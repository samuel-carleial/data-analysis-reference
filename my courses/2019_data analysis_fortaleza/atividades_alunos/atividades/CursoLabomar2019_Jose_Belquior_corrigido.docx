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9F65C" w14:textId="77777777" w:rsidR="005844D0" w:rsidRDefault="00976FD3">
      <w:pPr>
        <w:jc w:val="center"/>
      </w:pPr>
      <w:commentRangeStart w:id="0"/>
      <w:r>
        <w:t>UNIVERSIDADE</w:t>
      </w:r>
      <w:commentRangeEnd w:id="0"/>
      <w:r w:rsidR="007301D8">
        <w:rPr>
          <w:rStyle w:val="Refdecomentrio"/>
          <w:rFonts w:cs="Mangal"/>
        </w:rPr>
        <w:commentReference w:id="0"/>
      </w:r>
      <w:r>
        <w:t xml:space="preserve"> FEDERAL DO CEARÁ</w:t>
      </w:r>
    </w:p>
    <w:p w14:paraId="70AD10EB" w14:textId="77777777" w:rsidR="005844D0" w:rsidRDefault="00976FD3">
      <w:pPr>
        <w:jc w:val="center"/>
      </w:pPr>
      <w:r>
        <w:t>PROGRAMA DE PÓS-GRADUAÇÃO EM CIÊNCIAS MARINHAS TROPICAIS</w:t>
      </w:r>
    </w:p>
    <w:p w14:paraId="3A6EFDFC" w14:textId="77777777" w:rsidR="005844D0" w:rsidRDefault="00976FD3">
      <w:pPr>
        <w:jc w:val="center"/>
      </w:pPr>
      <w:r>
        <w:t>DISCIPLINA DE R APLICADO</w:t>
      </w:r>
    </w:p>
    <w:p w14:paraId="4F1274B4" w14:textId="77777777" w:rsidR="005844D0" w:rsidRDefault="005844D0"/>
    <w:p w14:paraId="1213F429" w14:textId="77777777" w:rsidR="005844D0" w:rsidRDefault="00976FD3">
      <w:r>
        <w:t>ALUNO: JOSÉ BELQUIOR GONÇALVES NETO                                          JAN/2020</w:t>
      </w:r>
    </w:p>
    <w:p w14:paraId="228A8969" w14:textId="77777777" w:rsidR="005844D0" w:rsidRDefault="005844D0">
      <w:pPr>
        <w:jc w:val="both"/>
      </w:pPr>
    </w:p>
    <w:p w14:paraId="37C643AF" w14:textId="77777777" w:rsidR="005844D0" w:rsidRDefault="005844D0">
      <w:pPr>
        <w:jc w:val="both"/>
      </w:pPr>
    </w:p>
    <w:p w14:paraId="4C1F4F70" w14:textId="77777777" w:rsidR="005844D0" w:rsidRDefault="00976FD3">
      <w:pPr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ORGANIZAÇÃO DOS DADOS</w:t>
      </w:r>
    </w:p>
    <w:p w14:paraId="683764BC" w14:textId="77777777" w:rsidR="005844D0" w:rsidRDefault="00976FD3">
      <w:pPr>
        <w:jc w:val="both"/>
      </w:pPr>
      <w:r>
        <w:t>Primeiramente foi realizada a organização dos dados que seriam analisados. Com base no que foi exposto em sala o nome das espécies foi unido e os resultados dos parâmetros analisados foram padronizados para que diminuísse o índice de erros durante a análise</w:t>
      </w:r>
    </w:p>
    <w:p w14:paraId="30207377" w14:textId="77777777" w:rsidR="005844D0" w:rsidRDefault="005844D0">
      <w:pPr>
        <w:jc w:val="both"/>
      </w:pPr>
    </w:p>
    <w:p w14:paraId="67FA56AC" w14:textId="77777777" w:rsidR="005844D0" w:rsidRDefault="00976FD3">
      <w:pPr>
        <w:jc w:val="both"/>
      </w:pPr>
      <w:r>
        <w:rPr>
          <w:noProof/>
        </w:rPr>
        <w:drawing>
          <wp:anchor distT="0" distB="0" distL="0" distR="0" simplePos="0" relativeHeight="2" behindDoc="0" locked="0" layoutInCell="1" allowOverlap="1" wp14:anchorId="313EE9C2" wp14:editId="559A729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20565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DBF867" w14:textId="77777777" w:rsidR="005844D0" w:rsidRDefault="00976FD3">
      <w:pPr>
        <w:jc w:val="both"/>
      </w:pPr>
      <w:r>
        <w:t>Para isso os dados foram transformados em arquivo .</w:t>
      </w:r>
      <w:proofErr w:type="spellStart"/>
      <w:r>
        <w:t>txt</w:t>
      </w:r>
      <w:proofErr w:type="spellEnd"/>
      <w:r>
        <w:t xml:space="preserve"> para a importação no R.</w:t>
      </w:r>
    </w:p>
    <w:p w14:paraId="56D53AD1" w14:textId="77777777" w:rsidR="005844D0" w:rsidRDefault="005844D0">
      <w:pPr>
        <w:jc w:val="both"/>
      </w:pPr>
    </w:p>
    <w:p w14:paraId="4500D49F" w14:textId="77777777" w:rsidR="003A382D" w:rsidRDefault="003A382D">
      <w:pPr>
        <w:rPr>
          <w:ins w:id="2" w:author="SamuelCarleial" w:date="2020-02-14T10:39:00Z"/>
          <w:b/>
          <w:bCs/>
        </w:rPr>
      </w:pPr>
      <w:ins w:id="3" w:author="SamuelCarleial" w:date="2020-02-14T10:39:00Z">
        <w:r>
          <w:rPr>
            <w:b/>
            <w:bCs/>
          </w:rPr>
          <w:br w:type="page"/>
        </w:r>
      </w:ins>
    </w:p>
    <w:p w14:paraId="4D3E54FE" w14:textId="7114C61A" w:rsidR="005844D0" w:rsidRDefault="00976FD3">
      <w:pPr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lastRenderedPageBreak/>
        <w:t>ATIVIDADE 1</w:t>
      </w:r>
    </w:p>
    <w:p w14:paraId="6B4F71C8" w14:textId="0C06C7D2" w:rsidR="005844D0" w:rsidRDefault="00976FD3">
      <w:pPr>
        <w:jc w:val="both"/>
      </w:pPr>
      <w:r>
        <w:t xml:space="preserve">Para a atividade 1 utilizei os dados para tentar gerar um histograma simples que fosse possível comparar </w:t>
      </w:r>
      <w:del w:id="4" w:author="SamuelCarleial" w:date="2020-02-14T11:02:00Z">
        <w:r w:rsidDel="00170BB4">
          <w:delText xml:space="preserve">as espécies e </w:delText>
        </w:r>
      </w:del>
      <w:r>
        <w:t xml:space="preserve">a ocorrência das espécies de </w:t>
      </w:r>
      <w:proofErr w:type="spellStart"/>
      <w:r>
        <w:t>eslasmobrânquios</w:t>
      </w:r>
      <w:proofErr w:type="spellEnd"/>
      <w:r>
        <w:t xml:space="preserve"> nos desembarques pesqueiros.</w:t>
      </w:r>
    </w:p>
    <w:p w14:paraId="61CCF9DE" w14:textId="77777777" w:rsidR="005844D0" w:rsidRDefault="005844D0">
      <w:pPr>
        <w:jc w:val="both"/>
      </w:pPr>
    </w:p>
    <w:p w14:paraId="0F9AAF5D" w14:textId="77777777" w:rsidR="005844D0" w:rsidRDefault="00976FD3">
      <w:pPr>
        <w:jc w:val="both"/>
      </w:pPr>
      <w:commentRangeStart w:id="5"/>
      <w:r>
        <w:rPr>
          <w:noProof/>
        </w:rPr>
        <w:drawing>
          <wp:anchor distT="0" distB="0" distL="0" distR="0" simplePos="0" relativeHeight="3" behindDoc="0" locked="0" layoutInCell="1" allowOverlap="1" wp14:anchorId="212B1720" wp14:editId="0D22DB4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04920"/>
            <wp:effectExtent l="0" t="0" r="0" b="0"/>
            <wp:wrapSquare wrapText="largest"/>
            <wp:docPr id="2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commentRangeEnd w:id="5"/>
      <w:r w:rsidR="003A382D">
        <w:rPr>
          <w:rStyle w:val="Refdecomentrio"/>
          <w:rFonts w:cs="Mangal"/>
        </w:rPr>
        <w:commentReference w:id="5"/>
      </w:r>
    </w:p>
    <w:p w14:paraId="3C4643F9" w14:textId="77777777" w:rsidR="005844D0" w:rsidRDefault="00976FD3">
      <w:pPr>
        <w:jc w:val="both"/>
      </w:pPr>
      <w:r>
        <w:t xml:space="preserve">Em seguida usei a </w:t>
      </w:r>
      <w:commentRangeStart w:id="6"/>
      <w:r>
        <w:t xml:space="preserve">função para regressão linear </w:t>
      </w:r>
      <w:commentRangeEnd w:id="6"/>
      <w:r w:rsidR="006262C6">
        <w:rPr>
          <w:rStyle w:val="Refdecomentrio"/>
          <w:rFonts w:cs="Mangal"/>
        </w:rPr>
        <w:commentReference w:id="6"/>
      </w:r>
      <w:r>
        <w:t>para comparar os seguintes parâmetros</w:t>
      </w:r>
    </w:p>
    <w:p w14:paraId="6EAA8258" w14:textId="77777777" w:rsidR="005844D0" w:rsidRDefault="005844D0">
      <w:pPr>
        <w:jc w:val="both"/>
      </w:pPr>
    </w:p>
    <w:p w14:paraId="1E575079" w14:textId="33473BBD" w:rsidR="005844D0" w:rsidRDefault="003A382D">
      <w:pPr>
        <w:numPr>
          <w:ilvl w:val="0"/>
          <w:numId w:val="3"/>
        </w:numPr>
        <w:jc w:val="both"/>
        <w:rPr>
          <w:i/>
          <w:iCs/>
          <w:u w:val="single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D43E70D" wp14:editId="756EB5F4">
            <wp:simplePos x="0" y="0"/>
            <wp:positionH relativeFrom="column">
              <wp:posOffset>123825</wp:posOffset>
            </wp:positionH>
            <wp:positionV relativeFrom="paragraph">
              <wp:posOffset>175895</wp:posOffset>
            </wp:positionV>
            <wp:extent cx="5891530" cy="3663315"/>
            <wp:effectExtent l="0" t="0" r="0" b="0"/>
            <wp:wrapSquare wrapText="largest"/>
            <wp:docPr id="3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6FD3">
        <w:rPr>
          <w:i/>
          <w:iCs/>
          <w:u w:val="single"/>
        </w:rPr>
        <w:t>Comprimento de disco em relação à largura do disco das raias</w:t>
      </w:r>
    </w:p>
    <w:p w14:paraId="4ECBA34B" w14:textId="797DC88C" w:rsidR="003A382D" w:rsidRDefault="003A382D" w:rsidP="003A382D">
      <w:pPr>
        <w:ind w:left="720"/>
        <w:jc w:val="both"/>
        <w:rPr>
          <w:ins w:id="7" w:author="SamuelCarleial" w:date="2020-02-14T11:23:00Z"/>
          <w:i/>
          <w:iCs/>
          <w:u w:val="single"/>
        </w:rPr>
      </w:pPr>
    </w:p>
    <w:p w14:paraId="6983A4EF" w14:textId="77777777" w:rsidR="000D18FC" w:rsidRDefault="000D18FC" w:rsidP="003A382D">
      <w:pPr>
        <w:ind w:left="720"/>
        <w:jc w:val="both"/>
        <w:rPr>
          <w:i/>
          <w:iCs/>
          <w:u w:val="single"/>
        </w:rPr>
      </w:pPr>
    </w:p>
    <w:p w14:paraId="16B6F805" w14:textId="4BAFE83E" w:rsidR="005844D0" w:rsidRDefault="00976FD3">
      <w:pPr>
        <w:numPr>
          <w:ilvl w:val="0"/>
          <w:numId w:val="4"/>
        </w:numPr>
        <w:jc w:val="both"/>
        <w:rPr>
          <w:i/>
          <w:iCs/>
          <w:u w:val="single"/>
        </w:rPr>
      </w:pPr>
      <w:r>
        <w:rPr>
          <w:i/>
          <w:iCs/>
          <w:u w:val="single"/>
        </w:rPr>
        <w:lastRenderedPageBreak/>
        <w:t xml:space="preserve">Relação entre o comprimento total dos tubarões e a distância </w:t>
      </w:r>
      <w:proofErr w:type="spellStart"/>
      <w:r>
        <w:rPr>
          <w:i/>
          <w:iCs/>
          <w:u w:val="single"/>
        </w:rPr>
        <w:t>interdorsal</w:t>
      </w:r>
      <w:proofErr w:type="spellEnd"/>
    </w:p>
    <w:p w14:paraId="045584ED" w14:textId="77777777" w:rsidR="005844D0" w:rsidRDefault="00976FD3">
      <w:pPr>
        <w:jc w:val="both"/>
      </w:pPr>
      <w:commentRangeStart w:id="8"/>
      <w:r>
        <w:rPr>
          <w:noProof/>
        </w:rPr>
        <w:drawing>
          <wp:anchor distT="0" distB="0" distL="0" distR="0" simplePos="0" relativeHeight="5" behindDoc="0" locked="0" layoutInCell="1" allowOverlap="1" wp14:anchorId="0272D15B" wp14:editId="09D649D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663315"/>
            <wp:effectExtent l="0" t="0" r="0" b="0"/>
            <wp:wrapSquare wrapText="largest"/>
            <wp:docPr id="4" name="Figur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commentRangeEnd w:id="8"/>
      <w:r w:rsidR="00170BB4">
        <w:rPr>
          <w:rStyle w:val="Refdecomentrio"/>
          <w:rFonts w:cs="Mangal"/>
        </w:rPr>
        <w:commentReference w:id="8"/>
      </w:r>
      <w:r>
        <w:t>Por fim foi realizada uma regressão linear para avaliar o peso e comprimento entre uma espécie de raia e uma espécie de tubarão como no script abaixo</w:t>
      </w:r>
    </w:p>
    <w:p w14:paraId="5FD938E9" w14:textId="77777777" w:rsidR="005844D0" w:rsidRDefault="005844D0">
      <w:pPr>
        <w:jc w:val="both"/>
      </w:pPr>
    </w:p>
    <w:p w14:paraId="2B69210E" w14:textId="77777777" w:rsidR="005844D0" w:rsidRDefault="00976FD3">
      <w:pPr>
        <w:jc w:val="both"/>
      </w:pPr>
      <w:r>
        <w:rPr>
          <w:noProof/>
        </w:rPr>
        <w:drawing>
          <wp:anchor distT="0" distB="0" distL="0" distR="0" simplePos="0" relativeHeight="6" behindDoc="0" locked="0" layoutInCell="1" allowOverlap="1" wp14:anchorId="7CDB3113" wp14:editId="7FF69C6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33545"/>
            <wp:effectExtent l="0" t="0" r="0" b="0"/>
            <wp:wrapSquare wrapText="largest"/>
            <wp:docPr id="5" name="Figur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25EAD4" w14:textId="77777777" w:rsidR="005844D0" w:rsidRDefault="00976FD3">
      <w:pPr>
        <w:jc w:val="both"/>
      </w:pPr>
      <w:commentRangeStart w:id="9"/>
      <w:r>
        <w:rPr>
          <w:noProof/>
        </w:rPr>
        <w:drawing>
          <wp:anchor distT="0" distB="0" distL="0" distR="0" simplePos="0" relativeHeight="7" behindDoc="0" locked="0" layoutInCell="1" allowOverlap="1" wp14:anchorId="32DB4847" wp14:editId="2170A76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03420" cy="807720"/>
            <wp:effectExtent l="0" t="0" r="0" b="0"/>
            <wp:wrapSquare wrapText="largest"/>
            <wp:docPr id="6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commentRangeEnd w:id="9"/>
      <w:r w:rsidR="000D18FC">
        <w:rPr>
          <w:rStyle w:val="Refdecomentrio"/>
          <w:rFonts w:cs="Mangal"/>
        </w:rPr>
        <w:commentReference w:id="9"/>
      </w:r>
    </w:p>
    <w:p w14:paraId="78AEB18F" w14:textId="77777777" w:rsidR="005844D0" w:rsidRDefault="005844D0">
      <w:pPr>
        <w:jc w:val="both"/>
      </w:pPr>
    </w:p>
    <w:p w14:paraId="60DEC68A" w14:textId="77777777" w:rsidR="005844D0" w:rsidRDefault="005844D0">
      <w:pPr>
        <w:jc w:val="both"/>
      </w:pPr>
    </w:p>
    <w:p w14:paraId="5D738541" w14:textId="77777777" w:rsidR="005844D0" w:rsidRDefault="00976FD3">
      <w:pPr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ATIVIDADE 2</w:t>
      </w:r>
    </w:p>
    <w:p w14:paraId="33CC08BF" w14:textId="77777777" w:rsidR="005844D0" w:rsidRDefault="005844D0">
      <w:pPr>
        <w:jc w:val="both"/>
      </w:pPr>
    </w:p>
    <w:p w14:paraId="35786413" w14:textId="77777777" w:rsidR="005844D0" w:rsidRDefault="00976FD3">
      <w:pPr>
        <w:jc w:val="both"/>
      </w:pPr>
      <w:r>
        <w:t xml:space="preserve">Para essa atividade foi utilizado o banco de dados </w:t>
      </w:r>
      <w:commentRangeStart w:id="10"/>
      <w:r>
        <w:rPr>
          <w:color w:val="FF860D"/>
        </w:rPr>
        <w:t>"</w:t>
      </w:r>
      <w:proofErr w:type="spellStart"/>
      <w:r>
        <w:rPr>
          <w:color w:val="069A2E"/>
        </w:rPr>
        <w:t>environmental</w:t>
      </w:r>
      <w:proofErr w:type="spellEnd"/>
      <w:r>
        <w:rPr>
          <w:color w:val="FF860D"/>
        </w:rPr>
        <w:t>"</w:t>
      </w:r>
      <w:commentRangeEnd w:id="10"/>
      <w:r w:rsidR="00435885">
        <w:rPr>
          <w:rStyle w:val="Refdecomentrio"/>
          <w:rFonts w:cs="Mangal"/>
        </w:rPr>
        <w:commentReference w:id="10"/>
      </w:r>
      <w:r>
        <w:t>, em que utilizei um GLM para poder aferir se existia relação entre os fatores abióticos: Vento, radiação solar e Ozônio, em relação à temperatura.</w:t>
      </w:r>
    </w:p>
    <w:p w14:paraId="66A3FAD3" w14:textId="77777777" w:rsidR="005844D0" w:rsidRDefault="005844D0">
      <w:pPr>
        <w:jc w:val="both"/>
      </w:pPr>
    </w:p>
    <w:p w14:paraId="3BDA6D42" w14:textId="77777777" w:rsidR="005844D0" w:rsidRDefault="00976FD3">
      <w:pPr>
        <w:jc w:val="both"/>
      </w:pPr>
      <w:commentRangeStart w:id="11"/>
      <w:r>
        <w:t xml:space="preserve">Em que a temperatura </w:t>
      </w:r>
      <w:proofErr w:type="gramStart"/>
      <w:r>
        <w:t>mostrou-se</w:t>
      </w:r>
      <w:proofErr w:type="gramEnd"/>
      <w:r>
        <w:t xml:space="preserve"> afetada apenas pelo vento no local observado</w:t>
      </w:r>
      <w:commentRangeEnd w:id="11"/>
      <w:r w:rsidR="00435885">
        <w:rPr>
          <w:rStyle w:val="Refdecomentrio"/>
          <w:rFonts w:cs="Mangal"/>
        </w:rPr>
        <w:commentReference w:id="11"/>
      </w:r>
      <w:r>
        <w:t>. Quanto menor o índice de vento maior era a temperatura</w:t>
      </w:r>
    </w:p>
    <w:p w14:paraId="459E5970" w14:textId="77777777" w:rsidR="005844D0" w:rsidRDefault="005844D0">
      <w:pPr>
        <w:jc w:val="both"/>
      </w:pPr>
    </w:p>
    <w:p w14:paraId="66D9FD12" w14:textId="77777777" w:rsidR="005844D0" w:rsidRDefault="00976FD3">
      <w:pPr>
        <w:jc w:val="both"/>
      </w:pPr>
      <w:r>
        <w:rPr>
          <w:noProof/>
        </w:rPr>
        <w:drawing>
          <wp:anchor distT="0" distB="0" distL="0" distR="0" simplePos="0" relativeHeight="8" behindDoc="0" locked="0" layoutInCell="1" allowOverlap="1" wp14:anchorId="79D4066B" wp14:editId="5607207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83760"/>
            <wp:effectExtent l="0" t="0" r="0" b="0"/>
            <wp:wrapSquare wrapText="largest"/>
            <wp:docPr id="7" name="Figur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CE7E25" w14:textId="77777777" w:rsidR="005844D0" w:rsidRDefault="00976FD3">
      <w:pPr>
        <w:jc w:val="both"/>
        <w:rPr>
          <w:b/>
          <w:bCs/>
        </w:rPr>
      </w:pPr>
      <w:r>
        <w:rPr>
          <w:b/>
          <w:bCs/>
        </w:rPr>
        <w:t>Código</w:t>
      </w:r>
    </w:p>
    <w:p w14:paraId="33CA2CC8" w14:textId="77777777" w:rsidR="005844D0" w:rsidRPr="007301D8" w:rsidRDefault="00976FD3">
      <w:pPr>
        <w:jc w:val="both"/>
        <w:rPr>
          <w:lang w:val="en-US"/>
        </w:rPr>
      </w:pPr>
      <w:r w:rsidRPr="007301D8">
        <w:rPr>
          <w:lang w:val="en-US"/>
        </w:rPr>
        <w:t>data("environmental")</w:t>
      </w:r>
    </w:p>
    <w:p w14:paraId="6E24B83D" w14:textId="77777777" w:rsidR="005844D0" w:rsidRPr="007301D8" w:rsidRDefault="00976FD3">
      <w:pPr>
        <w:jc w:val="both"/>
        <w:rPr>
          <w:lang w:val="en-US"/>
        </w:rPr>
      </w:pPr>
      <w:proofErr w:type="spellStart"/>
      <w:proofErr w:type="gramStart"/>
      <w:r w:rsidRPr="007301D8">
        <w:rPr>
          <w:lang w:val="en-US"/>
        </w:rPr>
        <w:t>hist</w:t>
      </w:r>
      <w:proofErr w:type="spellEnd"/>
      <w:r w:rsidRPr="007301D8">
        <w:rPr>
          <w:lang w:val="en-US"/>
        </w:rPr>
        <w:t>(</w:t>
      </w:r>
      <w:proofErr w:type="spellStart"/>
      <w:proofErr w:type="gramEnd"/>
      <w:r w:rsidRPr="007301D8">
        <w:rPr>
          <w:lang w:val="en-US"/>
        </w:rPr>
        <w:t>environmental$temperature</w:t>
      </w:r>
      <w:proofErr w:type="spellEnd"/>
      <w:r w:rsidRPr="007301D8">
        <w:rPr>
          <w:lang w:val="en-US"/>
        </w:rPr>
        <w:t xml:space="preserve">, </w:t>
      </w:r>
      <w:proofErr w:type="spellStart"/>
      <w:r w:rsidRPr="007301D8">
        <w:rPr>
          <w:lang w:val="en-US"/>
        </w:rPr>
        <w:t>xlab</w:t>
      </w:r>
      <w:proofErr w:type="spellEnd"/>
      <w:r w:rsidRPr="007301D8">
        <w:rPr>
          <w:lang w:val="en-US"/>
        </w:rPr>
        <w:t xml:space="preserve"> = "reaction", main = "</w:t>
      </w:r>
      <w:proofErr w:type="spellStart"/>
      <w:r w:rsidRPr="007301D8">
        <w:rPr>
          <w:lang w:val="en-US"/>
        </w:rPr>
        <w:t>Ambiente</w:t>
      </w:r>
      <w:proofErr w:type="spellEnd"/>
      <w:r w:rsidRPr="007301D8">
        <w:rPr>
          <w:lang w:val="en-US"/>
        </w:rPr>
        <w:t>")</w:t>
      </w:r>
    </w:p>
    <w:p w14:paraId="11BCF639" w14:textId="77777777" w:rsidR="005844D0" w:rsidRPr="007301D8" w:rsidRDefault="00976FD3">
      <w:pPr>
        <w:jc w:val="both"/>
        <w:rPr>
          <w:lang w:val="en-US"/>
        </w:rPr>
      </w:pPr>
      <w:r w:rsidRPr="007301D8">
        <w:rPr>
          <w:lang w:val="en-US"/>
        </w:rPr>
        <w:t xml:space="preserve">m4_glm &lt;- </w:t>
      </w:r>
      <w:proofErr w:type="spellStart"/>
      <w:proofErr w:type="gramStart"/>
      <w:r w:rsidRPr="007301D8">
        <w:rPr>
          <w:lang w:val="en-US"/>
        </w:rPr>
        <w:t>glm</w:t>
      </w:r>
      <w:proofErr w:type="spellEnd"/>
      <w:r w:rsidRPr="007301D8">
        <w:rPr>
          <w:lang w:val="en-US"/>
        </w:rPr>
        <w:t>(</w:t>
      </w:r>
      <w:proofErr w:type="gramEnd"/>
      <w:r w:rsidRPr="007301D8">
        <w:rPr>
          <w:lang w:val="en-US"/>
        </w:rPr>
        <w:t>temperature ~ ozone + radiation + wind, data = environmental)</w:t>
      </w:r>
    </w:p>
    <w:p w14:paraId="193E9824" w14:textId="77777777" w:rsidR="005844D0" w:rsidRPr="007301D8" w:rsidRDefault="00976FD3">
      <w:pPr>
        <w:jc w:val="both"/>
        <w:rPr>
          <w:lang w:val="en-US"/>
        </w:rPr>
      </w:pPr>
      <w:r w:rsidRPr="007301D8">
        <w:rPr>
          <w:lang w:val="en-US"/>
        </w:rPr>
        <w:t>plot(m4_glm)</w:t>
      </w:r>
    </w:p>
    <w:p w14:paraId="115F4FBC" w14:textId="77777777" w:rsidR="005844D0" w:rsidRPr="007301D8" w:rsidRDefault="00976FD3">
      <w:pPr>
        <w:jc w:val="both"/>
        <w:rPr>
          <w:lang w:val="en-US"/>
        </w:rPr>
      </w:pPr>
      <w:r w:rsidRPr="007301D8">
        <w:rPr>
          <w:lang w:val="en-US"/>
        </w:rPr>
        <w:t>summary(m4_glm)</w:t>
      </w:r>
    </w:p>
    <w:p w14:paraId="10828AAF" w14:textId="77777777" w:rsidR="005844D0" w:rsidRPr="007301D8" w:rsidRDefault="00976FD3">
      <w:pPr>
        <w:jc w:val="both"/>
        <w:rPr>
          <w:lang w:val="en-US"/>
        </w:rPr>
      </w:pPr>
      <w:r w:rsidRPr="007301D8">
        <w:rPr>
          <w:lang w:val="en-US"/>
        </w:rPr>
        <w:t>names(m4_glm)</w:t>
      </w:r>
    </w:p>
    <w:p w14:paraId="7B0F1591" w14:textId="77777777" w:rsidR="005844D0" w:rsidRPr="007301D8" w:rsidRDefault="00976FD3">
      <w:pPr>
        <w:jc w:val="both"/>
        <w:rPr>
          <w:lang w:val="en-US"/>
        </w:rPr>
      </w:pPr>
      <w:r w:rsidRPr="007301D8">
        <w:rPr>
          <w:lang w:val="en-US"/>
        </w:rPr>
        <w:t>plot(</w:t>
      </w:r>
      <w:proofErr w:type="spellStart"/>
      <w:r w:rsidRPr="007301D8">
        <w:rPr>
          <w:lang w:val="en-US"/>
        </w:rPr>
        <w:t>allEffects</w:t>
      </w:r>
      <w:proofErr w:type="spellEnd"/>
      <w:r w:rsidRPr="007301D8">
        <w:rPr>
          <w:lang w:val="en-US"/>
        </w:rPr>
        <w:t>(m4_glm), main = "GLM")</w:t>
      </w:r>
    </w:p>
    <w:p w14:paraId="0CBB4C26" w14:textId="77777777" w:rsidR="005844D0" w:rsidRDefault="00976FD3">
      <w:pPr>
        <w:jc w:val="both"/>
      </w:pPr>
      <w:proofErr w:type="spellStart"/>
      <w:r>
        <w:t>qqnorm</w:t>
      </w:r>
      <w:proofErr w:type="spellEnd"/>
      <w:r>
        <w:t>(</w:t>
      </w:r>
      <w:proofErr w:type="spellStart"/>
      <w:r>
        <w:t>environmental$temperature</w:t>
      </w:r>
      <w:proofErr w:type="spellEnd"/>
      <w:r>
        <w:t>)</w:t>
      </w:r>
    </w:p>
    <w:p w14:paraId="0864F3A6" w14:textId="77777777" w:rsidR="005844D0" w:rsidRDefault="00976FD3">
      <w:pPr>
        <w:jc w:val="both"/>
      </w:pPr>
      <w:proofErr w:type="spellStart"/>
      <w:r>
        <w:t>qqline</w:t>
      </w:r>
      <w:proofErr w:type="spellEnd"/>
      <w:r>
        <w:t>(</w:t>
      </w:r>
      <w:proofErr w:type="spellStart"/>
      <w:r>
        <w:t>environmental$temperature</w:t>
      </w:r>
      <w:proofErr w:type="spellEnd"/>
      <w:r>
        <w:t>)</w:t>
      </w:r>
    </w:p>
    <w:p w14:paraId="23E3D05E" w14:textId="77777777" w:rsidR="005844D0" w:rsidRDefault="00976FD3">
      <w:pPr>
        <w:jc w:val="both"/>
      </w:pPr>
      <w:proofErr w:type="spellStart"/>
      <w:r>
        <w:t>shapiro.test</w:t>
      </w:r>
      <w:proofErr w:type="spellEnd"/>
      <w:r>
        <w:t>(</w:t>
      </w:r>
      <w:proofErr w:type="spellStart"/>
      <w:r>
        <w:t>environmental$temperature</w:t>
      </w:r>
      <w:proofErr w:type="spellEnd"/>
      <w:r>
        <w:t>)</w:t>
      </w:r>
    </w:p>
    <w:p w14:paraId="75BD6E4D" w14:textId="77777777" w:rsidR="005844D0" w:rsidRDefault="005844D0">
      <w:pPr>
        <w:jc w:val="both"/>
      </w:pPr>
    </w:p>
    <w:p w14:paraId="7F3D7D19" w14:textId="77777777" w:rsidR="005844D0" w:rsidRDefault="005844D0">
      <w:pPr>
        <w:jc w:val="both"/>
      </w:pPr>
    </w:p>
    <w:p w14:paraId="74F53578" w14:textId="77777777" w:rsidR="005844D0" w:rsidRDefault="005844D0">
      <w:pPr>
        <w:jc w:val="both"/>
      </w:pPr>
    </w:p>
    <w:p w14:paraId="7E113380" w14:textId="77777777" w:rsidR="005844D0" w:rsidRDefault="005844D0">
      <w:pPr>
        <w:jc w:val="both"/>
      </w:pPr>
    </w:p>
    <w:p w14:paraId="74F1BFE4" w14:textId="77777777" w:rsidR="005844D0" w:rsidRDefault="005844D0">
      <w:pPr>
        <w:jc w:val="both"/>
      </w:pPr>
    </w:p>
    <w:p w14:paraId="795B7A8C" w14:textId="77777777" w:rsidR="005844D0" w:rsidRDefault="005844D0">
      <w:pPr>
        <w:jc w:val="both"/>
      </w:pPr>
    </w:p>
    <w:p w14:paraId="45793C47" w14:textId="77777777" w:rsidR="005844D0" w:rsidRDefault="00976FD3">
      <w:pPr>
        <w:jc w:val="both"/>
      </w:pPr>
      <w:r>
        <w:rPr>
          <w:noProof/>
        </w:rPr>
        <w:drawing>
          <wp:anchor distT="0" distB="0" distL="0" distR="0" simplePos="0" relativeHeight="9" behindDoc="0" locked="0" layoutInCell="1" allowOverlap="1" wp14:anchorId="6A748CB4" wp14:editId="1446C6A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42560" cy="1409700"/>
            <wp:effectExtent l="0" t="0" r="0" b="0"/>
            <wp:wrapSquare wrapText="largest"/>
            <wp:docPr id="8" name="Figura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0A4D87" w14:textId="77777777" w:rsidR="005844D0" w:rsidRDefault="005844D0">
      <w:pPr>
        <w:jc w:val="both"/>
      </w:pPr>
    </w:p>
    <w:p w14:paraId="414D16CC" w14:textId="77777777" w:rsidR="005844D0" w:rsidRDefault="005844D0">
      <w:pPr>
        <w:jc w:val="both"/>
      </w:pPr>
    </w:p>
    <w:p w14:paraId="45707962" w14:textId="77777777" w:rsidR="005844D0" w:rsidRDefault="005844D0">
      <w:pPr>
        <w:jc w:val="both"/>
      </w:pPr>
    </w:p>
    <w:p w14:paraId="06ED8650" w14:textId="77777777" w:rsidR="005844D0" w:rsidRDefault="005844D0">
      <w:pPr>
        <w:jc w:val="both"/>
      </w:pPr>
    </w:p>
    <w:p w14:paraId="61465924" w14:textId="77777777" w:rsidR="005844D0" w:rsidRDefault="005844D0">
      <w:pPr>
        <w:jc w:val="both"/>
      </w:pPr>
    </w:p>
    <w:p w14:paraId="62D6AF1D" w14:textId="77777777" w:rsidR="005844D0" w:rsidRDefault="005844D0">
      <w:pPr>
        <w:jc w:val="both"/>
      </w:pPr>
    </w:p>
    <w:p w14:paraId="6108E119" w14:textId="77777777" w:rsidR="005844D0" w:rsidRDefault="005844D0">
      <w:pPr>
        <w:jc w:val="both"/>
      </w:pPr>
    </w:p>
    <w:p w14:paraId="2CB055B3" w14:textId="77777777" w:rsidR="005844D0" w:rsidRDefault="005844D0">
      <w:pPr>
        <w:jc w:val="both"/>
      </w:pPr>
    </w:p>
    <w:p w14:paraId="03D470CC" w14:textId="77777777" w:rsidR="005844D0" w:rsidRDefault="005844D0">
      <w:pPr>
        <w:jc w:val="both"/>
      </w:pPr>
    </w:p>
    <w:p w14:paraId="07F80181" w14:textId="77777777" w:rsidR="005844D0" w:rsidRDefault="00976FD3">
      <w:pPr>
        <w:jc w:val="both"/>
      </w:pPr>
      <w:commentRangeStart w:id="12"/>
      <w:r>
        <w:rPr>
          <w:noProof/>
        </w:rPr>
        <w:drawing>
          <wp:anchor distT="0" distB="0" distL="0" distR="0" simplePos="0" relativeHeight="10" behindDoc="0" locked="0" layoutInCell="1" allowOverlap="1" wp14:anchorId="7A40F3A0" wp14:editId="28CF28F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04615"/>
            <wp:effectExtent l="0" t="0" r="0" b="0"/>
            <wp:wrapSquare wrapText="largest"/>
            <wp:docPr id="9" name="Figur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commentRangeEnd w:id="12"/>
      <w:r w:rsidR="00435885">
        <w:rPr>
          <w:rStyle w:val="Refdecomentrio"/>
          <w:rFonts w:cs="Mangal"/>
        </w:rPr>
        <w:commentReference w:id="12"/>
      </w:r>
    </w:p>
    <w:p w14:paraId="505E589A" w14:textId="77777777" w:rsidR="005844D0" w:rsidRDefault="005844D0">
      <w:pPr>
        <w:jc w:val="both"/>
      </w:pPr>
    </w:p>
    <w:p w14:paraId="4E79E243" w14:textId="77777777" w:rsidR="005844D0" w:rsidRDefault="005844D0">
      <w:pPr>
        <w:jc w:val="both"/>
      </w:pPr>
    </w:p>
    <w:p w14:paraId="34EA07C5" w14:textId="77777777" w:rsidR="005844D0" w:rsidRDefault="00976FD3">
      <w:pPr>
        <w:jc w:val="both"/>
        <w:rPr>
          <w:color w:val="5983B0"/>
          <w:highlight w:val="yellow"/>
        </w:rPr>
      </w:pPr>
      <w:r>
        <w:rPr>
          <w:color w:val="5983B0"/>
          <w:highlight w:val="yellow"/>
        </w:rPr>
        <w:t>#SCRIPT DA ATIVIDADE 1#</w:t>
      </w:r>
    </w:p>
    <w:p w14:paraId="1138EBD5" w14:textId="77777777" w:rsidR="005844D0" w:rsidRDefault="005844D0">
      <w:pPr>
        <w:jc w:val="both"/>
        <w:rPr>
          <w:color w:val="5983B0"/>
          <w:highlight w:val="yellow"/>
        </w:rPr>
      </w:pPr>
    </w:p>
    <w:p w14:paraId="4FBC06FF" w14:textId="77777777" w:rsidR="005844D0" w:rsidRPr="007301D8" w:rsidRDefault="00976FD3">
      <w:pPr>
        <w:jc w:val="both"/>
        <w:rPr>
          <w:highlight w:val="yellow"/>
          <w:lang w:val="en-US"/>
        </w:rPr>
      </w:pPr>
      <w:r w:rsidRPr="007301D8">
        <w:rPr>
          <w:highlight w:val="yellow"/>
          <w:lang w:val="en-US"/>
        </w:rPr>
        <w:t>data&lt;-</w:t>
      </w:r>
      <w:proofErr w:type="spellStart"/>
      <w:proofErr w:type="gramStart"/>
      <w:r w:rsidRPr="007301D8">
        <w:rPr>
          <w:highlight w:val="yellow"/>
          <w:lang w:val="en-US"/>
        </w:rPr>
        <w:t>read.table</w:t>
      </w:r>
      <w:proofErr w:type="spellEnd"/>
      <w:proofErr w:type="gramEnd"/>
      <w:r w:rsidRPr="007301D8">
        <w:rPr>
          <w:highlight w:val="yellow"/>
          <w:lang w:val="en-US"/>
        </w:rPr>
        <w:t xml:space="preserve">(file="clipboard", </w:t>
      </w:r>
      <w:proofErr w:type="spellStart"/>
      <w:r w:rsidRPr="007301D8">
        <w:rPr>
          <w:highlight w:val="yellow"/>
          <w:lang w:val="en-US"/>
        </w:rPr>
        <w:t>sep</w:t>
      </w:r>
      <w:proofErr w:type="spellEnd"/>
      <w:r w:rsidRPr="007301D8">
        <w:rPr>
          <w:highlight w:val="yellow"/>
          <w:lang w:val="en-US"/>
        </w:rPr>
        <w:t>="\t", header = T)</w:t>
      </w:r>
    </w:p>
    <w:p w14:paraId="7B653C73" w14:textId="77777777" w:rsidR="005844D0" w:rsidRDefault="00976FD3">
      <w:pPr>
        <w:jc w:val="both"/>
        <w:rPr>
          <w:highlight w:val="yellow"/>
        </w:rPr>
      </w:pPr>
      <w:proofErr w:type="spellStart"/>
      <w:r>
        <w:rPr>
          <w:highlight w:val="yellow"/>
        </w:rPr>
        <w:t>summary</w:t>
      </w:r>
      <w:proofErr w:type="spellEnd"/>
      <w:r>
        <w:rPr>
          <w:highlight w:val="yellow"/>
        </w:rPr>
        <w:t>(data)</w:t>
      </w:r>
    </w:p>
    <w:p w14:paraId="75CD037B" w14:textId="77777777" w:rsidR="005844D0" w:rsidRDefault="00976FD3">
      <w:pPr>
        <w:jc w:val="both"/>
        <w:rPr>
          <w:highlight w:val="yellow"/>
        </w:rPr>
      </w:pPr>
      <w:proofErr w:type="spellStart"/>
      <w:r>
        <w:rPr>
          <w:highlight w:val="yellow"/>
        </w:rPr>
        <w:t>head</w:t>
      </w:r>
      <w:proofErr w:type="spellEnd"/>
      <w:r>
        <w:rPr>
          <w:highlight w:val="yellow"/>
        </w:rPr>
        <w:t>(data)</w:t>
      </w:r>
    </w:p>
    <w:p w14:paraId="550B81B0" w14:textId="77777777" w:rsidR="005844D0" w:rsidRDefault="00976FD3">
      <w:pPr>
        <w:jc w:val="both"/>
        <w:rPr>
          <w:highlight w:val="yellow"/>
        </w:rPr>
      </w:pPr>
      <w:proofErr w:type="spellStart"/>
      <w:proofErr w:type="gramStart"/>
      <w:r>
        <w:rPr>
          <w:highlight w:val="yellow"/>
        </w:rPr>
        <w:t>plot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data$Espécie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data$Peso</w:t>
      </w:r>
      <w:proofErr w:type="spellEnd"/>
      <w:r>
        <w:rPr>
          <w:highlight w:val="yellow"/>
        </w:rPr>
        <w:t>..Kg.)</w:t>
      </w:r>
    </w:p>
    <w:p w14:paraId="357B2E74" w14:textId="77777777" w:rsidR="005844D0" w:rsidRDefault="005844D0">
      <w:pPr>
        <w:jc w:val="both"/>
        <w:rPr>
          <w:highlight w:val="yellow"/>
        </w:rPr>
      </w:pPr>
    </w:p>
    <w:p w14:paraId="51B1F919" w14:textId="77777777" w:rsidR="005844D0" w:rsidRDefault="00976FD3">
      <w:pPr>
        <w:jc w:val="both"/>
        <w:rPr>
          <w:highlight w:val="yellow"/>
        </w:rPr>
      </w:pPr>
      <w:r>
        <w:rPr>
          <w:highlight w:val="yellow"/>
        </w:rPr>
        <w:t>######################### DATA IMPORT ###############################</w:t>
      </w:r>
    </w:p>
    <w:p w14:paraId="33AE0F92" w14:textId="77777777" w:rsidR="005844D0" w:rsidRDefault="00976FD3">
      <w:pPr>
        <w:jc w:val="both"/>
        <w:rPr>
          <w:highlight w:val="yellow"/>
        </w:rPr>
      </w:pPr>
      <w:r>
        <w:rPr>
          <w:highlight w:val="yellow"/>
        </w:rPr>
        <w:t>## Importação dos arquivos sem espaços nos nomes das espécies, preenchidos por " - ", e substituídos pontos por</w:t>
      </w:r>
    </w:p>
    <w:p w14:paraId="37982590" w14:textId="77777777" w:rsidR="005844D0" w:rsidRDefault="00976FD3">
      <w:pPr>
        <w:jc w:val="both"/>
        <w:rPr>
          <w:highlight w:val="yellow"/>
        </w:rPr>
      </w:pPr>
      <w:r>
        <w:rPr>
          <w:highlight w:val="yellow"/>
        </w:rPr>
        <w:t>## vírgulas</w:t>
      </w:r>
    </w:p>
    <w:p w14:paraId="62E5D0C3" w14:textId="77777777" w:rsidR="005844D0" w:rsidRDefault="00976FD3">
      <w:pPr>
        <w:jc w:val="both"/>
        <w:rPr>
          <w:highlight w:val="yellow"/>
        </w:rPr>
      </w:pPr>
      <w:r>
        <w:rPr>
          <w:highlight w:val="yellow"/>
        </w:rPr>
        <w:t>## Header significa menu ou cabeçalho de filtros e \t (separado por tabulação)</w:t>
      </w:r>
    </w:p>
    <w:p w14:paraId="2586C5AC" w14:textId="77777777" w:rsidR="005844D0" w:rsidRPr="007301D8" w:rsidRDefault="00976FD3">
      <w:pPr>
        <w:jc w:val="both"/>
        <w:rPr>
          <w:highlight w:val="yellow"/>
          <w:lang w:val="en-US"/>
        </w:rPr>
      </w:pPr>
      <w:proofErr w:type="spellStart"/>
      <w:r w:rsidRPr="007301D8">
        <w:rPr>
          <w:highlight w:val="yellow"/>
          <w:lang w:val="en-US"/>
        </w:rPr>
        <w:t>dataraw</w:t>
      </w:r>
      <w:proofErr w:type="spellEnd"/>
      <w:r w:rsidRPr="007301D8">
        <w:rPr>
          <w:highlight w:val="yellow"/>
          <w:lang w:val="en-US"/>
        </w:rPr>
        <w:t xml:space="preserve">&lt;- </w:t>
      </w:r>
      <w:proofErr w:type="spellStart"/>
      <w:proofErr w:type="gramStart"/>
      <w:r w:rsidRPr="007301D8">
        <w:rPr>
          <w:highlight w:val="yellow"/>
          <w:lang w:val="en-US"/>
        </w:rPr>
        <w:t>read.table</w:t>
      </w:r>
      <w:proofErr w:type="spellEnd"/>
      <w:proofErr w:type="gramEnd"/>
      <w:r w:rsidRPr="007301D8">
        <w:rPr>
          <w:highlight w:val="yellow"/>
          <w:lang w:val="en-US"/>
        </w:rPr>
        <w:t xml:space="preserve">("mucuripe3.txt", header = T, </w:t>
      </w:r>
      <w:proofErr w:type="spellStart"/>
      <w:r w:rsidRPr="007301D8">
        <w:rPr>
          <w:highlight w:val="yellow"/>
          <w:lang w:val="en-US"/>
        </w:rPr>
        <w:t>sep</w:t>
      </w:r>
      <w:proofErr w:type="spellEnd"/>
      <w:r w:rsidRPr="007301D8">
        <w:rPr>
          <w:highlight w:val="yellow"/>
          <w:lang w:val="en-US"/>
        </w:rPr>
        <w:t>="\t")</w:t>
      </w:r>
    </w:p>
    <w:p w14:paraId="3E5A227D" w14:textId="77777777" w:rsidR="005844D0" w:rsidRPr="007301D8" w:rsidRDefault="005844D0">
      <w:pPr>
        <w:jc w:val="both"/>
        <w:rPr>
          <w:highlight w:val="yellow"/>
          <w:lang w:val="en-US"/>
        </w:rPr>
      </w:pPr>
    </w:p>
    <w:p w14:paraId="22E9E86F" w14:textId="77777777" w:rsidR="005844D0" w:rsidRDefault="00976FD3">
      <w:pPr>
        <w:jc w:val="both"/>
        <w:rPr>
          <w:highlight w:val="yellow"/>
        </w:rPr>
      </w:pPr>
      <w:r w:rsidRPr="007301D8">
        <w:rPr>
          <w:highlight w:val="yellow"/>
          <w:lang w:val="en-US"/>
        </w:rPr>
        <w:t xml:space="preserve">  </w:t>
      </w:r>
      <w:r>
        <w:rPr>
          <w:highlight w:val="yellow"/>
        </w:rPr>
        <w:t xml:space="preserve">##Transformação da coluna </w:t>
      </w:r>
      <w:proofErr w:type="spellStart"/>
      <w:r>
        <w:rPr>
          <w:highlight w:val="yellow"/>
        </w:rPr>
        <w:t>especies</w:t>
      </w:r>
      <w:proofErr w:type="spellEnd"/>
      <w:r>
        <w:rPr>
          <w:highlight w:val="yellow"/>
        </w:rPr>
        <w:t xml:space="preserve"> em objeto </w:t>
      </w:r>
    </w:p>
    <w:p w14:paraId="0286A7B2" w14:textId="77777777" w:rsidR="005844D0" w:rsidRDefault="00976FD3">
      <w:pPr>
        <w:jc w:val="both"/>
        <w:rPr>
          <w:highlight w:val="yellow"/>
        </w:rPr>
      </w:pPr>
      <w:r>
        <w:rPr>
          <w:highlight w:val="yellow"/>
        </w:rPr>
        <w:lastRenderedPageBreak/>
        <w:t xml:space="preserve">  </w:t>
      </w:r>
      <w:proofErr w:type="spellStart"/>
      <w:r>
        <w:rPr>
          <w:highlight w:val="yellow"/>
        </w:rPr>
        <w:t>especies</w:t>
      </w:r>
      <w:proofErr w:type="spellEnd"/>
      <w:r>
        <w:rPr>
          <w:highlight w:val="yellow"/>
        </w:rPr>
        <w:t xml:space="preserve">&lt;- </w:t>
      </w:r>
      <w:proofErr w:type="spellStart"/>
      <w:r>
        <w:rPr>
          <w:highlight w:val="yellow"/>
        </w:rPr>
        <w:t>dataraw$Espécie</w:t>
      </w:r>
      <w:proofErr w:type="spellEnd"/>
    </w:p>
    <w:p w14:paraId="02DC0214" w14:textId="77777777" w:rsidR="005844D0" w:rsidRDefault="005844D0">
      <w:pPr>
        <w:jc w:val="both"/>
        <w:rPr>
          <w:highlight w:val="yellow"/>
        </w:rPr>
      </w:pPr>
    </w:p>
    <w:p w14:paraId="4D486566" w14:textId="77777777" w:rsidR="005844D0" w:rsidRDefault="00976FD3">
      <w:pPr>
        <w:jc w:val="both"/>
        <w:rPr>
          <w:highlight w:val="yellow"/>
        </w:rPr>
      </w:pPr>
      <w:r>
        <w:rPr>
          <w:highlight w:val="yellow"/>
        </w:rPr>
        <w:t xml:space="preserve">  ## </w:t>
      </w:r>
      <w:proofErr w:type="spellStart"/>
      <w:r>
        <w:rPr>
          <w:highlight w:val="yellow"/>
        </w:rPr>
        <w:t>cração</w:t>
      </w:r>
      <w:proofErr w:type="spellEnd"/>
      <w:r>
        <w:rPr>
          <w:highlight w:val="yellow"/>
        </w:rPr>
        <w:t xml:space="preserve"> do gráfico em barras</w:t>
      </w:r>
    </w:p>
    <w:p w14:paraId="6D66EA5D" w14:textId="77777777" w:rsidR="005844D0" w:rsidRDefault="00976FD3">
      <w:pPr>
        <w:jc w:val="both"/>
        <w:rPr>
          <w:highlight w:val="yellow"/>
        </w:rPr>
      </w:pPr>
      <w:r>
        <w:rPr>
          <w:highlight w:val="yellow"/>
        </w:rPr>
        <w:t xml:space="preserve">  </w:t>
      </w:r>
      <w:proofErr w:type="spellStart"/>
      <w:r>
        <w:rPr>
          <w:highlight w:val="yellow"/>
        </w:rPr>
        <w:t>table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dataraw$Espécie</w:t>
      </w:r>
      <w:proofErr w:type="spellEnd"/>
      <w:r>
        <w:rPr>
          <w:highlight w:val="yellow"/>
        </w:rPr>
        <w:t>) # Criação da tabela com o somatório de cada espécie #</w:t>
      </w:r>
    </w:p>
    <w:p w14:paraId="2039F510" w14:textId="77777777" w:rsidR="005844D0" w:rsidRDefault="00976FD3">
      <w:pPr>
        <w:jc w:val="both"/>
        <w:rPr>
          <w:highlight w:val="yellow"/>
        </w:rPr>
      </w:pPr>
      <w:r>
        <w:rPr>
          <w:highlight w:val="yellow"/>
        </w:rPr>
        <w:t xml:space="preserve">  </w:t>
      </w:r>
      <w:proofErr w:type="spellStart"/>
      <w:r>
        <w:rPr>
          <w:highlight w:val="yellow"/>
        </w:rPr>
        <w:t>barplot</w:t>
      </w:r>
      <w:proofErr w:type="spellEnd"/>
      <w:r>
        <w:rPr>
          <w:highlight w:val="yellow"/>
        </w:rPr>
        <w:t>(t(</w:t>
      </w:r>
      <w:proofErr w:type="spellStart"/>
      <w:r>
        <w:rPr>
          <w:highlight w:val="yellow"/>
        </w:rPr>
        <w:t>table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dataraw$Espécie</w:t>
      </w:r>
      <w:proofErr w:type="spellEnd"/>
      <w:r>
        <w:rPr>
          <w:highlight w:val="yellow"/>
        </w:rPr>
        <w:t>)</w:t>
      </w:r>
      <w:proofErr w:type="gramStart"/>
      <w:r>
        <w:rPr>
          <w:highlight w:val="yellow"/>
        </w:rPr>
        <w:t>),</w:t>
      </w:r>
      <w:proofErr w:type="spellStart"/>
      <w:r>
        <w:rPr>
          <w:highlight w:val="yellow"/>
        </w:rPr>
        <w:t>las</w:t>
      </w:r>
      <w:proofErr w:type="spellEnd"/>
      <w:proofErr w:type="gramEnd"/>
      <w:r>
        <w:rPr>
          <w:highlight w:val="yellow"/>
        </w:rPr>
        <w:t>=2) # Plotagem do gráfico baseado na tabela em que "t" deixou o gráfico mais escuro</w:t>
      </w:r>
    </w:p>
    <w:p w14:paraId="6A7B2347" w14:textId="77777777" w:rsidR="005844D0" w:rsidRDefault="00976FD3">
      <w:pPr>
        <w:jc w:val="both"/>
        <w:rPr>
          <w:highlight w:val="yellow"/>
        </w:rPr>
      </w:pPr>
      <w:r>
        <w:rPr>
          <w:highlight w:val="yellow"/>
        </w:rPr>
        <w:t xml:space="preserve">  # e </w:t>
      </w:r>
      <w:proofErr w:type="spellStart"/>
      <w:r>
        <w:rPr>
          <w:highlight w:val="yellow"/>
        </w:rPr>
        <w:t>las</w:t>
      </w:r>
      <w:proofErr w:type="spellEnd"/>
      <w:r>
        <w:rPr>
          <w:highlight w:val="yellow"/>
        </w:rPr>
        <w:t xml:space="preserve">=2 diminuiu o tamanho do texto # </w:t>
      </w:r>
    </w:p>
    <w:p w14:paraId="11054B0A" w14:textId="77777777" w:rsidR="005844D0" w:rsidRDefault="00976FD3">
      <w:pPr>
        <w:jc w:val="both"/>
        <w:rPr>
          <w:highlight w:val="yellow"/>
        </w:rPr>
      </w:pPr>
      <w:r>
        <w:rPr>
          <w:highlight w:val="yellow"/>
        </w:rPr>
        <w:t xml:space="preserve">  </w:t>
      </w:r>
    </w:p>
    <w:p w14:paraId="131C75DC" w14:textId="77777777" w:rsidR="005844D0" w:rsidRDefault="00976FD3">
      <w:pPr>
        <w:jc w:val="both"/>
        <w:rPr>
          <w:highlight w:val="yellow"/>
        </w:rPr>
      </w:pPr>
      <w:r>
        <w:rPr>
          <w:highlight w:val="yellow"/>
        </w:rPr>
        <w:t>######################### ESTATÍSTICA ###############################</w:t>
      </w:r>
    </w:p>
    <w:p w14:paraId="45E22761" w14:textId="77777777" w:rsidR="005844D0" w:rsidRDefault="00976FD3">
      <w:pPr>
        <w:jc w:val="both"/>
        <w:rPr>
          <w:highlight w:val="yellow"/>
        </w:rPr>
      </w:pPr>
      <w:r>
        <w:rPr>
          <w:highlight w:val="yellow"/>
        </w:rPr>
        <w:t xml:space="preserve">  </w:t>
      </w:r>
    </w:p>
    <w:p w14:paraId="100D7F65" w14:textId="77777777" w:rsidR="005844D0" w:rsidRDefault="00976FD3">
      <w:pPr>
        <w:jc w:val="both"/>
        <w:rPr>
          <w:highlight w:val="yellow"/>
        </w:rPr>
      </w:pPr>
      <w:proofErr w:type="spellStart"/>
      <w:r>
        <w:rPr>
          <w:highlight w:val="yellow"/>
        </w:rPr>
        <w:t>dataraw</w:t>
      </w:r>
      <w:proofErr w:type="spellEnd"/>
      <w:r>
        <w:rPr>
          <w:highlight w:val="yellow"/>
        </w:rPr>
        <w:t>[</w:t>
      </w:r>
      <w:proofErr w:type="spellStart"/>
      <w:r>
        <w:rPr>
          <w:highlight w:val="yellow"/>
        </w:rPr>
        <w:t>dataraw$Espécie</w:t>
      </w:r>
      <w:proofErr w:type="spellEnd"/>
      <w:r>
        <w:rPr>
          <w:highlight w:val="yellow"/>
        </w:rPr>
        <w:t>=="</w:t>
      </w:r>
      <w:proofErr w:type="spellStart"/>
      <w:r>
        <w:rPr>
          <w:highlight w:val="yellow"/>
        </w:rPr>
        <w:t>Ginglymostoma_cirratum</w:t>
      </w:r>
      <w:proofErr w:type="spellEnd"/>
      <w:r>
        <w:rPr>
          <w:highlight w:val="yellow"/>
        </w:rPr>
        <w:t>",] ## Transformação de 1 grupo da variável em objeto independente</w:t>
      </w:r>
    </w:p>
    <w:p w14:paraId="70DD0048" w14:textId="77777777" w:rsidR="005844D0" w:rsidRDefault="00976FD3">
      <w:pPr>
        <w:jc w:val="both"/>
        <w:rPr>
          <w:highlight w:val="yellow"/>
        </w:rPr>
      </w:pPr>
      <w:r>
        <w:rPr>
          <w:highlight w:val="yellow"/>
        </w:rPr>
        <w:t xml:space="preserve">                                                    ## Nome do banco de </w:t>
      </w:r>
      <w:proofErr w:type="spellStart"/>
      <w:r>
        <w:rPr>
          <w:highlight w:val="yellow"/>
        </w:rPr>
        <w:t>cados</w:t>
      </w:r>
      <w:proofErr w:type="spellEnd"/>
      <w:r>
        <w:rPr>
          <w:highlight w:val="yellow"/>
        </w:rPr>
        <w:t xml:space="preserve"> importado especificando o banco de dados e a variável + nome da espécie</w:t>
      </w:r>
    </w:p>
    <w:p w14:paraId="6960CC01" w14:textId="77777777" w:rsidR="005844D0" w:rsidRDefault="00976FD3">
      <w:pPr>
        <w:jc w:val="both"/>
        <w:rPr>
          <w:highlight w:val="yellow"/>
        </w:rPr>
      </w:pPr>
      <w:r>
        <w:rPr>
          <w:highlight w:val="yellow"/>
        </w:rPr>
        <w:t xml:space="preserve">                                                    ## vírgula e espaço em branco para coletar os dados de todas as colunas.</w:t>
      </w:r>
    </w:p>
    <w:p w14:paraId="417F3A53" w14:textId="77777777" w:rsidR="005844D0" w:rsidRDefault="00976FD3">
      <w:pPr>
        <w:jc w:val="both"/>
        <w:rPr>
          <w:highlight w:val="yellow"/>
        </w:rPr>
      </w:pPr>
      <w:proofErr w:type="spellStart"/>
      <w:r>
        <w:rPr>
          <w:highlight w:val="yellow"/>
        </w:rPr>
        <w:t>datalixa</w:t>
      </w:r>
      <w:proofErr w:type="spellEnd"/>
      <w:r>
        <w:rPr>
          <w:highlight w:val="yellow"/>
        </w:rPr>
        <w:t>&lt;-</w:t>
      </w:r>
      <w:proofErr w:type="spellStart"/>
      <w:r>
        <w:rPr>
          <w:highlight w:val="yellow"/>
        </w:rPr>
        <w:t>dataraw</w:t>
      </w:r>
      <w:proofErr w:type="spellEnd"/>
      <w:r>
        <w:rPr>
          <w:highlight w:val="yellow"/>
        </w:rPr>
        <w:t>[</w:t>
      </w:r>
      <w:proofErr w:type="spellStart"/>
      <w:r>
        <w:rPr>
          <w:highlight w:val="yellow"/>
        </w:rPr>
        <w:t>dataraw$Espécie</w:t>
      </w:r>
      <w:proofErr w:type="spellEnd"/>
      <w:r>
        <w:rPr>
          <w:highlight w:val="yellow"/>
        </w:rPr>
        <w:t>=="</w:t>
      </w:r>
      <w:proofErr w:type="spellStart"/>
      <w:r>
        <w:rPr>
          <w:highlight w:val="yellow"/>
        </w:rPr>
        <w:t>Ginglymostoma_cirratum</w:t>
      </w:r>
      <w:proofErr w:type="spellEnd"/>
      <w:r>
        <w:rPr>
          <w:highlight w:val="yellow"/>
        </w:rPr>
        <w:t>",]</w:t>
      </w:r>
    </w:p>
    <w:p w14:paraId="48ED5493" w14:textId="77777777" w:rsidR="005844D0" w:rsidRDefault="00976FD3">
      <w:pPr>
        <w:jc w:val="both"/>
        <w:rPr>
          <w:highlight w:val="yellow"/>
        </w:rPr>
      </w:pPr>
      <w:proofErr w:type="spellStart"/>
      <w:r>
        <w:rPr>
          <w:highlight w:val="yellow"/>
        </w:rPr>
        <w:t>summary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datalixa</w:t>
      </w:r>
      <w:proofErr w:type="spellEnd"/>
      <w:r>
        <w:rPr>
          <w:highlight w:val="yellow"/>
        </w:rPr>
        <w:t>)</w:t>
      </w:r>
    </w:p>
    <w:p w14:paraId="53D25DBF" w14:textId="77777777" w:rsidR="005844D0" w:rsidRDefault="00976FD3">
      <w:pPr>
        <w:jc w:val="both"/>
        <w:rPr>
          <w:highlight w:val="yellow"/>
        </w:rPr>
      </w:pPr>
      <w:proofErr w:type="spellStart"/>
      <w:r>
        <w:rPr>
          <w:highlight w:val="yellow"/>
        </w:rPr>
        <w:t>boxplot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datalixa</w:t>
      </w:r>
      <w:proofErr w:type="spellEnd"/>
      <w:r>
        <w:rPr>
          <w:highlight w:val="yellow"/>
        </w:rPr>
        <w:t>)</w:t>
      </w:r>
    </w:p>
    <w:p w14:paraId="48635A21" w14:textId="77777777" w:rsidR="005844D0" w:rsidRDefault="005844D0">
      <w:pPr>
        <w:jc w:val="both"/>
        <w:rPr>
          <w:highlight w:val="yellow"/>
        </w:rPr>
      </w:pPr>
    </w:p>
    <w:p w14:paraId="2685737D" w14:textId="77777777" w:rsidR="005844D0" w:rsidRDefault="00976FD3">
      <w:pPr>
        <w:jc w:val="both"/>
        <w:rPr>
          <w:highlight w:val="yellow"/>
        </w:rPr>
      </w:pPr>
      <w:r>
        <w:rPr>
          <w:highlight w:val="yellow"/>
        </w:rPr>
        <w:t>cor(</w:t>
      </w:r>
      <w:proofErr w:type="spellStart"/>
      <w:proofErr w:type="gramStart"/>
      <w:r>
        <w:rPr>
          <w:highlight w:val="yellow"/>
        </w:rPr>
        <w:t>as.numeric</w:t>
      </w:r>
      <w:proofErr w:type="spellEnd"/>
      <w:proofErr w:type="gramEnd"/>
      <w:r>
        <w:rPr>
          <w:highlight w:val="yellow"/>
        </w:rPr>
        <w:t>(</w:t>
      </w:r>
      <w:proofErr w:type="spellStart"/>
      <w:r>
        <w:rPr>
          <w:highlight w:val="yellow"/>
        </w:rPr>
        <w:t>datalixa$CT</w:t>
      </w:r>
      <w:proofErr w:type="spellEnd"/>
      <w:r>
        <w:rPr>
          <w:highlight w:val="yellow"/>
        </w:rPr>
        <w:t xml:space="preserve">), </w:t>
      </w:r>
      <w:proofErr w:type="spellStart"/>
      <w:r>
        <w:rPr>
          <w:highlight w:val="yellow"/>
        </w:rPr>
        <w:t>as.numeric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datalixa$Peso</w:t>
      </w:r>
      <w:proofErr w:type="spellEnd"/>
      <w:r>
        <w:rPr>
          <w:highlight w:val="yellow"/>
        </w:rPr>
        <w:t xml:space="preserve">_.Kg.), </w:t>
      </w:r>
      <w:proofErr w:type="spellStart"/>
      <w:r>
        <w:rPr>
          <w:highlight w:val="yellow"/>
        </w:rPr>
        <w:t>method</w:t>
      </w:r>
      <w:proofErr w:type="spellEnd"/>
      <w:r>
        <w:rPr>
          <w:highlight w:val="yellow"/>
        </w:rPr>
        <w:t xml:space="preserve"> = "</w:t>
      </w:r>
      <w:proofErr w:type="spellStart"/>
      <w:r>
        <w:rPr>
          <w:highlight w:val="yellow"/>
        </w:rPr>
        <w:t>pearson</w:t>
      </w:r>
      <w:proofErr w:type="spellEnd"/>
      <w:r>
        <w:rPr>
          <w:highlight w:val="yellow"/>
        </w:rPr>
        <w:t xml:space="preserve">") ## Fórmula de correlação simples, o </w:t>
      </w:r>
      <w:proofErr w:type="spellStart"/>
      <w:r>
        <w:rPr>
          <w:highlight w:val="yellow"/>
        </w:rPr>
        <w:t>as.numeric</w:t>
      </w:r>
      <w:proofErr w:type="spellEnd"/>
      <w:r>
        <w:rPr>
          <w:highlight w:val="yellow"/>
        </w:rPr>
        <w:t xml:space="preserve"> foi aplicado para forçar</w:t>
      </w:r>
    </w:p>
    <w:p w14:paraId="68AC5188" w14:textId="77777777" w:rsidR="005844D0" w:rsidRDefault="00976FD3">
      <w:pPr>
        <w:jc w:val="both"/>
        <w:rPr>
          <w:highlight w:val="yellow"/>
        </w:rPr>
      </w:pPr>
      <w:r>
        <w:rPr>
          <w:highlight w:val="yellow"/>
        </w:rPr>
        <w:t xml:space="preserve">                                                                                ## rodar a função visto que não considerava a variável numérica</w:t>
      </w:r>
    </w:p>
    <w:p w14:paraId="35C0C76B" w14:textId="77777777" w:rsidR="005844D0" w:rsidRPr="009B5ED0" w:rsidRDefault="00976FD3">
      <w:pPr>
        <w:jc w:val="both"/>
        <w:rPr>
          <w:highlight w:val="yellow"/>
          <w:lang w:val="en-US"/>
          <w:rPrChange w:id="13" w:author="SamuelCarleial" w:date="2020-02-14T11:38:00Z">
            <w:rPr>
              <w:highlight w:val="yellow"/>
            </w:rPr>
          </w:rPrChange>
        </w:rPr>
      </w:pPr>
      <w:proofErr w:type="spellStart"/>
      <w:proofErr w:type="gramStart"/>
      <w:r w:rsidRPr="009B5ED0">
        <w:rPr>
          <w:highlight w:val="yellow"/>
          <w:lang w:val="en-US"/>
          <w:rPrChange w:id="14" w:author="SamuelCarleial" w:date="2020-02-14T11:38:00Z">
            <w:rPr>
              <w:highlight w:val="yellow"/>
            </w:rPr>
          </w:rPrChange>
        </w:rPr>
        <w:t>cor</w:t>
      </w:r>
      <w:proofErr w:type="spellEnd"/>
      <w:r w:rsidRPr="009B5ED0">
        <w:rPr>
          <w:highlight w:val="yellow"/>
          <w:lang w:val="en-US"/>
          <w:rPrChange w:id="15" w:author="SamuelCarleial" w:date="2020-02-14T11:38:00Z">
            <w:rPr>
              <w:highlight w:val="yellow"/>
            </w:rPr>
          </w:rPrChange>
        </w:rPr>
        <w:t>(</w:t>
      </w:r>
      <w:proofErr w:type="spellStart"/>
      <w:proofErr w:type="gramEnd"/>
      <w:r w:rsidRPr="009B5ED0">
        <w:rPr>
          <w:highlight w:val="yellow"/>
          <w:lang w:val="en-US"/>
          <w:rPrChange w:id="16" w:author="SamuelCarleial" w:date="2020-02-14T11:38:00Z">
            <w:rPr>
              <w:highlight w:val="yellow"/>
            </w:rPr>
          </w:rPrChange>
        </w:rPr>
        <w:t>datalixa$CT</w:t>
      </w:r>
      <w:proofErr w:type="spellEnd"/>
      <w:r w:rsidRPr="009B5ED0">
        <w:rPr>
          <w:highlight w:val="yellow"/>
          <w:lang w:val="en-US"/>
          <w:rPrChange w:id="17" w:author="SamuelCarleial" w:date="2020-02-14T11:38:00Z">
            <w:rPr>
              <w:highlight w:val="yellow"/>
            </w:rPr>
          </w:rPrChange>
        </w:rPr>
        <w:t xml:space="preserve">, </w:t>
      </w:r>
      <w:proofErr w:type="spellStart"/>
      <w:r w:rsidRPr="009B5ED0">
        <w:rPr>
          <w:highlight w:val="yellow"/>
          <w:lang w:val="en-US"/>
          <w:rPrChange w:id="18" w:author="SamuelCarleial" w:date="2020-02-14T11:38:00Z">
            <w:rPr>
              <w:highlight w:val="yellow"/>
            </w:rPr>
          </w:rPrChange>
        </w:rPr>
        <w:t>datalixa$Peso</w:t>
      </w:r>
      <w:proofErr w:type="spellEnd"/>
      <w:r w:rsidRPr="009B5ED0">
        <w:rPr>
          <w:highlight w:val="yellow"/>
          <w:lang w:val="en-US"/>
          <w:rPrChange w:id="19" w:author="SamuelCarleial" w:date="2020-02-14T11:38:00Z">
            <w:rPr>
              <w:highlight w:val="yellow"/>
            </w:rPr>
          </w:rPrChange>
        </w:rPr>
        <w:t>_.Kg., method = "</w:t>
      </w:r>
      <w:proofErr w:type="spellStart"/>
      <w:r w:rsidRPr="009B5ED0">
        <w:rPr>
          <w:highlight w:val="yellow"/>
          <w:lang w:val="en-US"/>
          <w:rPrChange w:id="20" w:author="SamuelCarleial" w:date="2020-02-14T11:38:00Z">
            <w:rPr>
              <w:highlight w:val="yellow"/>
            </w:rPr>
          </w:rPrChange>
        </w:rPr>
        <w:t>pearson</w:t>
      </w:r>
      <w:proofErr w:type="spellEnd"/>
      <w:r w:rsidRPr="009B5ED0">
        <w:rPr>
          <w:highlight w:val="yellow"/>
          <w:lang w:val="en-US"/>
          <w:rPrChange w:id="21" w:author="SamuelCarleial" w:date="2020-02-14T11:38:00Z">
            <w:rPr>
              <w:highlight w:val="yellow"/>
            </w:rPr>
          </w:rPrChange>
        </w:rPr>
        <w:t>")</w:t>
      </w:r>
    </w:p>
    <w:p w14:paraId="3FAF14C2" w14:textId="77777777" w:rsidR="005844D0" w:rsidRPr="007301D8" w:rsidRDefault="00976FD3">
      <w:pPr>
        <w:jc w:val="both"/>
        <w:rPr>
          <w:highlight w:val="yellow"/>
          <w:lang w:val="en-US"/>
        </w:rPr>
      </w:pPr>
      <w:proofErr w:type="gramStart"/>
      <w:r w:rsidRPr="007301D8">
        <w:rPr>
          <w:highlight w:val="yellow"/>
          <w:lang w:val="en-US"/>
        </w:rPr>
        <w:t>plot(</w:t>
      </w:r>
      <w:proofErr w:type="spellStart"/>
      <w:proofErr w:type="gramEnd"/>
      <w:r w:rsidRPr="007301D8">
        <w:rPr>
          <w:highlight w:val="yellow"/>
          <w:lang w:val="en-US"/>
        </w:rPr>
        <w:t>cor</w:t>
      </w:r>
      <w:proofErr w:type="spellEnd"/>
      <w:r w:rsidRPr="007301D8">
        <w:rPr>
          <w:highlight w:val="yellow"/>
          <w:lang w:val="en-US"/>
        </w:rPr>
        <w:t>(</w:t>
      </w:r>
      <w:proofErr w:type="spellStart"/>
      <w:r w:rsidRPr="007301D8">
        <w:rPr>
          <w:highlight w:val="yellow"/>
          <w:lang w:val="en-US"/>
        </w:rPr>
        <w:t>datalixa$CT</w:t>
      </w:r>
      <w:proofErr w:type="spellEnd"/>
      <w:r w:rsidRPr="007301D8">
        <w:rPr>
          <w:highlight w:val="yellow"/>
          <w:lang w:val="en-US"/>
        </w:rPr>
        <w:t xml:space="preserve">, </w:t>
      </w:r>
      <w:proofErr w:type="spellStart"/>
      <w:r w:rsidRPr="007301D8">
        <w:rPr>
          <w:highlight w:val="yellow"/>
          <w:lang w:val="en-US"/>
        </w:rPr>
        <w:t>datalixa$Peso</w:t>
      </w:r>
      <w:proofErr w:type="spellEnd"/>
      <w:r w:rsidRPr="007301D8">
        <w:rPr>
          <w:highlight w:val="yellow"/>
          <w:lang w:val="en-US"/>
        </w:rPr>
        <w:t>_.Kg., method = "</w:t>
      </w:r>
      <w:proofErr w:type="spellStart"/>
      <w:r w:rsidRPr="007301D8">
        <w:rPr>
          <w:highlight w:val="yellow"/>
          <w:lang w:val="en-US"/>
        </w:rPr>
        <w:t>pearson</w:t>
      </w:r>
      <w:proofErr w:type="spellEnd"/>
      <w:r w:rsidRPr="007301D8">
        <w:rPr>
          <w:highlight w:val="yellow"/>
          <w:lang w:val="en-US"/>
        </w:rPr>
        <w:t>"))</w:t>
      </w:r>
    </w:p>
    <w:p w14:paraId="3ABC3BDB" w14:textId="77777777" w:rsidR="005844D0" w:rsidRDefault="00976FD3">
      <w:pPr>
        <w:jc w:val="both"/>
        <w:rPr>
          <w:highlight w:val="yellow"/>
        </w:rPr>
      </w:pPr>
      <w:proofErr w:type="spellStart"/>
      <w:proofErr w:type="gramStart"/>
      <w:r>
        <w:rPr>
          <w:highlight w:val="yellow"/>
        </w:rPr>
        <w:t>subset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datalixa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datalixa$CT</w:t>
      </w:r>
      <w:proofErr w:type="spellEnd"/>
      <w:r>
        <w:rPr>
          <w:highlight w:val="yellow"/>
        </w:rPr>
        <w:t>&gt;0)</w:t>
      </w:r>
    </w:p>
    <w:p w14:paraId="6251112E" w14:textId="77777777" w:rsidR="005844D0" w:rsidRDefault="00976FD3">
      <w:pPr>
        <w:jc w:val="both"/>
        <w:rPr>
          <w:highlight w:val="yellow"/>
        </w:rPr>
      </w:pPr>
      <w:proofErr w:type="spellStart"/>
      <w:r>
        <w:rPr>
          <w:highlight w:val="yellow"/>
        </w:rPr>
        <w:t>sublixa</w:t>
      </w:r>
      <w:proofErr w:type="spellEnd"/>
      <w:r>
        <w:rPr>
          <w:highlight w:val="yellow"/>
        </w:rPr>
        <w:t xml:space="preserve">&lt;- </w:t>
      </w:r>
      <w:proofErr w:type="spellStart"/>
      <w:proofErr w:type="gramStart"/>
      <w:r>
        <w:rPr>
          <w:highlight w:val="yellow"/>
        </w:rPr>
        <w:t>subset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datalixa</w:t>
      </w:r>
      <w:proofErr w:type="spellEnd"/>
      <w:r>
        <w:rPr>
          <w:highlight w:val="yellow"/>
        </w:rPr>
        <w:t xml:space="preserve">, CT&gt;0 &amp; </w:t>
      </w:r>
      <w:proofErr w:type="spellStart"/>
      <w:r>
        <w:rPr>
          <w:highlight w:val="yellow"/>
        </w:rPr>
        <w:t>Peso_.Kg</w:t>
      </w:r>
      <w:proofErr w:type="spellEnd"/>
      <w:r>
        <w:rPr>
          <w:highlight w:val="yellow"/>
        </w:rPr>
        <w:t>.&gt;0) ## novo objeto com um subgrupo apenas de CT e peso para correlacionar os dois acima de 0</w:t>
      </w:r>
    </w:p>
    <w:p w14:paraId="5B0CFCA2" w14:textId="77777777" w:rsidR="005844D0" w:rsidRPr="007301D8" w:rsidRDefault="00976FD3">
      <w:pPr>
        <w:jc w:val="both"/>
        <w:rPr>
          <w:highlight w:val="yellow"/>
          <w:lang w:val="en-US"/>
        </w:rPr>
      </w:pPr>
      <w:proofErr w:type="spellStart"/>
      <w:proofErr w:type="gramStart"/>
      <w:r w:rsidRPr="007301D8">
        <w:rPr>
          <w:highlight w:val="yellow"/>
          <w:lang w:val="en-US"/>
        </w:rPr>
        <w:t>cor</w:t>
      </w:r>
      <w:proofErr w:type="spellEnd"/>
      <w:r w:rsidRPr="007301D8">
        <w:rPr>
          <w:highlight w:val="yellow"/>
          <w:lang w:val="en-US"/>
        </w:rPr>
        <w:t>(</w:t>
      </w:r>
      <w:proofErr w:type="spellStart"/>
      <w:proofErr w:type="gramEnd"/>
      <w:r w:rsidRPr="007301D8">
        <w:rPr>
          <w:highlight w:val="yellow"/>
          <w:lang w:val="en-US"/>
        </w:rPr>
        <w:t>sublixa$CT</w:t>
      </w:r>
      <w:proofErr w:type="spellEnd"/>
      <w:r w:rsidRPr="007301D8">
        <w:rPr>
          <w:highlight w:val="yellow"/>
          <w:lang w:val="en-US"/>
        </w:rPr>
        <w:t xml:space="preserve">, </w:t>
      </w:r>
      <w:proofErr w:type="spellStart"/>
      <w:r w:rsidRPr="007301D8">
        <w:rPr>
          <w:highlight w:val="yellow"/>
          <w:lang w:val="en-US"/>
        </w:rPr>
        <w:t>sublixa$Peso</w:t>
      </w:r>
      <w:proofErr w:type="spellEnd"/>
      <w:r w:rsidRPr="007301D8">
        <w:rPr>
          <w:highlight w:val="yellow"/>
          <w:lang w:val="en-US"/>
        </w:rPr>
        <w:t>_.Kg., method = "</w:t>
      </w:r>
      <w:proofErr w:type="spellStart"/>
      <w:r w:rsidRPr="007301D8">
        <w:rPr>
          <w:highlight w:val="yellow"/>
          <w:lang w:val="en-US"/>
        </w:rPr>
        <w:t>pearson</w:t>
      </w:r>
      <w:proofErr w:type="spellEnd"/>
      <w:r w:rsidRPr="007301D8">
        <w:rPr>
          <w:highlight w:val="yellow"/>
          <w:lang w:val="en-US"/>
        </w:rPr>
        <w:t>")</w:t>
      </w:r>
    </w:p>
    <w:p w14:paraId="1C44B469" w14:textId="77777777" w:rsidR="005844D0" w:rsidRPr="007301D8" w:rsidRDefault="005844D0">
      <w:pPr>
        <w:jc w:val="both"/>
        <w:rPr>
          <w:highlight w:val="yellow"/>
          <w:lang w:val="en-US"/>
        </w:rPr>
      </w:pPr>
    </w:p>
    <w:p w14:paraId="12C9E6A8" w14:textId="77777777" w:rsidR="005844D0" w:rsidRPr="007301D8" w:rsidRDefault="005844D0">
      <w:pPr>
        <w:jc w:val="both"/>
        <w:rPr>
          <w:highlight w:val="yellow"/>
          <w:lang w:val="en-US"/>
        </w:rPr>
      </w:pPr>
    </w:p>
    <w:p w14:paraId="66A26B95" w14:textId="77777777" w:rsidR="005844D0" w:rsidRDefault="00976FD3">
      <w:pPr>
        <w:jc w:val="both"/>
        <w:rPr>
          <w:highlight w:val="yellow"/>
        </w:rPr>
      </w:pPr>
      <w:r>
        <w:rPr>
          <w:highlight w:val="yellow"/>
        </w:rPr>
        <w:t xml:space="preserve">## Os dados que aparecem com </w:t>
      </w:r>
      <w:proofErr w:type="gramStart"/>
      <w:r>
        <w:rPr>
          <w:highlight w:val="yellow"/>
        </w:rPr>
        <w:t>comprimento</w:t>
      </w:r>
      <w:proofErr w:type="gramEnd"/>
      <w:r>
        <w:rPr>
          <w:highlight w:val="yellow"/>
        </w:rPr>
        <w:t xml:space="preserve"> mas peso = 0 são ocasionados por falta peso estimado</w:t>
      </w:r>
    </w:p>
    <w:p w14:paraId="000627F2" w14:textId="77777777" w:rsidR="005844D0" w:rsidRDefault="00976FD3">
      <w:pPr>
        <w:jc w:val="both"/>
        <w:rPr>
          <w:highlight w:val="yellow"/>
        </w:rPr>
      </w:pPr>
      <w:r>
        <w:rPr>
          <w:highlight w:val="yellow"/>
        </w:rPr>
        <w:t>## ou seja, deve ser plotado apenas dados que contém comprimento e peso</w:t>
      </w:r>
    </w:p>
    <w:p w14:paraId="07372936" w14:textId="77777777" w:rsidR="005844D0" w:rsidRDefault="005844D0">
      <w:pPr>
        <w:jc w:val="both"/>
        <w:rPr>
          <w:highlight w:val="yellow"/>
        </w:rPr>
      </w:pPr>
    </w:p>
    <w:p w14:paraId="6A34BC3B" w14:textId="77777777" w:rsidR="005844D0" w:rsidRDefault="00976FD3">
      <w:pPr>
        <w:jc w:val="both"/>
        <w:rPr>
          <w:highlight w:val="yellow"/>
        </w:rPr>
      </w:pPr>
      <w:proofErr w:type="spellStart"/>
      <w:proofErr w:type="gramStart"/>
      <w:r>
        <w:rPr>
          <w:highlight w:val="yellow"/>
        </w:rPr>
        <w:t>plot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sublixa$CT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sublixa$Peso</w:t>
      </w:r>
      <w:proofErr w:type="spellEnd"/>
      <w:r>
        <w:rPr>
          <w:highlight w:val="yellow"/>
        </w:rPr>
        <w:t xml:space="preserve">_.Kg., </w:t>
      </w:r>
      <w:proofErr w:type="spellStart"/>
      <w:r>
        <w:rPr>
          <w:highlight w:val="yellow"/>
        </w:rPr>
        <w:t>xlab</w:t>
      </w:r>
      <w:proofErr w:type="spellEnd"/>
      <w:r>
        <w:rPr>
          <w:highlight w:val="yellow"/>
        </w:rPr>
        <w:t xml:space="preserve"> = "CT", </w:t>
      </w:r>
      <w:proofErr w:type="spellStart"/>
      <w:r>
        <w:rPr>
          <w:highlight w:val="yellow"/>
        </w:rPr>
        <w:t>ylab</w:t>
      </w:r>
      <w:proofErr w:type="spellEnd"/>
      <w:r>
        <w:rPr>
          <w:highlight w:val="yellow"/>
        </w:rPr>
        <w:t>= "peso")</w:t>
      </w:r>
    </w:p>
    <w:p w14:paraId="04261319" w14:textId="77777777" w:rsidR="005844D0" w:rsidRDefault="005844D0">
      <w:pPr>
        <w:jc w:val="both"/>
        <w:rPr>
          <w:highlight w:val="yellow"/>
        </w:rPr>
      </w:pPr>
    </w:p>
    <w:p w14:paraId="43B76A6B" w14:textId="77777777" w:rsidR="005844D0" w:rsidRDefault="00976FD3">
      <w:pPr>
        <w:jc w:val="both"/>
        <w:rPr>
          <w:highlight w:val="yellow"/>
        </w:rPr>
      </w:pPr>
      <w:r>
        <w:rPr>
          <w:highlight w:val="yellow"/>
        </w:rPr>
        <w:t>## regressão linear ##</w:t>
      </w:r>
    </w:p>
    <w:p w14:paraId="6E7A5785" w14:textId="77777777" w:rsidR="005844D0" w:rsidRDefault="00976FD3">
      <w:pPr>
        <w:jc w:val="both"/>
        <w:rPr>
          <w:highlight w:val="yellow"/>
        </w:rPr>
      </w:pPr>
      <w:proofErr w:type="spellStart"/>
      <w:r>
        <w:rPr>
          <w:highlight w:val="yellow"/>
        </w:rPr>
        <w:t>reg</w:t>
      </w:r>
      <w:proofErr w:type="spellEnd"/>
      <w:r>
        <w:rPr>
          <w:highlight w:val="yellow"/>
        </w:rPr>
        <w:t xml:space="preserve">&lt;- </w:t>
      </w:r>
      <w:proofErr w:type="spellStart"/>
      <w:r>
        <w:rPr>
          <w:highlight w:val="yellow"/>
        </w:rPr>
        <w:t>lm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sublixa$Peso</w:t>
      </w:r>
      <w:proofErr w:type="spellEnd"/>
      <w:r>
        <w:rPr>
          <w:highlight w:val="yellow"/>
        </w:rPr>
        <w:t>_.</w:t>
      </w:r>
      <w:proofErr w:type="gramStart"/>
      <w:r>
        <w:rPr>
          <w:highlight w:val="yellow"/>
        </w:rPr>
        <w:t>Kg.~</w:t>
      </w:r>
      <w:proofErr w:type="spellStart"/>
      <w:proofErr w:type="gramEnd"/>
      <w:r>
        <w:rPr>
          <w:highlight w:val="yellow"/>
        </w:rPr>
        <w:t>sublixa$LD</w:t>
      </w:r>
      <w:proofErr w:type="spellEnd"/>
      <w:r>
        <w:rPr>
          <w:highlight w:val="yellow"/>
        </w:rPr>
        <w:t>)</w:t>
      </w:r>
    </w:p>
    <w:p w14:paraId="667C828C" w14:textId="77777777" w:rsidR="005844D0" w:rsidRDefault="00976FD3">
      <w:pPr>
        <w:jc w:val="both"/>
        <w:rPr>
          <w:highlight w:val="yellow"/>
        </w:rPr>
      </w:pPr>
      <w:proofErr w:type="spellStart"/>
      <w:r>
        <w:rPr>
          <w:highlight w:val="yellow"/>
        </w:rPr>
        <w:t>summary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reg</w:t>
      </w:r>
      <w:proofErr w:type="spellEnd"/>
      <w:r>
        <w:rPr>
          <w:highlight w:val="yellow"/>
        </w:rPr>
        <w:t>)</w:t>
      </w:r>
    </w:p>
    <w:p w14:paraId="51A9312A" w14:textId="77777777" w:rsidR="005844D0" w:rsidRDefault="00976FD3">
      <w:pPr>
        <w:jc w:val="both"/>
        <w:rPr>
          <w:highlight w:val="yellow"/>
        </w:rPr>
      </w:pPr>
      <w:proofErr w:type="spellStart"/>
      <w:proofErr w:type="gramStart"/>
      <w:r>
        <w:rPr>
          <w:highlight w:val="yellow"/>
        </w:rPr>
        <w:t>plot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sublixa$Peso</w:t>
      </w:r>
      <w:proofErr w:type="spellEnd"/>
      <w:r>
        <w:rPr>
          <w:highlight w:val="yellow"/>
        </w:rPr>
        <w:t>_.Kg.~</w:t>
      </w:r>
      <w:proofErr w:type="spellStart"/>
      <w:r>
        <w:rPr>
          <w:highlight w:val="yellow"/>
        </w:rPr>
        <w:t>sublixa$LD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xlab</w:t>
      </w:r>
      <w:proofErr w:type="spellEnd"/>
      <w:r>
        <w:rPr>
          <w:highlight w:val="yellow"/>
        </w:rPr>
        <w:t xml:space="preserve"> = "CT", </w:t>
      </w:r>
      <w:proofErr w:type="spellStart"/>
      <w:r>
        <w:rPr>
          <w:highlight w:val="yellow"/>
        </w:rPr>
        <w:t>ylab</w:t>
      </w:r>
      <w:proofErr w:type="spellEnd"/>
      <w:r>
        <w:rPr>
          <w:highlight w:val="yellow"/>
        </w:rPr>
        <w:t>= "Peso(kg)")</w:t>
      </w:r>
    </w:p>
    <w:p w14:paraId="62CFFF35" w14:textId="77777777" w:rsidR="005844D0" w:rsidRDefault="00976FD3">
      <w:pPr>
        <w:jc w:val="both"/>
        <w:rPr>
          <w:highlight w:val="yellow"/>
        </w:rPr>
      </w:pPr>
      <w:proofErr w:type="spellStart"/>
      <w:proofErr w:type="gramStart"/>
      <w:r>
        <w:rPr>
          <w:highlight w:val="yellow"/>
        </w:rPr>
        <w:t>abline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reg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lty</w:t>
      </w:r>
      <w:proofErr w:type="spellEnd"/>
      <w:r>
        <w:rPr>
          <w:highlight w:val="yellow"/>
        </w:rPr>
        <w:t>=2)</w:t>
      </w:r>
    </w:p>
    <w:p w14:paraId="607E841F" w14:textId="77777777" w:rsidR="005844D0" w:rsidRDefault="005844D0">
      <w:pPr>
        <w:jc w:val="both"/>
        <w:rPr>
          <w:highlight w:val="yellow"/>
        </w:rPr>
      </w:pPr>
    </w:p>
    <w:p w14:paraId="709F7A5E" w14:textId="77777777" w:rsidR="005844D0" w:rsidRDefault="00976FD3">
      <w:pPr>
        <w:jc w:val="both"/>
        <w:rPr>
          <w:highlight w:val="yellow"/>
        </w:rPr>
      </w:pPr>
      <w:r>
        <w:rPr>
          <w:highlight w:val="yellow"/>
        </w:rPr>
        <w:t>######################### ESTATÍSTICA 2 ###############################</w:t>
      </w:r>
    </w:p>
    <w:p w14:paraId="31265193" w14:textId="77777777" w:rsidR="005844D0" w:rsidRDefault="005844D0">
      <w:pPr>
        <w:jc w:val="both"/>
        <w:rPr>
          <w:highlight w:val="yellow"/>
        </w:rPr>
      </w:pPr>
    </w:p>
    <w:p w14:paraId="26143DC2" w14:textId="77777777" w:rsidR="005844D0" w:rsidRDefault="00976FD3">
      <w:pPr>
        <w:jc w:val="both"/>
        <w:rPr>
          <w:highlight w:val="yellow"/>
        </w:rPr>
      </w:pPr>
      <w:proofErr w:type="spellStart"/>
      <w:r>
        <w:rPr>
          <w:highlight w:val="yellow"/>
        </w:rPr>
        <w:t>dataraw</w:t>
      </w:r>
      <w:proofErr w:type="spellEnd"/>
      <w:r>
        <w:rPr>
          <w:highlight w:val="yellow"/>
        </w:rPr>
        <w:t>[</w:t>
      </w:r>
      <w:proofErr w:type="spellStart"/>
      <w:r>
        <w:rPr>
          <w:highlight w:val="yellow"/>
        </w:rPr>
        <w:t>dataraw$Espécie</w:t>
      </w:r>
      <w:proofErr w:type="spellEnd"/>
      <w:r>
        <w:rPr>
          <w:highlight w:val="yellow"/>
        </w:rPr>
        <w:t>=="</w:t>
      </w:r>
      <w:proofErr w:type="spellStart"/>
      <w:r>
        <w:rPr>
          <w:highlight w:val="yellow"/>
        </w:rPr>
        <w:t>Hypanus_americanus</w:t>
      </w:r>
      <w:proofErr w:type="spellEnd"/>
      <w:r>
        <w:rPr>
          <w:highlight w:val="yellow"/>
        </w:rPr>
        <w:t>",]</w:t>
      </w:r>
    </w:p>
    <w:p w14:paraId="71920EA5" w14:textId="77777777" w:rsidR="005844D0" w:rsidRDefault="00976FD3">
      <w:pPr>
        <w:jc w:val="both"/>
        <w:rPr>
          <w:highlight w:val="yellow"/>
        </w:rPr>
      </w:pPr>
      <w:proofErr w:type="spellStart"/>
      <w:r>
        <w:rPr>
          <w:highlight w:val="yellow"/>
        </w:rPr>
        <w:t>datahip</w:t>
      </w:r>
      <w:proofErr w:type="spellEnd"/>
      <w:r>
        <w:rPr>
          <w:highlight w:val="yellow"/>
        </w:rPr>
        <w:t>&lt;-</w:t>
      </w:r>
      <w:proofErr w:type="spellStart"/>
      <w:r>
        <w:rPr>
          <w:highlight w:val="yellow"/>
        </w:rPr>
        <w:t>dataraw</w:t>
      </w:r>
      <w:proofErr w:type="spellEnd"/>
      <w:r>
        <w:rPr>
          <w:highlight w:val="yellow"/>
        </w:rPr>
        <w:t>[</w:t>
      </w:r>
      <w:proofErr w:type="spellStart"/>
      <w:r>
        <w:rPr>
          <w:highlight w:val="yellow"/>
        </w:rPr>
        <w:t>dataraw$Espécie</w:t>
      </w:r>
      <w:proofErr w:type="spellEnd"/>
      <w:r>
        <w:rPr>
          <w:highlight w:val="yellow"/>
        </w:rPr>
        <w:t>=="</w:t>
      </w:r>
      <w:proofErr w:type="spellStart"/>
      <w:r>
        <w:rPr>
          <w:highlight w:val="yellow"/>
        </w:rPr>
        <w:t>Hypanus_americanus</w:t>
      </w:r>
      <w:proofErr w:type="spellEnd"/>
      <w:r>
        <w:rPr>
          <w:highlight w:val="yellow"/>
        </w:rPr>
        <w:t>",]</w:t>
      </w:r>
    </w:p>
    <w:p w14:paraId="0B48C19C" w14:textId="77777777" w:rsidR="005844D0" w:rsidRPr="007301D8" w:rsidRDefault="00976FD3">
      <w:pPr>
        <w:jc w:val="both"/>
        <w:rPr>
          <w:highlight w:val="yellow"/>
          <w:lang w:val="en-US"/>
        </w:rPr>
      </w:pPr>
      <w:r w:rsidRPr="007301D8">
        <w:rPr>
          <w:highlight w:val="yellow"/>
          <w:lang w:val="en-US"/>
        </w:rPr>
        <w:t>summary(</w:t>
      </w:r>
      <w:proofErr w:type="spellStart"/>
      <w:r w:rsidRPr="007301D8">
        <w:rPr>
          <w:highlight w:val="yellow"/>
          <w:lang w:val="en-US"/>
        </w:rPr>
        <w:t>datahip</w:t>
      </w:r>
      <w:proofErr w:type="spellEnd"/>
      <w:r w:rsidRPr="007301D8">
        <w:rPr>
          <w:highlight w:val="yellow"/>
          <w:lang w:val="en-US"/>
        </w:rPr>
        <w:t>)</w:t>
      </w:r>
    </w:p>
    <w:p w14:paraId="01384648" w14:textId="77777777" w:rsidR="005844D0" w:rsidRPr="007301D8" w:rsidRDefault="00976FD3">
      <w:pPr>
        <w:jc w:val="both"/>
        <w:rPr>
          <w:highlight w:val="yellow"/>
          <w:lang w:val="en-US"/>
        </w:rPr>
      </w:pPr>
      <w:proofErr w:type="gramStart"/>
      <w:r w:rsidRPr="007301D8">
        <w:rPr>
          <w:highlight w:val="yellow"/>
          <w:lang w:val="en-US"/>
        </w:rPr>
        <w:t>subset(</w:t>
      </w:r>
      <w:proofErr w:type="spellStart"/>
      <w:proofErr w:type="gramEnd"/>
      <w:r w:rsidRPr="007301D8">
        <w:rPr>
          <w:highlight w:val="yellow"/>
          <w:lang w:val="en-US"/>
        </w:rPr>
        <w:t>datahip</w:t>
      </w:r>
      <w:proofErr w:type="spellEnd"/>
      <w:r w:rsidRPr="007301D8">
        <w:rPr>
          <w:highlight w:val="yellow"/>
          <w:lang w:val="en-US"/>
        </w:rPr>
        <w:t xml:space="preserve">, CT&gt;0 &amp; </w:t>
      </w:r>
      <w:proofErr w:type="spellStart"/>
      <w:r w:rsidRPr="007301D8">
        <w:rPr>
          <w:highlight w:val="yellow"/>
          <w:lang w:val="en-US"/>
        </w:rPr>
        <w:t>Peso_.Kg</w:t>
      </w:r>
      <w:proofErr w:type="spellEnd"/>
      <w:r w:rsidRPr="007301D8">
        <w:rPr>
          <w:highlight w:val="yellow"/>
          <w:lang w:val="en-US"/>
        </w:rPr>
        <w:t>.&gt;0)</w:t>
      </w:r>
    </w:p>
    <w:p w14:paraId="66ECEC01" w14:textId="77777777" w:rsidR="005844D0" w:rsidRPr="007301D8" w:rsidRDefault="00976FD3">
      <w:pPr>
        <w:jc w:val="both"/>
        <w:rPr>
          <w:highlight w:val="yellow"/>
          <w:lang w:val="en-US"/>
        </w:rPr>
      </w:pPr>
      <w:proofErr w:type="spellStart"/>
      <w:r w:rsidRPr="007301D8">
        <w:rPr>
          <w:highlight w:val="yellow"/>
          <w:lang w:val="en-US"/>
        </w:rPr>
        <w:t>subhip</w:t>
      </w:r>
      <w:proofErr w:type="spellEnd"/>
      <w:r w:rsidRPr="007301D8">
        <w:rPr>
          <w:highlight w:val="yellow"/>
          <w:lang w:val="en-US"/>
        </w:rPr>
        <w:t xml:space="preserve"> &lt;- </w:t>
      </w:r>
      <w:proofErr w:type="gramStart"/>
      <w:r w:rsidRPr="007301D8">
        <w:rPr>
          <w:highlight w:val="yellow"/>
          <w:lang w:val="en-US"/>
        </w:rPr>
        <w:t>subset(</w:t>
      </w:r>
      <w:proofErr w:type="spellStart"/>
      <w:proofErr w:type="gramEnd"/>
      <w:r w:rsidRPr="007301D8">
        <w:rPr>
          <w:highlight w:val="yellow"/>
          <w:lang w:val="en-US"/>
        </w:rPr>
        <w:t>datahip</w:t>
      </w:r>
      <w:proofErr w:type="spellEnd"/>
      <w:r w:rsidRPr="007301D8">
        <w:rPr>
          <w:highlight w:val="yellow"/>
          <w:lang w:val="en-US"/>
        </w:rPr>
        <w:t xml:space="preserve">, CT&gt;0 &amp; </w:t>
      </w:r>
      <w:proofErr w:type="spellStart"/>
      <w:r w:rsidRPr="007301D8">
        <w:rPr>
          <w:highlight w:val="yellow"/>
          <w:lang w:val="en-US"/>
        </w:rPr>
        <w:t>Peso_.Kg</w:t>
      </w:r>
      <w:proofErr w:type="spellEnd"/>
      <w:r w:rsidRPr="007301D8">
        <w:rPr>
          <w:highlight w:val="yellow"/>
          <w:lang w:val="en-US"/>
        </w:rPr>
        <w:t>.&gt;0)</w:t>
      </w:r>
    </w:p>
    <w:p w14:paraId="2A26D6E1" w14:textId="77777777" w:rsidR="005844D0" w:rsidRPr="007301D8" w:rsidRDefault="00976FD3">
      <w:pPr>
        <w:jc w:val="both"/>
        <w:rPr>
          <w:highlight w:val="yellow"/>
          <w:lang w:val="en-US"/>
        </w:rPr>
      </w:pPr>
      <w:proofErr w:type="spellStart"/>
      <w:proofErr w:type="gramStart"/>
      <w:r w:rsidRPr="007301D8">
        <w:rPr>
          <w:highlight w:val="yellow"/>
          <w:lang w:val="en-US"/>
        </w:rPr>
        <w:t>cor</w:t>
      </w:r>
      <w:proofErr w:type="spellEnd"/>
      <w:r w:rsidRPr="007301D8">
        <w:rPr>
          <w:highlight w:val="yellow"/>
          <w:lang w:val="en-US"/>
        </w:rPr>
        <w:t>(</w:t>
      </w:r>
      <w:proofErr w:type="spellStart"/>
      <w:proofErr w:type="gramEnd"/>
      <w:r w:rsidRPr="007301D8">
        <w:rPr>
          <w:highlight w:val="yellow"/>
          <w:lang w:val="en-US"/>
        </w:rPr>
        <w:t>subhip$CT</w:t>
      </w:r>
      <w:proofErr w:type="spellEnd"/>
      <w:r w:rsidRPr="007301D8">
        <w:rPr>
          <w:highlight w:val="yellow"/>
          <w:lang w:val="en-US"/>
        </w:rPr>
        <w:t xml:space="preserve">, </w:t>
      </w:r>
      <w:proofErr w:type="spellStart"/>
      <w:r w:rsidRPr="007301D8">
        <w:rPr>
          <w:highlight w:val="yellow"/>
          <w:lang w:val="en-US"/>
        </w:rPr>
        <w:t>subhip$Peso</w:t>
      </w:r>
      <w:proofErr w:type="spellEnd"/>
      <w:r w:rsidRPr="007301D8">
        <w:rPr>
          <w:highlight w:val="yellow"/>
          <w:lang w:val="en-US"/>
        </w:rPr>
        <w:t>_.Kg., method = "</w:t>
      </w:r>
      <w:proofErr w:type="spellStart"/>
      <w:r w:rsidRPr="007301D8">
        <w:rPr>
          <w:highlight w:val="yellow"/>
          <w:lang w:val="en-US"/>
        </w:rPr>
        <w:t>pearson</w:t>
      </w:r>
      <w:proofErr w:type="spellEnd"/>
      <w:r w:rsidRPr="007301D8">
        <w:rPr>
          <w:highlight w:val="yellow"/>
          <w:lang w:val="en-US"/>
        </w:rPr>
        <w:t>")</w:t>
      </w:r>
    </w:p>
    <w:p w14:paraId="2F0E45FD" w14:textId="77777777" w:rsidR="005844D0" w:rsidRPr="007301D8" w:rsidRDefault="00976FD3">
      <w:pPr>
        <w:jc w:val="both"/>
        <w:rPr>
          <w:highlight w:val="yellow"/>
          <w:lang w:val="en-US"/>
        </w:rPr>
      </w:pPr>
      <w:proofErr w:type="gramStart"/>
      <w:r w:rsidRPr="007301D8">
        <w:rPr>
          <w:highlight w:val="yellow"/>
          <w:lang w:val="en-US"/>
        </w:rPr>
        <w:t>plot(</w:t>
      </w:r>
      <w:proofErr w:type="spellStart"/>
      <w:proofErr w:type="gramEnd"/>
      <w:r w:rsidRPr="007301D8">
        <w:rPr>
          <w:highlight w:val="yellow"/>
          <w:lang w:val="en-US"/>
        </w:rPr>
        <w:t>subhip$CT</w:t>
      </w:r>
      <w:proofErr w:type="spellEnd"/>
      <w:r w:rsidRPr="007301D8">
        <w:rPr>
          <w:highlight w:val="yellow"/>
          <w:lang w:val="en-US"/>
        </w:rPr>
        <w:t xml:space="preserve">, </w:t>
      </w:r>
      <w:proofErr w:type="spellStart"/>
      <w:r w:rsidRPr="007301D8">
        <w:rPr>
          <w:highlight w:val="yellow"/>
          <w:lang w:val="en-US"/>
        </w:rPr>
        <w:t>subhip$Peso</w:t>
      </w:r>
      <w:proofErr w:type="spellEnd"/>
      <w:r w:rsidRPr="007301D8">
        <w:rPr>
          <w:highlight w:val="yellow"/>
          <w:lang w:val="en-US"/>
        </w:rPr>
        <w:t xml:space="preserve">_.Kg., </w:t>
      </w:r>
      <w:proofErr w:type="spellStart"/>
      <w:r w:rsidRPr="007301D8">
        <w:rPr>
          <w:highlight w:val="yellow"/>
          <w:lang w:val="en-US"/>
        </w:rPr>
        <w:t>xlab</w:t>
      </w:r>
      <w:proofErr w:type="spellEnd"/>
      <w:r w:rsidRPr="007301D8">
        <w:rPr>
          <w:highlight w:val="yellow"/>
          <w:lang w:val="en-US"/>
        </w:rPr>
        <w:t xml:space="preserve"> = "CT", </w:t>
      </w:r>
      <w:proofErr w:type="spellStart"/>
      <w:r w:rsidRPr="007301D8">
        <w:rPr>
          <w:highlight w:val="yellow"/>
          <w:lang w:val="en-US"/>
        </w:rPr>
        <w:t>ylab</w:t>
      </w:r>
      <w:proofErr w:type="spellEnd"/>
      <w:r w:rsidRPr="007301D8">
        <w:rPr>
          <w:highlight w:val="yellow"/>
          <w:lang w:val="en-US"/>
        </w:rPr>
        <w:t>= "Peso(kg)")</w:t>
      </w:r>
    </w:p>
    <w:p w14:paraId="519FC2FE" w14:textId="77777777" w:rsidR="005844D0" w:rsidRPr="007301D8" w:rsidRDefault="00976FD3">
      <w:pPr>
        <w:jc w:val="both"/>
        <w:rPr>
          <w:highlight w:val="yellow"/>
          <w:lang w:val="en-US"/>
        </w:rPr>
      </w:pPr>
      <w:proofErr w:type="gramStart"/>
      <w:r w:rsidRPr="007301D8">
        <w:rPr>
          <w:highlight w:val="yellow"/>
          <w:lang w:val="en-US"/>
        </w:rPr>
        <w:lastRenderedPageBreak/>
        <w:t>plot(</w:t>
      </w:r>
      <w:proofErr w:type="spellStart"/>
      <w:proofErr w:type="gramEnd"/>
      <w:r w:rsidRPr="007301D8">
        <w:rPr>
          <w:highlight w:val="yellow"/>
          <w:lang w:val="en-US"/>
        </w:rPr>
        <w:t>datahip$LD</w:t>
      </w:r>
      <w:proofErr w:type="spellEnd"/>
      <w:r w:rsidRPr="007301D8">
        <w:rPr>
          <w:highlight w:val="yellow"/>
          <w:lang w:val="en-US"/>
        </w:rPr>
        <w:t xml:space="preserve">, </w:t>
      </w:r>
      <w:proofErr w:type="spellStart"/>
      <w:r w:rsidRPr="007301D8">
        <w:rPr>
          <w:highlight w:val="yellow"/>
          <w:lang w:val="en-US"/>
        </w:rPr>
        <w:t>datahip$CD_raia</w:t>
      </w:r>
      <w:proofErr w:type="spellEnd"/>
      <w:r w:rsidRPr="007301D8">
        <w:rPr>
          <w:highlight w:val="yellow"/>
          <w:lang w:val="en-US"/>
        </w:rPr>
        <w:t xml:space="preserve">, </w:t>
      </w:r>
      <w:proofErr w:type="spellStart"/>
      <w:r w:rsidRPr="007301D8">
        <w:rPr>
          <w:highlight w:val="yellow"/>
          <w:lang w:val="en-US"/>
        </w:rPr>
        <w:t>xlab</w:t>
      </w:r>
      <w:proofErr w:type="spellEnd"/>
      <w:r w:rsidRPr="007301D8">
        <w:rPr>
          <w:highlight w:val="yellow"/>
          <w:lang w:val="en-US"/>
        </w:rPr>
        <w:t xml:space="preserve"> = "LD", </w:t>
      </w:r>
      <w:proofErr w:type="spellStart"/>
      <w:r w:rsidRPr="007301D8">
        <w:rPr>
          <w:highlight w:val="yellow"/>
          <w:lang w:val="en-US"/>
        </w:rPr>
        <w:t>ylab</w:t>
      </w:r>
      <w:proofErr w:type="spellEnd"/>
      <w:r w:rsidRPr="007301D8">
        <w:rPr>
          <w:highlight w:val="yellow"/>
          <w:lang w:val="en-US"/>
        </w:rPr>
        <w:t>= "CD")</w:t>
      </w:r>
    </w:p>
    <w:p w14:paraId="79085A12" w14:textId="77777777" w:rsidR="005844D0" w:rsidRPr="007301D8" w:rsidRDefault="005844D0">
      <w:pPr>
        <w:jc w:val="both"/>
        <w:rPr>
          <w:highlight w:val="yellow"/>
          <w:lang w:val="en-US"/>
        </w:rPr>
      </w:pPr>
    </w:p>
    <w:p w14:paraId="50744F89" w14:textId="77777777" w:rsidR="005844D0" w:rsidRPr="007301D8" w:rsidRDefault="00976FD3">
      <w:pPr>
        <w:jc w:val="both"/>
        <w:rPr>
          <w:highlight w:val="yellow"/>
          <w:lang w:val="en-US"/>
        </w:rPr>
      </w:pPr>
      <w:r w:rsidRPr="007301D8">
        <w:rPr>
          <w:highlight w:val="yellow"/>
          <w:lang w:val="en-US"/>
        </w:rPr>
        <w:t xml:space="preserve">## </w:t>
      </w:r>
      <w:proofErr w:type="spellStart"/>
      <w:r w:rsidRPr="007301D8">
        <w:rPr>
          <w:highlight w:val="yellow"/>
          <w:lang w:val="en-US"/>
        </w:rPr>
        <w:t>regressão</w:t>
      </w:r>
      <w:proofErr w:type="spellEnd"/>
      <w:r w:rsidRPr="007301D8">
        <w:rPr>
          <w:highlight w:val="yellow"/>
          <w:lang w:val="en-US"/>
        </w:rPr>
        <w:t xml:space="preserve"> linear ##</w:t>
      </w:r>
    </w:p>
    <w:p w14:paraId="191C234C" w14:textId="77777777" w:rsidR="005844D0" w:rsidRPr="007301D8" w:rsidRDefault="00976FD3">
      <w:pPr>
        <w:jc w:val="both"/>
        <w:rPr>
          <w:highlight w:val="yellow"/>
          <w:lang w:val="en-US"/>
        </w:rPr>
      </w:pPr>
      <w:proofErr w:type="spellStart"/>
      <w:r w:rsidRPr="007301D8">
        <w:rPr>
          <w:highlight w:val="yellow"/>
          <w:lang w:val="en-US"/>
        </w:rPr>
        <w:t>reghip</w:t>
      </w:r>
      <w:proofErr w:type="spellEnd"/>
      <w:r w:rsidRPr="007301D8">
        <w:rPr>
          <w:highlight w:val="yellow"/>
          <w:lang w:val="en-US"/>
        </w:rPr>
        <w:t xml:space="preserve">&lt;- </w:t>
      </w:r>
      <w:proofErr w:type="spellStart"/>
      <w:r w:rsidRPr="007301D8">
        <w:rPr>
          <w:highlight w:val="yellow"/>
          <w:lang w:val="en-US"/>
        </w:rPr>
        <w:t>lm</w:t>
      </w:r>
      <w:proofErr w:type="spellEnd"/>
      <w:r w:rsidRPr="007301D8">
        <w:rPr>
          <w:highlight w:val="yellow"/>
          <w:lang w:val="en-US"/>
        </w:rPr>
        <w:t>(</w:t>
      </w:r>
      <w:proofErr w:type="spellStart"/>
      <w:r w:rsidRPr="007301D8">
        <w:rPr>
          <w:highlight w:val="yellow"/>
          <w:lang w:val="en-US"/>
        </w:rPr>
        <w:t>subhip$Peso</w:t>
      </w:r>
      <w:proofErr w:type="spellEnd"/>
      <w:r w:rsidRPr="007301D8">
        <w:rPr>
          <w:highlight w:val="yellow"/>
          <w:lang w:val="en-US"/>
        </w:rPr>
        <w:t>_.</w:t>
      </w:r>
      <w:proofErr w:type="gramStart"/>
      <w:r w:rsidRPr="007301D8">
        <w:rPr>
          <w:highlight w:val="yellow"/>
          <w:lang w:val="en-US"/>
        </w:rPr>
        <w:t>Kg.~</w:t>
      </w:r>
      <w:proofErr w:type="spellStart"/>
      <w:proofErr w:type="gramEnd"/>
      <w:r w:rsidRPr="007301D8">
        <w:rPr>
          <w:highlight w:val="yellow"/>
          <w:lang w:val="en-US"/>
        </w:rPr>
        <w:t>subhip$LD</w:t>
      </w:r>
      <w:proofErr w:type="spellEnd"/>
      <w:r w:rsidRPr="007301D8">
        <w:rPr>
          <w:highlight w:val="yellow"/>
          <w:lang w:val="en-US"/>
        </w:rPr>
        <w:t>)</w:t>
      </w:r>
    </w:p>
    <w:p w14:paraId="6782DCFE" w14:textId="77777777" w:rsidR="005844D0" w:rsidRPr="007301D8" w:rsidRDefault="00976FD3">
      <w:pPr>
        <w:jc w:val="both"/>
        <w:rPr>
          <w:highlight w:val="yellow"/>
          <w:lang w:val="en-US"/>
        </w:rPr>
      </w:pPr>
      <w:r w:rsidRPr="007301D8">
        <w:rPr>
          <w:highlight w:val="yellow"/>
          <w:lang w:val="en-US"/>
        </w:rPr>
        <w:t>summary(</w:t>
      </w:r>
      <w:proofErr w:type="spellStart"/>
      <w:r w:rsidRPr="007301D8">
        <w:rPr>
          <w:highlight w:val="yellow"/>
          <w:lang w:val="en-US"/>
        </w:rPr>
        <w:t>reghip</w:t>
      </w:r>
      <w:proofErr w:type="spellEnd"/>
      <w:r w:rsidRPr="007301D8">
        <w:rPr>
          <w:highlight w:val="yellow"/>
          <w:lang w:val="en-US"/>
        </w:rPr>
        <w:t>)</w:t>
      </w:r>
    </w:p>
    <w:p w14:paraId="2264F9EE" w14:textId="77777777" w:rsidR="005844D0" w:rsidRPr="007301D8" w:rsidRDefault="00976FD3">
      <w:pPr>
        <w:jc w:val="both"/>
        <w:rPr>
          <w:highlight w:val="yellow"/>
          <w:lang w:val="en-US"/>
        </w:rPr>
      </w:pPr>
      <w:proofErr w:type="gramStart"/>
      <w:r w:rsidRPr="007301D8">
        <w:rPr>
          <w:highlight w:val="yellow"/>
          <w:lang w:val="en-US"/>
        </w:rPr>
        <w:t>plot(</w:t>
      </w:r>
      <w:proofErr w:type="spellStart"/>
      <w:proofErr w:type="gramEnd"/>
      <w:r w:rsidRPr="007301D8">
        <w:rPr>
          <w:highlight w:val="yellow"/>
          <w:lang w:val="en-US"/>
        </w:rPr>
        <w:t>subhip$Peso</w:t>
      </w:r>
      <w:proofErr w:type="spellEnd"/>
      <w:r w:rsidRPr="007301D8">
        <w:rPr>
          <w:highlight w:val="yellow"/>
          <w:lang w:val="en-US"/>
        </w:rPr>
        <w:t>_.Kg.~</w:t>
      </w:r>
      <w:proofErr w:type="spellStart"/>
      <w:r w:rsidRPr="007301D8">
        <w:rPr>
          <w:highlight w:val="yellow"/>
          <w:lang w:val="en-US"/>
        </w:rPr>
        <w:t>subhip$LD</w:t>
      </w:r>
      <w:proofErr w:type="spellEnd"/>
      <w:r w:rsidRPr="007301D8">
        <w:rPr>
          <w:highlight w:val="yellow"/>
          <w:lang w:val="en-US"/>
        </w:rPr>
        <w:t xml:space="preserve">, </w:t>
      </w:r>
      <w:proofErr w:type="spellStart"/>
      <w:r w:rsidRPr="007301D8">
        <w:rPr>
          <w:highlight w:val="yellow"/>
          <w:lang w:val="en-US"/>
        </w:rPr>
        <w:t>xlab</w:t>
      </w:r>
      <w:proofErr w:type="spellEnd"/>
      <w:r w:rsidRPr="007301D8">
        <w:rPr>
          <w:highlight w:val="yellow"/>
          <w:lang w:val="en-US"/>
        </w:rPr>
        <w:t xml:space="preserve"> = "CT", </w:t>
      </w:r>
      <w:proofErr w:type="spellStart"/>
      <w:r w:rsidRPr="007301D8">
        <w:rPr>
          <w:highlight w:val="yellow"/>
          <w:lang w:val="en-US"/>
        </w:rPr>
        <w:t>ylab</w:t>
      </w:r>
      <w:proofErr w:type="spellEnd"/>
      <w:r w:rsidRPr="007301D8">
        <w:rPr>
          <w:highlight w:val="yellow"/>
          <w:lang w:val="en-US"/>
        </w:rPr>
        <w:t>= "Peso(kg)")</w:t>
      </w:r>
    </w:p>
    <w:p w14:paraId="16D4EA64" w14:textId="77777777" w:rsidR="005844D0" w:rsidRDefault="00976FD3">
      <w:pPr>
        <w:jc w:val="both"/>
        <w:rPr>
          <w:highlight w:val="yellow"/>
        </w:rPr>
      </w:pPr>
      <w:proofErr w:type="spellStart"/>
      <w:proofErr w:type="gramStart"/>
      <w:r>
        <w:rPr>
          <w:highlight w:val="yellow"/>
        </w:rPr>
        <w:t>abline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reghip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lty</w:t>
      </w:r>
      <w:proofErr w:type="spellEnd"/>
      <w:r>
        <w:rPr>
          <w:highlight w:val="yellow"/>
        </w:rPr>
        <w:t>=2)</w:t>
      </w:r>
    </w:p>
    <w:p w14:paraId="0130CA62" w14:textId="77777777" w:rsidR="005844D0" w:rsidRDefault="005844D0">
      <w:pPr>
        <w:jc w:val="both"/>
        <w:rPr>
          <w:highlight w:val="yellow"/>
        </w:rPr>
      </w:pPr>
    </w:p>
    <w:p w14:paraId="47D0D317" w14:textId="77777777" w:rsidR="005844D0" w:rsidRDefault="005844D0">
      <w:pPr>
        <w:jc w:val="both"/>
        <w:rPr>
          <w:highlight w:val="yellow"/>
        </w:rPr>
      </w:pPr>
    </w:p>
    <w:sectPr w:rsidR="005844D0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amuelCarleial" w:date="2020-02-14T09:19:00Z" w:initials="SC">
    <w:p w14:paraId="61A11C8F" w14:textId="77777777" w:rsidR="007301D8" w:rsidRPr="009A5F7F" w:rsidRDefault="007301D8" w:rsidP="007301D8">
      <w:pPr>
        <w:pStyle w:val="Textodecomentrio"/>
        <w:rPr>
          <w:u w:val="single"/>
        </w:rPr>
      </w:pPr>
      <w:r>
        <w:rPr>
          <w:rStyle w:val="Refdecomentrio"/>
        </w:rPr>
        <w:annotationRef/>
      </w:r>
      <w:r w:rsidRPr="009A5F7F">
        <w:rPr>
          <w:u w:val="single"/>
        </w:rPr>
        <w:t>Atividade revisada:</w:t>
      </w:r>
    </w:p>
    <w:p w14:paraId="7CD17B0E" w14:textId="77777777" w:rsidR="007301D8" w:rsidRDefault="007301D8" w:rsidP="007301D8">
      <w:pPr>
        <w:pStyle w:val="Textodecomentrio"/>
      </w:pPr>
      <w:r>
        <w:t>Suas atividades foram revisadas e você recebeu a seguinte</w:t>
      </w:r>
    </w:p>
    <w:p w14:paraId="0B6AB183" w14:textId="77777777" w:rsidR="007301D8" w:rsidRDefault="007301D8" w:rsidP="007301D8">
      <w:pPr>
        <w:pStyle w:val="Textodecomentrio"/>
        <w:jc w:val="right"/>
        <w:rPr>
          <w:b/>
        </w:rPr>
      </w:pPr>
      <w:r>
        <w:rPr>
          <w:b/>
        </w:rPr>
        <w:t xml:space="preserve">                                    </w:t>
      </w:r>
    </w:p>
    <w:p w14:paraId="1728B7F3" w14:textId="007FB82F" w:rsidR="007301D8" w:rsidRPr="009A5F7F" w:rsidRDefault="007301D8" w:rsidP="007301D8">
      <w:pPr>
        <w:pStyle w:val="Textodecomentrio"/>
        <w:jc w:val="right"/>
        <w:rPr>
          <w:b/>
        </w:rPr>
      </w:pPr>
      <w:r>
        <w:rPr>
          <w:b/>
        </w:rPr>
        <w:t xml:space="preserve">                              --------- NOTA: </w:t>
      </w:r>
      <w:r w:rsidR="009B5ED0">
        <w:rPr>
          <w:b/>
        </w:rPr>
        <w:t>7</w:t>
      </w:r>
      <w:r w:rsidR="000D18FC">
        <w:rPr>
          <w:b/>
        </w:rPr>
        <w:t>.</w:t>
      </w:r>
      <w:r w:rsidR="009B5ED0">
        <w:rPr>
          <w:b/>
        </w:rPr>
        <w:t>8</w:t>
      </w:r>
      <w:bookmarkStart w:id="1" w:name="_GoBack"/>
      <w:bookmarkEnd w:id="1"/>
      <w:r>
        <w:rPr>
          <w:b/>
        </w:rPr>
        <w:t xml:space="preserve"> ---------</w:t>
      </w:r>
    </w:p>
    <w:p w14:paraId="10259216" w14:textId="77777777" w:rsidR="007301D8" w:rsidRDefault="007301D8" w:rsidP="007301D8">
      <w:pPr>
        <w:pStyle w:val="Textodecomentrio"/>
      </w:pPr>
    </w:p>
    <w:p w14:paraId="0C62214C" w14:textId="77777777" w:rsidR="007301D8" w:rsidRDefault="007301D8" w:rsidP="007301D8">
      <w:pPr>
        <w:pStyle w:val="Textodecomentrio"/>
      </w:pPr>
    </w:p>
    <w:p w14:paraId="2BA42924" w14:textId="77777777" w:rsidR="007301D8" w:rsidRPr="009A5F7F" w:rsidRDefault="007301D8" w:rsidP="007301D8">
      <w:pPr>
        <w:pStyle w:val="Textodecomentrio"/>
        <w:rPr>
          <w:u w:val="single"/>
        </w:rPr>
      </w:pPr>
      <w:r w:rsidRPr="009A5F7F">
        <w:rPr>
          <w:u w:val="single"/>
        </w:rPr>
        <w:t>Comentário prévio:</w:t>
      </w:r>
    </w:p>
    <w:p w14:paraId="53CB1D53" w14:textId="77777777" w:rsidR="007301D8" w:rsidRDefault="007301D8">
      <w:pPr>
        <w:pStyle w:val="Textodecomentrio"/>
      </w:pPr>
      <w:r>
        <w:t>Adicionei comentários e sugestões neste arquivo para que você entenda quais pontos podem ser melhorados ou quais foram insuficientemente desenvolvidos. Entenda que análise de dados e estatística formam um conjunto de práticas que são aprendidas com erro e acerto (especialmente para aqueles como eu e você que não tem uma formação em estatística). Como disse no curso, não existem receitas mágicas ou definitivas para uma análise de dados adequada. O que podemos buscar, porém, é sempre nos aperfeiçoar e melhorar a maneira como chegamos aos nossos resultados.</w:t>
      </w:r>
    </w:p>
  </w:comment>
  <w:comment w:id="5" w:author="SamuelCarleial" w:date="2020-02-14T10:44:00Z" w:initials="SC">
    <w:p w14:paraId="07A70A62" w14:textId="77777777" w:rsidR="003A382D" w:rsidRDefault="003A382D">
      <w:pPr>
        <w:pStyle w:val="Textodecomentrio"/>
      </w:pPr>
      <w:r>
        <w:rPr>
          <w:rStyle w:val="Refdecomentrio"/>
        </w:rPr>
        <w:annotationRef/>
      </w:r>
      <w:r>
        <w:t>Este gráfico mostra a frequência ou numero de espécies encontradas. Para uma análise rápida ele seria suficiente. Para um relatório ou divulgação, porem, existem vários aspectos que poderiam ser melhorados:</w:t>
      </w:r>
    </w:p>
    <w:p w14:paraId="7767E3F0" w14:textId="77777777" w:rsidR="003A382D" w:rsidRDefault="003A382D">
      <w:pPr>
        <w:pStyle w:val="Textodecomentrio"/>
      </w:pPr>
    </w:p>
    <w:p w14:paraId="74EA0DED" w14:textId="2A6B4B3D" w:rsidR="003A382D" w:rsidRPr="006262C6" w:rsidRDefault="003A382D" w:rsidP="003A382D">
      <w:pPr>
        <w:pStyle w:val="Textodecomentrio"/>
        <w:numPr>
          <w:ilvl w:val="0"/>
          <w:numId w:val="7"/>
        </w:numPr>
      </w:pPr>
      <w:r>
        <w:t xml:space="preserve"> </w:t>
      </w:r>
      <w:r w:rsidR="006262C6">
        <w:t xml:space="preserve">Rótulos: os nomes das espécies poderiam ser melhorados, aliás até alterados, por exemplo eliminando o sublinhado “_” e “S/”. Como podem ser nomes extensos, poderia até ser considerado girar o texto em 45%. Para isso se usa a função </w:t>
      </w:r>
      <w:proofErr w:type="spellStart"/>
      <w:proofErr w:type="gramStart"/>
      <w:r w:rsidR="006262C6" w:rsidRPr="006262C6">
        <w:rPr>
          <w:color w:val="538135" w:themeColor="accent6" w:themeShade="BF"/>
        </w:rPr>
        <w:t>axis</w:t>
      </w:r>
      <w:proofErr w:type="spellEnd"/>
      <w:r w:rsidR="006262C6" w:rsidRPr="006262C6">
        <w:rPr>
          <w:color w:val="538135" w:themeColor="accent6" w:themeShade="BF"/>
        </w:rPr>
        <w:t>(</w:t>
      </w:r>
      <w:proofErr w:type="gramEnd"/>
      <w:r w:rsidR="006262C6" w:rsidRPr="006262C6">
        <w:rPr>
          <w:color w:val="538135" w:themeColor="accent6" w:themeShade="BF"/>
        </w:rPr>
        <w:t>)</w:t>
      </w:r>
      <w:r w:rsidR="006262C6" w:rsidRPr="006262C6">
        <w:rPr>
          <w:color w:val="000000" w:themeColor="text1"/>
        </w:rPr>
        <w:t xml:space="preserve">. </w:t>
      </w:r>
      <w:r w:rsidR="006262C6">
        <w:rPr>
          <w:color w:val="000000" w:themeColor="text1"/>
        </w:rPr>
        <w:t>Em R, seria necessário plotar primeiro sem eixos e depois adicionar a camada de eixos com os valores e argumentos necessários. Exemplo:</w:t>
      </w:r>
    </w:p>
    <w:p w14:paraId="43953293" w14:textId="4DC21C66" w:rsidR="006262C6" w:rsidRDefault="006262C6" w:rsidP="006262C6">
      <w:pPr>
        <w:pStyle w:val="Textodecomentrio"/>
      </w:pPr>
    </w:p>
    <w:p w14:paraId="2AC85D95" w14:textId="1ECC3851" w:rsidR="006262C6" w:rsidRPr="006262C6" w:rsidRDefault="006262C6" w:rsidP="006262C6">
      <w:pPr>
        <w:pStyle w:val="Textodecomentrio"/>
        <w:rPr>
          <w:color w:val="538135" w:themeColor="accent6" w:themeShade="BF"/>
          <w:lang w:val="en-US"/>
        </w:rPr>
      </w:pPr>
      <w:proofErr w:type="gramStart"/>
      <w:r w:rsidRPr="006262C6">
        <w:rPr>
          <w:color w:val="538135" w:themeColor="accent6" w:themeShade="BF"/>
          <w:lang w:val="en-US"/>
        </w:rPr>
        <w:t>plot(</w:t>
      </w:r>
      <w:proofErr w:type="gramEnd"/>
      <w:r w:rsidRPr="006262C6">
        <w:rPr>
          <w:color w:val="538135" w:themeColor="accent6" w:themeShade="BF"/>
          <w:lang w:val="en-US"/>
        </w:rPr>
        <w:t xml:space="preserve">..., </w:t>
      </w:r>
      <w:proofErr w:type="spellStart"/>
      <w:r w:rsidRPr="006262C6">
        <w:rPr>
          <w:color w:val="538135" w:themeColor="accent6" w:themeShade="BF"/>
          <w:lang w:val="en-US"/>
        </w:rPr>
        <w:t>xaxt</w:t>
      </w:r>
      <w:proofErr w:type="spellEnd"/>
      <w:r w:rsidRPr="006262C6">
        <w:rPr>
          <w:color w:val="538135" w:themeColor="accent6" w:themeShade="BF"/>
          <w:lang w:val="en-US"/>
        </w:rPr>
        <w:t>="none")</w:t>
      </w:r>
    </w:p>
    <w:p w14:paraId="1B9930ED" w14:textId="7C55AF81" w:rsidR="006262C6" w:rsidRPr="009B5ED0" w:rsidRDefault="006262C6" w:rsidP="006262C6">
      <w:pPr>
        <w:pStyle w:val="Textodecomentrio"/>
        <w:rPr>
          <w:lang w:val="en-US"/>
        </w:rPr>
      </w:pPr>
      <w:proofErr w:type="gramStart"/>
      <w:r w:rsidRPr="009B5ED0">
        <w:rPr>
          <w:color w:val="538135" w:themeColor="accent6" w:themeShade="BF"/>
          <w:lang w:val="en-US"/>
        </w:rPr>
        <w:t>axis(</w:t>
      </w:r>
      <w:proofErr w:type="gramEnd"/>
      <w:r w:rsidRPr="009B5ED0">
        <w:rPr>
          <w:color w:val="538135" w:themeColor="accent6" w:themeShade="BF"/>
          <w:lang w:val="en-US"/>
        </w:rPr>
        <w:t xml:space="preserve">1, x, las=2, </w:t>
      </w:r>
      <w:proofErr w:type="spellStart"/>
      <w:r w:rsidRPr="009B5ED0">
        <w:rPr>
          <w:color w:val="538135" w:themeColor="accent6" w:themeShade="BF"/>
          <w:lang w:val="en-US"/>
        </w:rPr>
        <w:t>cex.axis</w:t>
      </w:r>
      <w:proofErr w:type="spellEnd"/>
      <w:r w:rsidRPr="009B5ED0">
        <w:rPr>
          <w:color w:val="538135" w:themeColor="accent6" w:themeShade="BF"/>
          <w:lang w:val="en-US"/>
        </w:rPr>
        <w:t xml:space="preserve">=.5, </w:t>
      </w:r>
      <w:proofErr w:type="spellStart"/>
      <w:r w:rsidRPr="009B5ED0">
        <w:rPr>
          <w:color w:val="538135" w:themeColor="accent6" w:themeShade="BF"/>
          <w:lang w:val="en-US"/>
        </w:rPr>
        <w:t>srt</w:t>
      </w:r>
      <w:proofErr w:type="spellEnd"/>
      <w:r w:rsidRPr="009B5ED0">
        <w:rPr>
          <w:color w:val="538135" w:themeColor="accent6" w:themeShade="BF"/>
          <w:lang w:val="en-US"/>
        </w:rPr>
        <w:t>=45)</w:t>
      </w:r>
    </w:p>
    <w:p w14:paraId="131DA23F" w14:textId="77777777" w:rsidR="006262C6" w:rsidRPr="009B5ED0" w:rsidRDefault="006262C6" w:rsidP="006262C6">
      <w:pPr>
        <w:pStyle w:val="Textodecomentrio"/>
        <w:rPr>
          <w:lang w:val="en-US"/>
        </w:rPr>
      </w:pPr>
    </w:p>
    <w:p w14:paraId="12604B38" w14:textId="1620D6AC" w:rsidR="003A382D" w:rsidRDefault="003A382D" w:rsidP="006262C6">
      <w:pPr>
        <w:pStyle w:val="Textodecomentrio"/>
        <w:numPr>
          <w:ilvl w:val="0"/>
          <w:numId w:val="7"/>
        </w:numPr>
      </w:pPr>
      <w:r w:rsidRPr="009B5ED0">
        <w:rPr>
          <w:lang w:val="en-US"/>
        </w:rPr>
        <w:t xml:space="preserve"> </w:t>
      </w:r>
      <w:r w:rsidR="006262C6">
        <w:t>Títulos</w:t>
      </w:r>
      <w:r>
        <w:t xml:space="preserve"> </w:t>
      </w:r>
      <w:r w:rsidR="006262C6">
        <w:t xml:space="preserve">(se necessário) </w:t>
      </w:r>
      <w:r>
        <w:t>e legendas</w:t>
      </w:r>
      <w:r w:rsidR="006262C6">
        <w:t xml:space="preserve">: os eixos X e Y precisam ser nomeados, pois não é </w:t>
      </w:r>
      <w:proofErr w:type="spellStart"/>
      <w:r w:rsidR="006262C6">
        <w:t>tao</w:t>
      </w:r>
      <w:proofErr w:type="spellEnd"/>
      <w:r w:rsidR="006262C6">
        <w:t xml:space="preserve"> obvio o que cada um representa, exemplo: “Espécie de </w:t>
      </w:r>
      <w:proofErr w:type="gramStart"/>
      <w:r w:rsidR="006262C6">
        <w:t>tubarão”...</w:t>
      </w:r>
      <w:proofErr w:type="gramEnd"/>
    </w:p>
    <w:p w14:paraId="71B00793" w14:textId="77777777" w:rsidR="00170BB4" w:rsidRDefault="00170BB4" w:rsidP="00170BB4">
      <w:pPr>
        <w:pStyle w:val="Textodecomentrio"/>
      </w:pPr>
    </w:p>
    <w:p w14:paraId="4CF34158" w14:textId="7B2C6873" w:rsidR="003A382D" w:rsidRDefault="003A382D" w:rsidP="003A382D">
      <w:pPr>
        <w:pStyle w:val="Textodecomentrio"/>
        <w:numPr>
          <w:ilvl w:val="0"/>
          <w:numId w:val="7"/>
        </w:numPr>
      </w:pPr>
      <w:r>
        <w:t xml:space="preserve"> Cor</w:t>
      </w:r>
      <w:r w:rsidR="006262C6">
        <w:t xml:space="preserve">: eliminar o escuro das barras que é </w:t>
      </w:r>
      <w:proofErr w:type="spellStart"/>
      <w:r w:rsidR="006262C6">
        <w:t>desnecessario</w:t>
      </w:r>
      <w:proofErr w:type="spellEnd"/>
      <w:r w:rsidR="006262C6">
        <w:t xml:space="preserve">, pois isso se configura </w:t>
      </w:r>
      <w:proofErr w:type="spellStart"/>
      <w:r w:rsidR="006262C6" w:rsidRPr="006262C6">
        <w:rPr>
          <w:i/>
        </w:rPr>
        <w:t>ink-junk</w:t>
      </w:r>
      <w:proofErr w:type="spellEnd"/>
    </w:p>
    <w:p w14:paraId="1873B6A6" w14:textId="77777777" w:rsidR="00170BB4" w:rsidRDefault="00170BB4" w:rsidP="00170BB4">
      <w:pPr>
        <w:pStyle w:val="Textodecomentrio"/>
      </w:pPr>
    </w:p>
    <w:p w14:paraId="773CA76B" w14:textId="77777777" w:rsidR="003A382D" w:rsidRPr="00170BB4" w:rsidRDefault="003A382D" w:rsidP="003A382D">
      <w:pPr>
        <w:pStyle w:val="Textodecomentrio"/>
        <w:numPr>
          <w:ilvl w:val="0"/>
          <w:numId w:val="7"/>
        </w:numPr>
      </w:pPr>
      <w:r>
        <w:t xml:space="preserve"> Escala</w:t>
      </w:r>
      <w:r w:rsidR="006262C6">
        <w:t xml:space="preserve">: O eixo Y não abarca todos os limites das barras. É possível mudar isso usando </w:t>
      </w:r>
      <w:proofErr w:type="spellStart"/>
      <w:proofErr w:type="gramStart"/>
      <w:r w:rsidR="006262C6" w:rsidRPr="006262C6">
        <w:rPr>
          <w:color w:val="538135" w:themeColor="accent6" w:themeShade="BF"/>
        </w:rPr>
        <w:t>plot</w:t>
      </w:r>
      <w:proofErr w:type="spellEnd"/>
      <w:r w:rsidR="006262C6" w:rsidRPr="006262C6">
        <w:rPr>
          <w:color w:val="538135" w:themeColor="accent6" w:themeShade="BF"/>
        </w:rPr>
        <w:t>(</w:t>
      </w:r>
      <w:proofErr w:type="gramEnd"/>
      <w:r w:rsidR="006262C6" w:rsidRPr="006262C6">
        <w:rPr>
          <w:color w:val="538135" w:themeColor="accent6" w:themeShade="BF"/>
        </w:rPr>
        <w:t xml:space="preserve">..., </w:t>
      </w:r>
      <w:proofErr w:type="spellStart"/>
      <w:r w:rsidR="006262C6" w:rsidRPr="006262C6">
        <w:rPr>
          <w:color w:val="538135" w:themeColor="accent6" w:themeShade="BF"/>
        </w:rPr>
        <w:t>ylim</w:t>
      </w:r>
      <w:proofErr w:type="spellEnd"/>
      <w:r w:rsidR="006262C6" w:rsidRPr="006262C6">
        <w:rPr>
          <w:color w:val="538135" w:themeColor="accent6" w:themeShade="BF"/>
        </w:rPr>
        <w:t>=c(,))</w:t>
      </w:r>
    </w:p>
    <w:p w14:paraId="6CEFAB74" w14:textId="77777777" w:rsidR="00170BB4" w:rsidRDefault="00170BB4" w:rsidP="00170BB4">
      <w:pPr>
        <w:pStyle w:val="PargrafodaLista"/>
      </w:pPr>
    </w:p>
    <w:p w14:paraId="41792072" w14:textId="79F04FEE" w:rsidR="00170BB4" w:rsidRDefault="00170BB4" w:rsidP="00170BB4">
      <w:pPr>
        <w:pStyle w:val="Textodecomentrio"/>
        <w:numPr>
          <w:ilvl w:val="0"/>
          <w:numId w:val="7"/>
        </w:numPr>
      </w:pPr>
      <w:r>
        <w:t xml:space="preserve"> Ordem: As espécies poderiam até ser organizadas por numero de ocorrências, o que tornaria ainda mais fácil de comparar as espécies. E “S/” seria colocado no extremo, pois ela é desconhecida.  </w:t>
      </w:r>
    </w:p>
  </w:comment>
  <w:comment w:id="6" w:author="SamuelCarleial" w:date="2020-02-14T10:59:00Z" w:initials="SC">
    <w:p w14:paraId="46C90842" w14:textId="39AD60EB" w:rsidR="006262C6" w:rsidRDefault="006262C6">
      <w:pPr>
        <w:pStyle w:val="Textodecomentrio"/>
      </w:pPr>
      <w:r>
        <w:rPr>
          <w:rStyle w:val="Refdecomentrio"/>
        </w:rPr>
        <w:annotationRef/>
      </w:r>
      <w:r>
        <w:t xml:space="preserve">Você quis dizer função </w:t>
      </w:r>
      <w:proofErr w:type="spellStart"/>
      <w:proofErr w:type="gramStart"/>
      <w:r w:rsidRPr="006262C6">
        <w:rPr>
          <w:color w:val="538135" w:themeColor="accent6" w:themeShade="BF"/>
        </w:rPr>
        <w:t>plot</w:t>
      </w:r>
      <w:proofErr w:type="spellEnd"/>
      <w:r w:rsidRPr="006262C6">
        <w:rPr>
          <w:color w:val="538135" w:themeColor="accent6" w:themeShade="BF"/>
        </w:rPr>
        <w:t>(</w:t>
      </w:r>
      <w:proofErr w:type="gramEnd"/>
      <w:r w:rsidRPr="006262C6">
        <w:rPr>
          <w:color w:val="538135" w:themeColor="accent6" w:themeShade="BF"/>
        </w:rPr>
        <w:t>)</w:t>
      </w:r>
      <w:r>
        <w:t xml:space="preserve"> ???</w:t>
      </w:r>
    </w:p>
  </w:comment>
  <w:comment w:id="8" w:author="SamuelCarleial" w:date="2020-02-14T10:59:00Z" w:initials="SC">
    <w:p w14:paraId="1F51EED9" w14:textId="00DBE022" w:rsidR="00170BB4" w:rsidRDefault="00170BB4">
      <w:pPr>
        <w:pStyle w:val="Textodecomentrio"/>
      </w:pPr>
      <w:r>
        <w:rPr>
          <w:rStyle w:val="Refdecomentrio"/>
        </w:rPr>
        <w:annotationRef/>
      </w:r>
      <w:r>
        <w:t xml:space="preserve">Nesses dois gráficos, é possível ver que alguns pontos se sobrepõem. Para evitar isso, você poderia ter usado </w:t>
      </w:r>
      <w:proofErr w:type="spellStart"/>
      <w:r w:rsidRPr="00170BB4">
        <w:rPr>
          <w:color w:val="538135" w:themeColor="accent6" w:themeShade="BF"/>
        </w:rPr>
        <w:t>jitter</w:t>
      </w:r>
      <w:proofErr w:type="spellEnd"/>
      <w:r w:rsidRPr="00170BB4">
        <w:rPr>
          <w:color w:val="538135" w:themeColor="accent6" w:themeShade="BF"/>
        </w:rPr>
        <w:t>(x)</w:t>
      </w:r>
      <w:r>
        <w:t xml:space="preserve"> dentro da função de plotagem. Os eixos desses gráficos também poderiam ter sido editados para melhor compreensão, inclusive adicionando a unidade de medida usada.</w:t>
      </w:r>
    </w:p>
  </w:comment>
  <w:comment w:id="9" w:author="SamuelCarleial" w:date="2020-02-14T11:24:00Z" w:initials="SC">
    <w:p w14:paraId="7A5B4B3F" w14:textId="12B60783" w:rsidR="000D18FC" w:rsidRDefault="000D18FC">
      <w:pPr>
        <w:pStyle w:val="Textodecomentrio"/>
      </w:pPr>
      <w:r>
        <w:rPr>
          <w:rStyle w:val="Refdecomentrio"/>
        </w:rPr>
        <w:annotationRef/>
      </w:r>
      <w:r>
        <w:t>Fiquei confuso com essa analise, pois não faz parte da atividade pedida. O código em R ao lado também vai além do requerido na atividade.</w:t>
      </w:r>
    </w:p>
  </w:comment>
  <w:comment w:id="10" w:author="SamuelCarleial" w:date="2020-02-14T11:16:00Z" w:initials="SC">
    <w:p w14:paraId="229FC429" w14:textId="1717D29E" w:rsidR="00435885" w:rsidRDefault="00435885">
      <w:pPr>
        <w:pStyle w:val="Textodecomentrio"/>
      </w:pPr>
      <w:r>
        <w:rPr>
          <w:rStyle w:val="Refdecomentrio"/>
        </w:rPr>
        <w:annotationRef/>
      </w:r>
      <w:r>
        <w:t xml:space="preserve">Suponho que do pacote </w:t>
      </w:r>
      <w:proofErr w:type="spellStart"/>
      <w:r w:rsidRPr="000D18FC">
        <w:rPr>
          <w:i/>
        </w:rPr>
        <w:t>lattice</w:t>
      </w:r>
      <w:proofErr w:type="spellEnd"/>
    </w:p>
  </w:comment>
  <w:comment w:id="11" w:author="SamuelCarleial" w:date="2020-02-14T11:18:00Z" w:initials="SC">
    <w:p w14:paraId="0EFCD333" w14:textId="65F21F35" w:rsidR="00435885" w:rsidRDefault="00435885">
      <w:pPr>
        <w:pStyle w:val="Textodecomentrio"/>
      </w:pPr>
      <w:r>
        <w:rPr>
          <w:rStyle w:val="Refdecomentrio"/>
        </w:rPr>
        <w:annotationRef/>
      </w:r>
      <w:r>
        <w:t xml:space="preserve">Na verdade, quando tentei replicar os resultados, notei que somente o ozônio foi significativo. Veja no </w:t>
      </w:r>
      <w:proofErr w:type="spellStart"/>
      <w:r>
        <w:t>plot</w:t>
      </w:r>
      <w:proofErr w:type="spellEnd"/>
      <w:r>
        <w:t xml:space="preserve"> abaixo que o efeito do ozônio é aquele com </w:t>
      </w:r>
      <w:r w:rsidR="000D18FC">
        <w:t xml:space="preserve">os </w:t>
      </w:r>
      <w:r>
        <w:t>intervalos de confiança mais reduzidos (</w:t>
      </w:r>
      <w:proofErr w:type="gramStart"/>
      <w:r>
        <w:t>e portanto</w:t>
      </w:r>
      <w:proofErr w:type="gramEnd"/>
      <w:r>
        <w:t xml:space="preserve"> mais “robustos”).</w:t>
      </w:r>
      <w:r w:rsidR="000D18FC">
        <w:t xml:space="preserve"> </w:t>
      </w:r>
      <w:proofErr w:type="spellStart"/>
      <w:r w:rsidR="000D18FC">
        <w:t>Radiacao</w:t>
      </w:r>
      <w:proofErr w:type="spellEnd"/>
      <w:r w:rsidR="000D18FC">
        <w:t xml:space="preserve"> e vento não se mostraram significativos, embora mostrem </w:t>
      </w:r>
      <w:proofErr w:type="gramStart"/>
      <w:r w:rsidR="000D18FC">
        <w:t>um tendência linear</w:t>
      </w:r>
      <w:proofErr w:type="gramEnd"/>
      <w:r w:rsidR="000D18FC">
        <w:t xml:space="preserve"> positiva e negativa, respectivamente.</w:t>
      </w:r>
    </w:p>
    <w:p w14:paraId="501CF749" w14:textId="77777777" w:rsidR="00435885" w:rsidRDefault="00435885">
      <w:pPr>
        <w:pStyle w:val="Textodecomentrio"/>
      </w:pPr>
    </w:p>
    <w:p w14:paraId="4E9CEBC9" w14:textId="77777777" w:rsidR="00435885" w:rsidRDefault="00435885">
      <w:pPr>
        <w:pStyle w:val="Textodecomentrio"/>
      </w:pPr>
      <w:r>
        <w:t>Sumário do modelo:</w:t>
      </w:r>
    </w:p>
    <w:p w14:paraId="48B2D2A4" w14:textId="77777777" w:rsidR="00435885" w:rsidRPr="00435885" w:rsidRDefault="00435885" w:rsidP="00435885">
      <w:pPr>
        <w:pStyle w:val="Textodecomentrio"/>
        <w:rPr>
          <w:color w:val="FF0000"/>
          <w:sz w:val="8"/>
          <w:szCs w:val="8"/>
        </w:rPr>
      </w:pPr>
      <w:proofErr w:type="spellStart"/>
      <w:r w:rsidRPr="00435885">
        <w:rPr>
          <w:color w:val="FF0000"/>
          <w:sz w:val="8"/>
          <w:szCs w:val="8"/>
        </w:rPr>
        <w:t>Call</w:t>
      </w:r>
      <w:proofErr w:type="spellEnd"/>
      <w:r w:rsidRPr="00435885">
        <w:rPr>
          <w:color w:val="FF0000"/>
          <w:sz w:val="8"/>
          <w:szCs w:val="8"/>
        </w:rPr>
        <w:t>:</w:t>
      </w:r>
    </w:p>
    <w:p w14:paraId="0F47BACB" w14:textId="77777777" w:rsidR="00435885" w:rsidRPr="00435885" w:rsidRDefault="00435885" w:rsidP="00435885">
      <w:pPr>
        <w:pStyle w:val="Textodecomentrio"/>
        <w:rPr>
          <w:color w:val="FF0000"/>
          <w:sz w:val="8"/>
          <w:szCs w:val="8"/>
        </w:rPr>
      </w:pPr>
      <w:proofErr w:type="spellStart"/>
      <w:proofErr w:type="gramStart"/>
      <w:r w:rsidRPr="00435885">
        <w:rPr>
          <w:color w:val="FF0000"/>
          <w:sz w:val="8"/>
          <w:szCs w:val="8"/>
        </w:rPr>
        <w:t>glm</w:t>
      </w:r>
      <w:proofErr w:type="spellEnd"/>
      <w:r w:rsidRPr="00435885">
        <w:rPr>
          <w:color w:val="FF0000"/>
          <w:sz w:val="8"/>
          <w:szCs w:val="8"/>
        </w:rPr>
        <w:t>(</w:t>
      </w:r>
      <w:proofErr w:type="gramEnd"/>
      <w:r w:rsidRPr="00435885">
        <w:rPr>
          <w:color w:val="FF0000"/>
          <w:sz w:val="8"/>
          <w:szCs w:val="8"/>
        </w:rPr>
        <w:t xml:space="preserve">formula = </w:t>
      </w:r>
      <w:proofErr w:type="spellStart"/>
      <w:r w:rsidRPr="00435885">
        <w:rPr>
          <w:color w:val="FF0000"/>
          <w:sz w:val="8"/>
          <w:szCs w:val="8"/>
        </w:rPr>
        <w:t>temperature</w:t>
      </w:r>
      <w:proofErr w:type="spellEnd"/>
      <w:r w:rsidRPr="00435885">
        <w:rPr>
          <w:color w:val="FF0000"/>
          <w:sz w:val="8"/>
          <w:szCs w:val="8"/>
        </w:rPr>
        <w:t xml:space="preserve"> ~ ozone + </w:t>
      </w:r>
      <w:proofErr w:type="spellStart"/>
      <w:r w:rsidRPr="00435885">
        <w:rPr>
          <w:color w:val="FF0000"/>
          <w:sz w:val="8"/>
          <w:szCs w:val="8"/>
        </w:rPr>
        <w:t>radiation</w:t>
      </w:r>
      <w:proofErr w:type="spellEnd"/>
      <w:r w:rsidRPr="00435885">
        <w:rPr>
          <w:color w:val="FF0000"/>
          <w:sz w:val="8"/>
          <w:szCs w:val="8"/>
        </w:rPr>
        <w:t xml:space="preserve"> + </w:t>
      </w:r>
      <w:proofErr w:type="spellStart"/>
      <w:r w:rsidRPr="00435885">
        <w:rPr>
          <w:color w:val="FF0000"/>
          <w:sz w:val="8"/>
          <w:szCs w:val="8"/>
        </w:rPr>
        <w:t>wind</w:t>
      </w:r>
      <w:proofErr w:type="spellEnd"/>
      <w:r w:rsidRPr="00435885">
        <w:rPr>
          <w:color w:val="FF0000"/>
          <w:sz w:val="8"/>
          <w:szCs w:val="8"/>
        </w:rPr>
        <w:t xml:space="preserve">, data = </w:t>
      </w:r>
      <w:proofErr w:type="spellStart"/>
      <w:r w:rsidRPr="00435885">
        <w:rPr>
          <w:color w:val="FF0000"/>
          <w:sz w:val="8"/>
          <w:szCs w:val="8"/>
        </w:rPr>
        <w:t>environmental</w:t>
      </w:r>
      <w:proofErr w:type="spellEnd"/>
      <w:r w:rsidRPr="00435885">
        <w:rPr>
          <w:color w:val="FF0000"/>
          <w:sz w:val="8"/>
          <w:szCs w:val="8"/>
        </w:rPr>
        <w:t>)</w:t>
      </w:r>
    </w:p>
    <w:p w14:paraId="4DD5AFB9" w14:textId="77777777" w:rsidR="00435885" w:rsidRPr="00435885" w:rsidRDefault="00435885" w:rsidP="00435885">
      <w:pPr>
        <w:pStyle w:val="Textodecomentrio"/>
        <w:rPr>
          <w:color w:val="FF0000"/>
          <w:sz w:val="8"/>
          <w:szCs w:val="8"/>
        </w:rPr>
      </w:pPr>
    </w:p>
    <w:p w14:paraId="19C32BF8" w14:textId="77777777" w:rsidR="00435885" w:rsidRPr="00435885" w:rsidRDefault="00435885" w:rsidP="00435885">
      <w:pPr>
        <w:pStyle w:val="Textodecomentrio"/>
        <w:rPr>
          <w:color w:val="FF0000"/>
          <w:sz w:val="8"/>
          <w:szCs w:val="8"/>
        </w:rPr>
      </w:pPr>
      <w:proofErr w:type="spellStart"/>
      <w:r w:rsidRPr="00435885">
        <w:rPr>
          <w:color w:val="FF0000"/>
          <w:sz w:val="8"/>
          <w:szCs w:val="8"/>
        </w:rPr>
        <w:t>Deviance</w:t>
      </w:r>
      <w:proofErr w:type="spellEnd"/>
      <w:r w:rsidRPr="00435885">
        <w:rPr>
          <w:color w:val="FF0000"/>
          <w:sz w:val="8"/>
          <w:szCs w:val="8"/>
        </w:rPr>
        <w:t xml:space="preserve"> </w:t>
      </w:r>
      <w:proofErr w:type="spellStart"/>
      <w:r w:rsidRPr="00435885">
        <w:rPr>
          <w:color w:val="FF0000"/>
          <w:sz w:val="8"/>
          <w:szCs w:val="8"/>
        </w:rPr>
        <w:t>Residuals</w:t>
      </w:r>
      <w:proofErr w:type="spellEnd"/>
      <w:r w:rsidRPr="00435885">
        <w:rPr>
          <w:color w:val="FF0000"/>
          <w:sz w:val="8"/>
          <w:szCs w:val="8"/>
        </w:rPr>
        <w:t xml:space="preserve">: </w:t>
      </w:r>
    </w:p>
    <w:p w14:paraId="6F7A81D0" w14:textId="77777777" w:rsidR="00435885" w:rsidRPr="00435885" w:rsidRDefault="00435885" w:rsidP="00435885">
      <w:pPr>
        <w:pStyle w:val="Textodecomentrio"/>
        <w:rPr>
          <w:color w:val="FF0000"/>
          <w:sz w:val="8"/>
          <w:szCs w:val="8"/>
        </w:rPr>
      </w:pPr>
      <w:r w:rsidRPr="00435885">
        <w:rPr>
          <w:color w:val="FF0000"/>
          <w:sz w:val="8"/>
          <w:szCs w:val="8"/>
        </w:rPr>
        <w:t xml:space="preserve">    Min       1Q   </w:t>
      </w:r>
      <w:proofErr w:type="spellStart"/>
      <w:r w:rsidRPr="00435885">
        <w:rPr>
          <w:color w:val="FF0000"/>
          <w:sz w:val="8"/>
          <w:szCs w:val="8"/>
        </w:rPr>
        <w:t>Median</w:t>
      </w:r>
      <w:proofErr w:type="spellEnd"/>
      <w:r w:rsidRPr="00435885">
        <w:rPr>
          <w:color w:val="FF0000"/>
          <w:sz w:val="8"/>
          <w:szCs w:val="8"/>
        </w:rPr>
        <w:t xml:space="preserve">       3Q      Max  </w:t>
      </w:r>
    </w:p>
    <w:p w14:paraId="49D2F5A8" w14:textId="77777777" w:rsidR="00435885" w:rsidRPr="00435885" w:rsidRDefault="00435885" w:rsidP="00435885">
      <w:pPr>
        <w:pStyle w:val="Textodecomentrio"/>
        <w:rPr>
          <w:color w:val="FF0000"/>
          <w:sz w:val="8"/>
          <w:szCs w:val="8"/>
        </w:rPr>
      </w:pPr>
      <w:r w:rsidRPr="00435885">
        <w:rPr>
          <w:color w:val="FF0000"/>
          <w:sz w:val="8"/>
          <w:szCs w:val="8"/>
        </w:rPr>
        <w:t xml:space="preserve">-20.942   -4.995    1.287    4.432   13.166  </w:t>
      </w:r>
    </w:p>
    <w:p w14:paraId="3D2719DB" w14:textId="77777777" w:rsidR="00435885" w:rsidRPr="00435885" w:rsidRDefault="00435885" w:rsidP="00435885">
      <w:pPr>
        <w:pStyle w:val="Textodecomentrio"/>
        <w:rPr>
          <w:color w:val="FF0000"/>
          <w:sz w:val="8"/>
          <w:szCs w:val="8"/>
        </w:rPr>
      </w:pPr>
    </w:p>
    <w:p w14:paraId="2017A8A6" w14:textId="77777777" w:rsidR="00435885" w:rsidRPr="00435885" w:rsidRDefault="00435885" w:rsidP="00435885">
      <w:pPr>
        <w:pStyle w:val="Textodecomentrio"/>
        <w:rPr>
          <w:color w:val="FF0000"/>
          <w:sz w:val="8"/>
          <w:szCs w:val="8"/>
        </w:rPr>
      </w:pPr>
      <w:proofErr w:type="spellStart"/>
      <w:r w:rsidRPr="00435885">
        <w:rPr>
          <w:color w:val="FF0000"/>
          <w:sz w:val="8"/>
          <w:szCs w:val="8"/>
        </w:rPr>
        <w:t>Coefficients</w:t>
      </w:r>
      <w:proofErr w:type="spellEnd"/>
      <w:r w:rsidRPr="00435885">
        <w:rPr>
          <w:color w:val="FF0000"/>
          <w:sz w:val="8"/>
          <w:szCs w:val="8"/>
        </w:rPr>
        <w:t>:</w:t>
      </w:r>
    </w:p>
    <w:p w14:paraId="46ADA3B9" w14:textId="77777777" w:rsidR="00435885" w:rsidRPr="00435885" w:rsidRDefault="00435885" w:rsidP="00435885">
      <w:pPr>
        <w:pStyle w:val="Textodecomentrio"/>
        <w:rPr>
          <w:color w:val="FF0000"/>
          <w:sz w:val="8"/>
          <w:szCs w:val="8"/>
          <w:lang w:val="en-US"/>
        </w:rPr>
      </w:pPr>
      <w:r w:rsidRPr="00435885">
        <w:rPr>
          <w:color w:val="FF0000"/>
          <w:sz w:val="8"/>
          <w:szCs w:val="8"/>
        </w:rPr>
        <w:t xml:space="preserve">             </w:t>
      </w:r>
      <w:r w:rsidRPr="00435885">
        <w:rPr>
          <w:color w:val="FF0000"/>
          <w:sz w:val="8"/>
          <w:szCs w:val="8"/>
          <w:lang w:val="en-US"/>
        </w:rPr>
        <w:t xml:space="preserve">Estimate Std. Error t value </w:t>
      </w:r>
      <w:proofErr w:type="spellStart"/>
      <w:r w:rsidRPr="00435885">
        <w:rPr>
          <w:color w:val="FF0000"/>
          <w:sz w:val="8"/>
          <w:szCs w:val="8"/>
          <w:lang w:val="en-US"/>
        </w:rPr>
        <w:t>Pr</w:t>
      </w:r>
      <w:proofErr w:type="spellEnd"/>
      <w:r w:rsidRPr="00435885">
        <w:rPr>
          <w:color w:val="FF0000"/>
          <w:sz w:val="8"/>
          <w:szCs w:val="8"/>
          <w:lang w:val="en-US"/>
        </w:rPr>
        <w:t xml:space="preserve">(&gt;|t|)    </w:t>
      </w:r>
    </w:p>
    <w:p w14:paraId="0E6ECB9F" w14:textId="77777777" w:rsidR="00435885" w:rsidRPr="00435885" w:rsidRDefault="00435885" w:rsidP="00435885">
      <w:pPr>
        <w:pStyle w:val="Textodecomentrio"/>
        <w:rPr>
          <w:color w:val="FF0000"/>
          <w:sz w:val="8"/>
          <w:szCs w:val="8"/>
        </w:rPr>
      </w:pPr>
      <w:r w:rsidRPr="00435885">
        <w:rPr>
          <w:color w:val="FF0000"/>
          <w:sz w:val="8"/>
          <w:szCs w:val="8"/>
        </w:rPr>
        <w:t>(</w:t>
      </w:r>
      <w:proofErr w:type="spellStart"/>
      <w:r w:rsidRPr="00435885">
        <w:rPr>
          <w:color w:val="FF0000"/>
          <w:sz w:val="8"/>
          <w:szCs w:val="8"/>
        </w:rPr>
        <w:t>Intercept</w:t>
      </w:r>
      <w:proofErr w:type="spellEnd"/>
      <w:r w:rsidRPr="00435885">
        <w:rPr>
          <w:color w:val="FF0000"/>
          <w:sz w:val="8"/>
          <w:szCs w:val="8"/>
        </w:rPr>
        <w:t xml:space="preserve">) 72.402016   </w:t>
      </w:r>
      <w:proofErr w:type="gramStart"/>
      <w:r w:rsidRPr="00435885">
        <w:rPr>
          <w:color w:val="FF0000"/>
          <w:sz w:val="8"/>
          <w:szCs w:val="8"/>
        </w:rPr>
        <w:t>3.216300  22.511</w:t>
      </w:r>
      <w:proofErr w:type="gramEnd"/>
      <w:r w:rsidRPr="00435885">
        <w:rPr>
          <w:color w:val="FF0000"/>
          <w:sz w:val="8"/>
          <w:szCs w:val="8"/>
        </w:rPr>
        <w:t xml:space="preserve">  &lt; 2e-16 ***</w:t>
      </w:r>
    </w:p>
    <w:p w14:paraId="4B865D51" w14:textId="77777777" w:rsidR="00435885" w:rsidRPr="00435885" w:rsidRDefault="00435885" w:rsidP="00435885">
      <w:pPr>
        <w:pStyle w:val="Textodecomentrio"/>
        <w:rPr>
          <w:b/>
          <w:color w:val="FF0000"/>
          <w:sz w:val="8"/>
          <w:szCs w:val="8"/>
        </w:rPr>
      </w:pPr>
      <w:r w:rsidRPr="00435885">
        <w:rPr>
          <w:b/>
          <w:color w:val="FF0000"/>
          <w:sz w:val="8"/>
          <w:szCs w:val="8"/>
        </w:rPr>
        <w:t>ozone        0.172040   0.026403   6.516 2.43e-09 ***</w:t>
      </w:r>
    </w:p>
    <w:p w14:paraId="7CB6BBFF" w14:textId="77777777" w:rsidR="00435885" w:rsidRPr="00435885" w:rsidRDefault="00435885" w:rsidP="00435885">
      <w:pPr>
        <w:pStyle w:val="Textodecomentrio"/>
        <w:rPr>
          <w:color w:val="FF0000"/>
          <w:sz w:val="8"/>
          <w:szCs w:val="8"/>
        </w:rPr>
      </w:pPr>
      <w:proofErr w:type="spellStart"/>
      <w:r w:rsidRPr="00435885">
        <w:rPr>
          <w:color w:val="FF0000"/>
          <w:sz w:val="8"/>
          <w:szCs w:val="8"/>
        </w:rPr>
        <w:t>radiation</w:t>
      </w:r>
      <w:proofErr w:type="spellEnd"/>
      <w:r w:rsidRPr="00435885">
        <w:rPr>
          <w:color w:val="FF0000"/>
          <w:sz w:val="8"/>
          <w:szCs w:val="8"/>
        </w:rPr>
        <w:t xml:space="preserve">    0.007270   0.007678   0.947    0.346    </w:t>
      </w:r>
    </w:p>
    <w:p w14:paraId="09572219" w14:textId="77777777" w:rsidR="00435885" w:rsidRPr="009B5ED0" w:rsidRDefault="00435885" w:rsidP="00435885">
      <w:pPr>
        <w:pStyle w:val="Textodecomentrio"/>
        <w:rPr>
          <w:color w:val="FF0000"/>
          <w:sz w:val="8"/>
          <w:szCs w:val="8"/>
        </w:rPr>
      </w:pPr>
      <w:r w:rsidRPr="009B5ED0">
        <w:rPr>
          <w:color w:val="FF0000"/>
          <w:sz w:val="8"/>
          <w:szCs w:val="8"/>
        </w:rPr>
        <w:t xml:space="preserve">wind        -0.321521   0.233289  -1.378    0.171    </w:t>
      </w:r>
    </w:p>
    <w:p w14:paraId="791FFDD9" w14:textId="77777777" w:rsidR="00435885" w:rsidRPr="009B5ED0" w:rsidRDefault="00435885" w:rsidP="00435885">
      <w:pPr>
        <w:pStyle w:val="Textodecomentrio"/>
        <w:rPr>
          <w:color w:val="FF0000"/>
          <w:sz w:val="8"/>
          <w:szCs w:val="8"/>
        </w:rPr>
      </w:pPr>
      <w:r w:rsidRPr="009B5ED0">
        <w:rPr>
          <w:color w:val="FF0000"/>
          <w:sz w:val="8"/>
          <w:szCs w:val="8"/>
        </w:rPr>
        <w:t>---</w:t>
      </w:r>
    </w:p>
    <w:p w14:paraId="09F4ECB9" w14:textId="44982AE6" w:rsidR="000D18FC" w:rsidRDefault="000D18FC" w:rsidP="00435885">
      <w:pPr>
        <w:pStyle w:val="Textodecomentrio"/>
      </w:pPr>
    </w:p>
    <w:p w14:paraId="5A9FEEC7" w14:textId="77777777" w:rsidR="000D18FC" w:rsidRDefault="000D18FC" w:rsidP="00435885">
      <w:pPr>
        <w:pStyle w:val="Textodecomentrio"/>
      </w:pPr>
    </w:p>
    <w:p w14:paraId="07F7BF69" w14:textId="29BDF50D" w:rsidR="000D18FC" w:rsidRPr="000D18FC" w:rsidRDefault="000D18FC" w:rsidP="00435885">
      <w:pPr>
        <w:pStyle w:val="Textodecomentrio"/>
        <w:rPr>
          <w:color w:val="FF0000"/>
          <w:sz w:val="8"/>
          <w:szCs w:val="8"/>
        </w:rPr>
      </w:pPr>
      <w:r>
        <w:t>Portanto, tenha sempre cuidado ao realizar interpretações de modelos, quando você nota que ao remover ou incluir observações, os resultados ou significâncias mudam drasticamente.</w:t>
      </w:r>
    </w:p>
  </w:comment>
  <w:comment w:id="12" w:author="SamuelCarleial" w:date="2020-02-14T11:20:00Z" w:initials="SC">
    <w:p w14:paraId="6FDC89F9" w14:textId="1F8D1511" w:rsidR="000D18FC" w:rsidRDefault="00435885">
      <w:pPr>
        <w:pStyle w:val="Textodecomentrio"/>
      </w:pPr>
      <w:r>
        <w:rPr>
          <w:rStyle w:val="Refdecomentrio"/>
        </w:rPr>
        <w:annotationRef/>
      </w:r>
      <w:r w:rsidR="000D18FC">
        <w:t xml:space="preserve">Esses gráficos de diagnóstico parecem adequados para um modelo linear. Mesmo que estejam achatados </w:t>
      </w:r>
      <w:proofErr w:type="spellStart"/>
      <w:r w:rsidR="000D18FC">
        <w:t>verticalemente</w:t>
      </w:r>
      <w:proofErr w:type="spellEnd"/>
      <w:r w:rsidR="000D18FC">
        <w:t xml:space="preserve"> e que esse eixo seja mais difícil de notar diferenças entre observações.</w:t>
      </w:r>
    </w:p>
    <w:p w14:paraId="514BFE1F" w14:textId="77777777" w:rsidR="000D18FC" w:rsidRDefault="000D18FC">
      <w:pPr>
        <w:pStyle w:val="Textodecomentrio"/>
      </w:pPr>
    </w:p>
    <w:p w14:paraId="25B56A42" w14:textId="7A6EB072" w:rsidR="00435885" w:rsidRDefault="000D18FC">
      <w:pPr>
        <w:pStyle w:val="Textodecomentrio"/>
      </w:pPr>
      <w:r>
        <w:t>No entanto, n</w:t>
      </w:r>
      <w:r w:rsidR="00435885">
        <w:t>a replicação do modelo, obtive outro</w:t>
      </w:r>
      <w:r>
        <w:t xml:space="preserve">s gráficos, que mostram a presença de </w:t>
      </w:r>
      <w:proofErr w:type="spellStart"/>
      <w:r w:rsidRPr="000D18FC">
        <w:rPr>
          <w:i/>
        </w:rPr>
        <w:t>outliers</w:t>
      </w:r>
      <w:proofErr w:type="spellEnd"/>
      <w:r>
        <w:t>, estes influenciando a adequação do modelo:</w:t>
      </w:r>
    </w:p>
    <w:p w14:paraId="5772A87D" w14:textId="64B6B586" w:rsidR="000D18FC" w:rsidRDefault="000D18FC">
      <w:pPr>
        <w:pStyle w:val="Textodecomentrio"/>
      </w:pPr>
    </w:p>
    <w:p w14:paraId="489FA810" w14:textId="40EDCF8C" w:rsidR="000D18FC" w:rsidRDefault="000D18FC">
      <w:pPr>
        <w:pStyle w:val="Textodecomentrio"/>
      </w:pPr>
      <w:r>
        <w:rPr>
          <w:noProof/>
        </w:rPr>
        <w:drawing>
          <wp:inline distT="0" distB="0" distL="0" distR="0" wp14:anchorId="7E400380" wp14:editId="1811AF46">
            <wp:extent cx="2514965" cy="2041256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plot01.png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696" cy="204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3CB1D53" w15:done="0"/>
  <w15:commentEx w15:paraId="41792072" w15:done="0"/>
  <w15:commentEx w15:paraId="46C90842" w15:done="0"/>
  <w15:commentEx w15:paraId="1F51EED9" w15:done="0"/>
  <w15:commentEx w15:paraId="7A5B4B3F" w15:done="0"/>
  <w15:commentEx w15:paraId="229FC429" w15:done="0"/>
  <w15:commentEx w15:paraId="07F7BF69" w15:done="0"/>
  <w15:commentEx w15:paraId="489FA81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3CB1D53" w16cid:durableId="21F0E4A4"/>
  <w16cid:commentId w16cid:paraId="41792072" w16cid:durableId="21F0F87E"/>
  <w16cid:commentId w16cid:paraId="46C90842" w16cid:durableId="21F0FBFC"/>
  <w16cid:commentId w16cid:paraId="1F51EED9" w16cid:durableId="21F0FC2B"/>
  <w16cid:commentId w16cid:paraId="7A5B4B3F" w16cid:durableId="21F101D6"/>
  <w16cid:commentId w16cid:paraId="229FC429" w16cid:durableId="21F1002B"/>
  <w16cid:commentId w16cid:paraId="07F7BF69" w16cid:durableId="21F10070"/>
  <w16cid:commentId w16cid:paraId="489FA810" w16cid:durableId="21F1010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B0604020202020204"/>
    <w:charset w:val="00"/>
    <w:family w:val="roman"/>
    <w:pitch w:val="default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F29B8"/>
    <w:multiLevelType w:val="multilevel"/>
    <w:tmpl w:val="49A8141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E49273D"/>
    <w:multiLevelType w:val="multilevel"/>
    <w:tmpl w:val="F0C41B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9297F3A"/>
    <w:multiLevelType w:val="hybridMultilevel"/>
    <w:tmpl w:val="817E68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861786"/>
    <w:multiLevelType w:val="multilevel"/>
    <w:tmpl w:val="6414D21A"/>
    <w:lvl w:ilvl="0">
      <w:start w:val="2"/>
      <w:numFmt w:val="decimal"/>
      <w:lvlText w:val="%1.2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6DAD66C2"/>
    <w:multiLevelType w:val="multilevel"/>
    <w:tmpl w:val="D21058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FDF1A02"/>
    <w:multiLevelType w:val="multilevel"/>
    <w:tmpl w:val="FE8E4280"/>
    <w:lvl w:ilvl="0">
      <w:start w:val="2"/>
      <w:numFmt w:val="decimal"/>
      <w:lvlText w:val="%1.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F901722"/>
    <w:multiLevelType w:val="multilevel"/>
    <w:tmpl w:val="37B2F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amuelCarleial">
    <w15:presenceInfo w15:providerId="None" w15:userId="SamuelCarlei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trackRevisions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44D0"/>
    <w:rsid w:val="000D18FC"/>
    <w:rsid w:val="00170BB4"/>
    <w:rsid w:val="003A382D"/>
    <w:rsid w:val="00435885"/>
    <w:rsid w:val="005844D0"/>
    <w:rsid w:val="006262C6"/>
    <w:rsid w:val="007301D8"/>
    <w:rsid w:val="00976FD3"/>
    <w:rsid w:val="009B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A9F559"/>
  <w15:docId w15:val="{A96AEBDF-E877-EA4F-ACFD-9982EB4D4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Lucida Sans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mbolosdenumerao">
    <w:name w:val="Símbolos de numeração"/>
    <w:qFormat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character" w:styleId="Refdecomentrio">
    <w:name w:val="annotation reference"/>
    <w:basedOn w:val="Fontepargpadro"/>
    <w:uiPriority w:val="99"/>
    <w:semiHidden/>
    <w:unhideWhenUsed/>
    <w:rsid w:val="007301D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301D8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301D8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1D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301D8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301D8"/>
    <w:rPr>
      <w:rFonts w:ascii="Times New Roman" w:hAnsi="Times New Roman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01D8"/>
    <w:rPr>
      <w:rFonts w:ascii="Times New Roman" w:hAnsi="Times New Roman" w:cs="Mangal"/>
      <w:sz w:val="18"/>
      <w:szCs w:val="16"/>
    </w:rPr>
  </w:style>
  <w:style w:type="paragraph" w:styleId="PargrafodaLista">
    <w:name w:val="List Paragraph"/>
    <w:basedOn w:val="Normal"/>
    <w:uiPriority w:val="34"/>
    <w:qFormat/>
    <w:rsid w:val="00170BB4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3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CB0B69-0A74-E24B-87CC-0C3844987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776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Belquior Gonçalves</dc:creator>
  <dc:description/>
  <cp:lastModifiedBy>SamuelCarleial</cp:lastModifiedBy>
  <cp:revision>7</cp:revision>
  <dcterms:created xsi:type="dcterms:W3CDTF">2020-01-31T11:53:00Z</dcterms:created>
  <dcterms:modified xsi:type="dcterms:W3CDTF">2020-02-14T10:38:00Z</dcterms:modified>
  <dc:language>pt-BR</dc:language>
</cp:coreProperties>
</file>