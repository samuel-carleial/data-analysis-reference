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5621B" w14:textId="3A0959A9" w:rsidR="003A170C" w:rsidRDefault="00F15328">
      <w:r>
        <w:t xml:space="preserve">Atividade de Estatística no </w:t>
      </w:r>
      <w:commentRangeStart w:id="0"/>
      <w:r>
        <w:t>R</w:t>
      </w:r>
      <w:commentRangeEnd w:id="0"/>
      <w:r w:rsidR="009A5F7F">
        <w:rPr>
          <w:rStyle w:val="Refdecomentrio"/>
        </w:rPr>
        <w:commentReference w:id="0"/>
      </w:r>
    </w:p>
    <w:p w14:paraId="13C16949" w14:textId="58EC953A" w:rsidR="00F15328" w:rsidRDefault="00F15328" w:rsidP="00D2660D">
      <w:pPr>
        <w:pStyle w:val="PargrafodaLista"/>
        <w:numPr>
          <w:ilvl w:val="0"/>
          <w:numId w:val="1"/>
        </w:numPr>
        <w:jc w:val="both"/>
      </w:pPr>
      <w:r>
        <w:t>A atividade 1 foi produzir um gráfico no R utilizando os dados disponíveis</w:t>
      </w:r>
      <w:r w:rsidR="004F04F9">
        <w:t xml:space="preserve"> no </w:t>
      </w:r>
      <w:commentRangeStart w:id="2"/>
      <w:r w:rsidR="004F04F9">
        <w:t>software</w:t>
      </w:r>
      <w:r>
        <w:t xml:space="preserve"> </w:t>
      </w:r>
      <w:commentRangeEnd w:id="2"/>
      <w:r w:rsidR="009A5F7F">
        <w:rPr>
          <w:rStyle w:val="Refdecomentrio"/>
        </w:rPr>
        <w:commentReference w:id="2"/>
      </w:r>
      <w:r>
        <w:t xml:space="preserve">chamado ‘trees’. Os dados correspondem a uma tabela contendo as informações sobre circunferência, </w:t>
      </w:r>
      <w:r w:rsidR="001D6045">
        <w:t xml:space="preserve">altura </w:t>
      </w:r>
      <w:r>
        <w:t>e volume de 31 cerejeiras</w:t>
      </w:r>
      <w:r w:rsidR="00D2660D">
        <w:t xml:space="preserve">. O objetivo da análise estatística foi observar a relação entre a circunferência, a </w:t>
      </w:r>
      <w:r w:rsidR="006446AA">
        <w:t>altura</w:t>
      </w:r>
      <w:r w:rsidR="00D2660D">
        <w:t xml:space="preserve"> e o volume das cerejeiras. Desse modo, foi </w:t>
      </w:r>
      <w:r w:rsidR="0061112C">
        <w:t xml:space="preserve">utilizada a função ggplot para determinar como </w:t>
      </w:r>
      <w:r w:rsidR="006446AA">
        <w:t xml:space="preserve">essas três variáveis </w:t>
      </w:r>
      <w:r w:rsidR="0061112C">
        <w:t>estavam relacionad</w:t>
      </w:r>
      <w:r w:rsidR="006446AA">
        <w:t>a</w:t>
      </w:r>
      <w:r w:rsidR="0061112C">
        <w:t>s entre si.</w:t>
      </w:r>
    </w:p>
    <w:p w14:paraId="0723D337" w14:textId="529CBE44" w:rsidR="0061112C" w:rsidRDefault="0061112C" w:rsidP="0061112C">
      <w:pPr>
        <w:pStyle w:val="PargrafodaLista"/>
        <w:jc w:val="both"/>
      </w:pPr>
      <w:r>
        <w:t xml:space="preserve">Na imagem exportada do R após a análise estatística, pode ser observado que </w:t>
      </w:r>
      <w:r w:rsidR="004F04F9">
        <w:t>à</w:t>
      </w:r>
      <w:r>
        <w:t xml:space="preserve"> medida que a </w:t>
      </w:r>
      <w:r w:rsidR="001D6045">
        <w:t>circunferência</w:t>
      </w:r>
      <w:r>
        <w:t xml:space="preserve"> das cerejeiras aumenta, o volume e a </w:t>
      </w:r>
      <w:r w:rsidR="001D6045">
        <w:t>altura</w:t>
      </w:r>
      <w:r>
        <w:t xml:space="preserve"> também aumentam</w:t>
      </w:r>
      <w:r w:rsidR="004F04F9">
        <w:t>.</w:t>
      </w:r>
      <w:r>
        <w:t xml:space="preserve"> </w:t>
      </w:r>
      <w:r w:rsidR="004F04F9">
        <w:t>D</w:t>
      </w:r>
      <w:r>
        <w:t>esse modo podemos dizer que essas variáveis são diretamente proporcionais.</w:t>
      </w:r>
      <w:r w:rsidR="003236FB">
        <w:t xml:space="preserve"> A relação diretamente proporcional entre circunferência, altura e volume faz sentido. </w:t>
      </w:r>
      <w:ins w:id="3" w:author="SamuelCarleial" w:date="2020-02-14T09:22:00Z">
        <w:r w:rsidR="00C92070">
          <w:t xml:space="preserve">Quanto </w:t>
        </w:r>
      </w:ins>
      <w:r w:rsidR="003236FB">
        <w:t xml:space="preserve">mais alta é a planta, maior deve ser sua circunferência para pode sustentar o peso do tronco, pois de outro modo, a planta poderia quebrar o caule com muita facilidade. Quanto maior a circunferência e a altura de um tronco de cone (elemento geométrico, fórmula matemática </w:t>
      </w:r>
      <w:r w:rsidR="003236FB" w:rsidRPr="003236FB">
        <w:t>V = π.h/3 . (R2 + R . r +r2)</w:t>
      </w:r>
      <w:r w:rsidR="003236FB">
        <w:t xml:space="preserve">, maior o volume. </w:t>
      </w:r>
    </w:p>
    <w:p w14:paraId="5467FB58" w14:textId="77777777" w:rsidR="00942218" w:rsidRDefault="00942218" w:rsidP="0061112C">
      <w:pPr>
        <w:pStyle w:val="PargrafodaLista"/>
        <w:jc w:val="both"/>
      </w:pPr>
    </w:p>
    <w:p w14:paraId="618EF417" w14:textId="759AAD84" w:rsidR="00192C0A" w:rsidRDefault="00192C0A" w:rsidP="0061112C">
      <w:pPr>
        <w:pStyle w:val="PargrafodaLista"/>
        <w:jc w:val="both"/>
      </w:pPr>
      <w:commentRangeStart w:id="4"/>
      <w:r>
        <w:rPr>
          <w:noProof/>
        </w:rPr>
        <w:drawing>
          <wp:inline distT="0" distB="0" distL="0" distR="0" wp14:anchorId="04E11096" wp14:editId="49EE8F6F">
            <wp:extent cx="5400040" cy="53917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391785"/>
                    </a:xfrm>
                    <a:prstGeom prst="rect">
                      <a:avLst/>
                    </a:prstGeom>
                  </pic:spPr>
                </pic:pic>
              </a:graphicData>
            </a:graphic>
          </wp:inline>
        </w:drawing>
      </w:r>
      <w:commentRangeEnd w:id="4"/>
      <w:r w:rsidR="00C92070">
        <w:rPr>
          <w:rStyle w:val="Refdecomentrio"/>
        </w:rPr>
        <w:commentReference w:id="4"/>
      </w:r>
    </w:p>
    <w:p w14:paraId="223A543B" w14:textId="0B9A2DB3" w:rsidR="00942218" w:rsidRDefault="00942218" w:rsidP="0061112C">
      <w:pPr>
        <w:pStyle w:val="PargrafodaLista"/>
        <w:jc w:val="both"/>
      </w:pPr>
    </w:p>
    <w:p w14:paraId="34D7DAEF" w14:textId="47A89717" w:rsidR="006104FD" w:rsidRDefault="006104FD" w:rsidP="0061112C">
      <w:pPr>
        <w:pStyle w:val="PargrafodaLista"/>
        <w:jc w:val="both"/>
      </w:pPr>
      <w:r>
        <w:lastRenderedPageBreak/>
        <w:t xml:space="preserve">Na figura 2 é possível observar a como as variáveis estão correlacionadas entre si, par a par utilizando a função </w:t>
      </w:r>
      <w:commentRangeStart w:id="5"/>
      <w:r>
        <w:t>plot (trees)</w:t>
      </w:r>
      <w:commentRangeEnd w:id="5"/>
      <w:r w:rsidR="001D00F6">
        <w:rPr>
          <w:rStyle w:val="Refdecomentrio"/>
        </w:rPr>
        <w:commentReference w:id="5"/>
      </w:r>
      <w:r>
        <w:t>.</w:t>
      </w:r>
    </w:p>
    <w:p w14:paraId="29B93476" w14:textId="4659730A" w:rsidR="006104FD" w:rsidRDefault="006104FD" w:rsidP="0061112C">
      <w:pPr>
        <w:pStyle w:val="PargrafodaLista"/>
        <w:jc w:val="both"/>
      </w:pPr>
      <w:r>
        <w:rPr>
          <w:noProof/>
        </w:rPr>
        <w:drawing>
          <wp:inline distT="0" distB="0" distL="0" distR="0" wp14:anchorId="6C5343DA" wp14:editId="5ABA0D38">
            <wp:extent cx="5400040" cy="532003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5320030"/>
                    </a:xfrm>
                    <a:prstGeom prst="rect">
                      <a:avLst/>
                    </a:prstGeom>
                    <a:noFill/>
                    <a:ln>
                      <a:noFill/>
                    </a:ln>
                  </pic:spPr>
                </pic:pic>
              </a:graphicData>
            </a:graphic>
          </wp:inline>
        </w:drawing>
      </w:r>
    </w:p>
    <w:p w14:paraId="7FE1689B" w14:textId="77777777" w:rsidR="00FA6F4C" w:rsidRDefault="00FA6F4C">
      <w:pPr>
        <w:rPr>
          <w:ins w:id="6" w:author="SamuelCarleial" w:date="2020-02-14T10:36:00Z"/>
        </w:rPr>
      </w:pPr>
      <w:ins w:id="7" w:author="SamuelCarleial" w:date="2020-02-14T10:36:00Z">
        <w:r>
          <w:br w:type="page"/>
        </w:r>
      </w:ins>
    </w:p>
    <w:p w14:paraId="49FF9371" w14:textId="7505F052" w:rsidR="00716546" w:rsidRDefault="00FF3D45" w:rsidP="0061112C">
      <w:pPr>
        <w:pStyle w:val="PargrafodaLista"/>
        <w:jc w:val="both"/>
      </w:pPr>
      <w:r>
        <w:lastRenderedPageBreak/>
        <w:t>2. A atividade 2 foi realizada utilizando os dados “</w:t>
      </w:r>
      <w:r w:rsidR="00726693">
        <w:t>S</w:t>
      </w:r>
      <w:r w:rsidR="001D00F6">
        <w:t>oil</w:t>
      </w:r>
      <w:r w:rsidR="00726693">
        <w:t>s</w:t>
      </w:r>
      <w:r>
        <w:t xml:space="preserve">” disponíveis no R. Os dados de </w:t>
      </w:r>
      <w:r w:rsidR="0099718C">
        <w:t>‘</w:t>
      </w:r>
      <w:r>
        <w:t>so</w:t>
      </w:r>
      <w:r w:rsidR="00374C8E">
        <w:t>ils</w:t>
      </w:r>
      <w:r w:rsidR="0099718C">
        <w:t>’</w:t>
      </w:r>
      <w:r w:rsidR="00374C8E">
        <w:t xml:space="preserve"> correspondem a 52 amostras de solo </w:t>
      </w:r>
      <w:ins w:id="8" w:author="SamuelCarleial" w:date="2020-02-14T09:37:00Z">
        <w:r w:rsidR="001D00F6">
          <w:t xml:space="preserve">retiradas </w:t>
        </w:r>
      </w:ins>
      <w:r w:rsidR="00374C8E">
        <w:t xml:space="preserve">de 4 blocos de solo, </w:t>
      </w:r>
      <w:ins w:id="9" w:author="SamuelCarleial" w:date="2020-02-14T09:38:00Z">
        <w:r w:rsidR="001D00F6">
          <w:t xml:space="preserve">as </w:t>
        </w:r>
      </w:ins>
      <w:r w:rsidR="00374C8E">
        <w:t xml:space="preserve">quais foram </w:t>
      </w:r>
      <w:ins w:id="10" w:author="SamuelCarleial" w:date="2020-02-14T09:38:00Z">
        <w:r w:rsidR="001D00F6">
          <w:t>coletadas em</w:t>
        </w:r>
      </w:ins>
      <w:r w:rsidR="00374C8E">
        <w:t xml:space="preserve"> profundidades diferentes.  As variáveis analisadas foram tipo de solo, ph, cálcio, potássio, condutividade, sódio, magnésio, nitrogênio e densidade. O objetivo da análise estatística foi construir um modelo linear com mais de dois </w:t>
      </w:r>
      <w:r w:rsidR="005421B9">
        <w:t>preditores, determinar</w:t>
      </w:r>
      <w:r w:rsidR="00374C8E">
        <w:t xml:space="preserve"> como o pH está relacionado as outras variáveis</w:t>
      </w:r>
      <w:r w:rsidR="005421B9">
        <w:t xml:space="preserve"> e se os preditores são ou não significativos </w:t>
      </w:r>
      <w:commentRangeStart w:id="11"/>
      <w:r w:rsidR="005421B9">
        <w:t>para explicar os dados do modelo</w:t>
      </w:r>
      <w:commentRangeEnd w:id="11"/>
      <w:r w:rsidR="001D00F6">
        <w:rPr>
          <w:rStyle w:val="Refdecomentrio"/>
        </w:rPr>
        <w:commentReference w:id="11"/>
      </w:r>
      <w:r w:rsidR="005421B9">
        <w:t>.</w:t>
      </w:r>
    </w:p>
    <w:p w14:paraId="30CF04F5" w14:textId="238D1DD7" w:rsidR="00B02DFF" w:rsidRDefault="00B02DFF" w:rsidP="0061112C">
      <w:pPr>
        <w:pStyle w:val="PargrafodaLista"/>
        <w:jc w:val="both"/>
      </w:pPr>
      <w:r>
        <w:t>O sumário do modelo abaixo mostra com asterisco as variáveis que foram significativas no modelo.</w:t>
      </w:r>
    </w:p>
    <w:p w14:paraId="11973060" w14:textId="77777777" w:rsidR="00C47AC6" w:rsidRDefault="00C47AC6" w:rsidP="00C47AC6">
      <w:pPr>
        <w:pStyle w:val="Pr-formataoHTML"/>
        <w:shd w:val="clear" w:color="auto" w:fill="FFFFFF"/>
        <w:wordWrap w:val="0"/>
        <w:rPr>
          <w:rStyle w:val="gd15mcfcktb"/>
          <w:rFonts w:ascii="Lucida Console" w:hAnsi="Lucida Console"/>
          <w:color w:val="0000FF"/>
          <w:lang w:val="pt-BR"/>
        </w:rPr>
      </w:pPr>
      <w:r>
        <w:rPr>
          <w:rStyle w:val="gd15mcfckub"/>
          <w:rFonts w:ascii="Lucida Console" w:hAnsi="Lucida Console"/>
          <w:color w:val="0000FF"/>
          <w:lang w:val="pt-BR"/>
        </w:rPr>
        <w:t xml:space="preserve">&gt; </w:t>
      </w:r>
      <w:r>
        <w:rPr>
          <w:rStyle w:val="gd15mcfcktb"/>
          <w:rFonts w:ascii="Lucida Console" w:hAnsi="Lucida Console"/>
          <w:color w:val="0000FF"/>
          <w:lang w:val="pt-BR"/>
        </w:rPr>
        <w:t>summary(m2_glm)</w:t>
      </w:r>
    </w:p>
    <w:p w14:paraId="70278CF1" w14:textId="77777777" w:rsidR="00C47AC6" w:rsidRDefault="00C47AC6" w:rsidP="00C47AC6">
      <w:pPr>
        <w:pStyle w:val="Pr-formataoHTML"/>
        <w:shd w:val="clear" w:color="auto" w:fill="FFFFFF"/>
        <w:wordWrap w:val="0"/>
        <w:rPr>
          <w:rStyle w:val="gd15mcfceub"/>
          <w:color w:val="000000"/>
          <w:bdr w:val="none" w:sz="0" w:space="0" w:color="auto" w:frame="1"/>
        </w:rPr>
      </w:pPr>
    </w:p>
    <w:p w14:paraId="3856F0FD" w14:textId="77777777" w:rsidR="00C47AC6" w:rsidRDefault="00C47AC6" w:rsidP="00C47AC6">
      <w:pPr>
        <w:pStyle w:val="Pr-formataoHTML"/>
        <w:shd w:val="clear" w:color="auto" w:fill="FFFFFF"/>
        <w:wordWrap w:val="0"/>
        <w:rPr>
          <w:rStyle w:val="gd15mcfceub"/>
          <w:rFonts w:ascii="Lucida Console" w:hAnsi="Lucida Console"/>
          <w:color w:val="000000"/>
          <w:bdr w:val="none" w:sz="0" w:space="0" w:color="auto" w:frame="1"/>
          <w:lang w:val="pt-BR"/>
        </w:rPr>
      </w:pPr>
      <w:r>
        <w:rPr>
          <w:rStyle w:val="gd15mcfceub"/>
          <w:rFonts w:ascii="Lucida Console" w:hAnsi="Lucida Console"/>
          <w:color w:val="000000"/>
          <w:bdr w:val="none" w:sz="0" w:space="0" w:color="auto" w:frame="1"/>
          <w:lang w:val="pt-BR"/>
        </w:rPr>
        <w:t>Call:</w:t>
      </w:r>
    </w:p>
    <w:p w14:paraId="7A67E210" w14:textId="77777777" w:rsidR="00C47AC6" w:rsidRDefault="00C47AC6" w:rsidP="00C47AC6">
      <w:pPr>
        <w:pStyle w:val="Pr-formataoHTML"/>
        <w:shd w:val="clear" w:color="auto" w:fill="FFFFFF"/>
        <w:wordWrap w:val="0"/>
        <w:rPr>
          <w:rStyle w:val="gd15mcfceub"/>
          <w:rFonts w:ascii="Lucida Console" w:hAnsi="Lucida Console"/>
          <w:color w:val="000000"/>
          <w:bdr w:val="none" w:sz="0" w:space="0" w:color="auto" w:frame="1"/>
          <w:lang w:val="pt-BR"/>
        </w:rPr>
      </w:pPr>
      <w:r>
        <w:rPr>
          <w:rStyle w:val="gd15mcfceub"/>
          <w:rFonts w:ascii="Lucida Console" w:hAnsi="Lucida Console"/>
          <w:color w:val="000000"/>
          <w:bdr w:val="none" w:sz="0" w:space="0" w:color="auto" w:frame="1"/>
          <w:lang w:val="pt-BR"/>
        </w:rPr>
        <w:t xml:space="preserve">glm(formula = pH ~ Block + N + Dens + Ca + Mg + K + Na + Conduc, </w:t>
      </w:r>
    </w:p>
    <w:p w14:paraId="7E587CF0" w14:textId="77777777" w:rsidR="00C47AC6" w:rsidRPr="00CD21B1" w:rsidRDefault="00C47AC6" w:rsidP="00C47AC6">
      <w:pPr>
        <w:pStyle w:val="Pr-formataoHTML"/>
        <w:shd w:val="clear" w:color="auto" w:fill="FFFFFF"/>
        <w:wordWrap w:val="0"/>
        <w:rPr>
          <w:rStyle w:val="gd15mcfceub"/>
          <w:rFonts w:ascii="Lucida Console" w:hAnsi="Lucida Console"/>
          <w:color w:val="000000"/>
          <w:bdr w:val="none" w:sz="0" w:space="0" w:color="auto" w:frame="1"/>
          <w:rPrChange w:id="12" w:author="SamuelCarleial" w:date="2020-02-14T10:16:00Z">
            <w:rPr>
              <w:rStyle w:val="gd15mcfceub"/>
              <w:rFonts w:ascii="Lucida Console" w:hAnsi="Lucida Console"/>
              <w:color w:val="000000"/>
              <w:bdr w:val="none" w:sz="0" w:space="0" w:color="auto" w:frame="1"/>
              <w:lang w:val="pt-BR"/>
            </w:rPr>
          </w:rPrChange>
        </w:rPr>
      </w:pPr>
      <w:r>
        <w:rPr>
          <w:rStyle w:val="gd15mcfceub"/>
          <w:rFonts w:ascii="Lucida Console" w:hAnsi="Lucida Console"/>
          <w:color w:val="000000"/>
          <w:bdr w:val="none" w:sz="0" w:space="0" w:color="auto" w:frame="1"/>
          <w:lang w:val="pt-BR"/>
        </w:rPr>
        <w:t xml:space="preserve">    </w:t>
      </w:r>
      <w:r w:rsidRPr="00CD21B1">
        <w:rPr>
          <w:rStyle w:val="gd15mcfceub"/>
          <w:rFonts w:ascii="Lucida Console" w:hAnsi="Lucida Console"/>
          <w:color w:val="000000"/>
          <w:bdr w:val="none" w:sz="0" w:space="0" w:color="auto" w:frame="1"/>
          <w:rPrChange w:id="13" w:author="SamuelCarleial" w:date="2020-02-14T10:16:00Z">
            <w:rPr>
              <w:rStyle w:val="gd15mcfceub"/>
              <w:rFonts w:ascii="Lucida Console" w:hAnsi="Lucida Console"/>
              <w:color w:val="000000"/>
              <w:bdr w:val="none" w:sz="0" w:space="0" w:color="auto" w:frame="1"/>
              <w:lang w:val="pt-BR"/>
            </w:rPr>
          </w:rPrChange>
        </w:rPr>
        <w:t>data = Soils)</w:t>
      </w:r>
    </w:p>
    <w:p w14:paraId="23BE1094" w14:textId="77777777" w:rsidR="00C47AC6" w:rsidRPr="00CD21B1" w:rsidRDefault="00C47AC6" w:rsidP="00C47AC6">
      <w:pPr>
        <w:pStyle w:val="Pr-formataoHTML"/>
        <w:shd w:val="clear" w:color="auto" w:fill="FFFFFF"/>
        <w:wordWrap w:val="0"/>
        <w:rPr>
          <w:rStyle w:val="gd15mcfceub"/>
          <w:rFonts w:ascii="Lucida Console" w:hAnsi="Lucida Console"/>
          <w:color w:val="000000"/>
          <w:bdr w:val="none" w:sz="0" w:space="0" w:color="auto" w:frame="1"/>
          <w:rPrChange w:id="14" w:author="SamuelCarleial" w:date="2020-02-14T10:16:00Z">
            <w:rPr>
              <w:rStyle w:val="gd15mcfceub"/>
              <w:rFonts w:ascii="Lucida Console" w:hAnsi="Lucida Console"/>
              <w:color w:val="000000"/>
              <w:bdr w:val="none" w:sz="0" w:space="0" w:color="auto" w:frame="1"/>
              <w:lang w:val="pt-BR"/>
            </w:rPr>
          </w:rPrChange>
        </w:rPr>
      </w:pPr>
    </w:p>
    <w:p w14:paraId="4D8ECE50" w14:textId="77777777" w:rsidR="00C47AC6" w:rsidRPr="00CD21B1" w:rsidRDefault="00C47AC6" w:rsidP="00C47AC6">
      <w:pPr>
        <w:pStyle w:val="Pr-formataoHTML"/>
        <w:shd w:val="clear" w:color="auto" w:fill="FFFFFF"/>
        <w:wordWrap w:val="0"/>
        <w:rPr>
          <w:rStyle w:val="gd15mcfceub"/>
          <w:rFonts w:ascii="Lucida Console" w:hAnsi="Lucida Console"/>
          <w:color w:val="000000"/>
          <w:bdr w:val="none" w:sz="0" w:space="0" w:color="auto" w:frame="1"/>
          <w:rPrChange w:id="15" w:author="SamuelCarleial" w:date="2020-02-14T10:16:00Z">
            <w:rPr>
              <w:rStyle w:val="gd15mcfceub"/>
              <w:rFonts w:ascii="Lucida Console" w:hAnsi="Lucida Console"/>
              <w:color w:val="000000"/>
              <w:bdr w:val="none" w:sz="0" w:space="0" w:color="auto" w:frame="1"/>
              <w:lang w:val="pt-BR"/>
            </w:rPr>
          </w:rPrChange>
        </w:rPr>
      </w:pPr>
      <w:r w:rsidRPr="00CD21B1">
        <w:rPr>
          <w:rStyle w:val="gd15mcfceub"/>
          <w:rFonts w:ascii="Lucida Console" w:hAnsi="Lucida Console"/>
          <w:color w:val="000000"/>
          <w:bdr w:val="none" w:sz="0" w:space="0" w:color="auto" w:frame="1"/>
          <w:rPrChange w:id="16" w:author="SamuelCarleial" w:date="2020-02-14T10:16:00Z">
            <w:rPr>
              <w:rStyle w:val="gd15mcfceub"/>
              <w:rFonts w:ascii="Lucida Console" w:hAnsi="Lucida Console"/>
              <w:color w:val="000000"/>
              <w:bdr w:val="none" w:sz="0" w:space="0" w:color="auto" w:frame="1"/>
              <w:lang w:val="pt-BR"/>
            </w:rPr>
          </w:rPrChange>
        </w:rPr>
        <w:t xml:space="preserve">Deviance Residuals: </w:t>
      </w:r>
    </w:p>
    <w:p w14:paraId="7A8DB703" w14:textId="77777777" w:rsidR="00C47AC6" w:rsidRPr="00CD21B1" w:rsidRDefault="00C47AC6" w:rsidP="00C47AC6">
      <w:pPr>
        <w:pStyle w:val="Pr-formataoHTML"/>
        <w:shd w:val="clear" w:color="auto" w:fill="FFFFFF"/>
        <w:wordWrap w:val="0"/>
        <w:rPr>
          <w:rStyle w:val="gd15mcfceub"/>
          <w:rFonts w:ascii="Lucida Console" w:hAnsi="Lucida Console"/>
          <w:color w:val="000000"/>
          <w:bdr w:val="none" w:sz="0" w:space="0" w:color="auto" w:frame="1"/>
          <w:rPrChange w:id="17" w:author="SamuelCarleial" w:date="2020-02-14T10:16:00Z">
            <w:rPr>
              <w:rStyle w:val="gd15mcfceub"/>
              <w:rFonts w:ascii="Lucida Console" w:hAnsi="Lucida Console"/>
              <w:color w:val="000000"/>
              <w:bdr w:val="none" w:sz="0" w:space="0" w:color="auto" w:frame="1"/>
              <w:lang w:val="pt-BR"/>
            </w:rPr>
          </w:rPrChange>
        </w:rPr>
      </w:pPr>
      <w:r w:rsidRPr="00CD21B1">
        <w:rPr>
          <w:rStyle w:val="gd15mcfceub"/>
          <w:rFonts w:ascii="Lucida Console" w:hAnsi="Lucida Console"/>
          <w:color w:val="000000"/>
          <w:bdr w:val="none" w:sz="0" w:space="0" w:color="auto" w:frame="1"/>
          <w:rPrChange w:id="18" w:author="SamuelCarleial" w:date="2020-02-14T10:16:00Z">
            <w:rPr>
              <w:rStyle w:val="gd15mcfceub"/>
              <w:rFonts w:ascii="Lucida Console" w:hAnsi="Lucida Console"/>
              <w:color w:val="000000"/>
              <w:bdr w:val="none" w:sz="0" w:space="0" w:color="auto" w:frame="1"/>
              <w:lang w:val="pt-BR"/>
            </w:rPr>
          </w:rPrChange>
        </w:rPr>
        <w:t xml:space="preserve">     Min        1Q    Median        3Q       Max  </w:t>
      </w:r>
    </w:p>
    <w:p w14:paraId="29B2FA22" w14:textId="77777777" w:rsidR="00C47AC6" w:rsidRDefault="00C47AC6" w:rsidP="00C47AC6">
      <w:pPr>
        <w:pStyle w:val="Pr-formata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-0.68129  -0.13257   0.02164   0.13648   1.09103  </w:t>
      </w:r>
    </w:p>
    <w:p w14:paraId="5232B08F" w14:textId="77777777" w:rsidR="00C47AC6" w:rsidRDefault="00C47AC6" w:rsidP="00C47AC6">
      <w:pPr>
        <w:pStyle w:val="Pr-formataoHTML"/>
        <w:shd w:val="clear" w:color="auto" w:fill="FFFFFF"/>
        <w:wordWrap w:val="0"/>
        <w:rPr>
          <w:rStyle w:val="gd15mcfceub"/>
          <w:rFonts w:ascii="Lucida Console" w:hAnsi="Lucida Console"/>
          <w:color w:val="000000"/>
          <w:bdr w:val="none" w:sz="0" w:space="0" w:color="auto" w:frame="1"/>
        </w:rPr>
      </w:pPr>
    </w:p>
    <w:p w14:paraId="7DAC3F5A" w14:textId="77777777" w:rsidR="00C47AC6" w:rsidRDefault="00C47AC6" w:rsidP="00C47AC6">
      <w:pPr>
        <w:pStyle w:val="Pr-formata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540764FE" w14:textId="3BAF576C" w:rsidR="00C47AC6" w:rsidRDefault="00CD21B1" w:rsidP="00C47AC6">
      <w:pPr>
        <w:pStyle w:val="Pr-formataoHTML"/>
        <w:shd w:val="clear" w:color="auto" w:fill="FFFFFF"/>
        <w:wordWrap w:val="0"/>
        <w:rPr>
          <w:rStyle w:val="gd15mcfceub"/>
          <w:rFonts w:ascii="Lucida Console" w:hAnsi="Lucida Console"/>
          <w:color w:val="000000"/>
          <w:bdr w:val="none" w:sz="0" w:space="0" w:color="auto" w:frame="1"/>
        </w:rPr>
      </w:pPr>
      <w:ins w:id="19" w:author="SamuelCarleial" w:date="2020-02-14T10:16:00Z">
        <w:r>
          <w:rPr>
            <w:rFonts w:ascii="Lucida Console" w:hAnsi="Lucida Console"/>
            <w:noProof/>
            <w:color w:val="000000"/>
            <w:lang w:val="de-DE"/>
          </w:rPr>
          <mc:AlternateContent>
            <mc:Choice Requires="wps">
              <w:drawing>
                <wp:anchor distT="0" distB="0" distL="114300" distR="114300" simplePos="0" relativeHeight="251660288" behindDoc="0" locked="0" layoutInCell="1" allowOverlap="1" wp14:anchorId="050D5026" wp14:editId="5B5798D9">
                  <wp:simplePos x="0" y="0"/>
                  <wp:positionH relativeFrom="column">
                    <wp:posOffset>-301922</wp:posOffset>
                  </wp:positionH>
                  <wp:positionV relativeFrom="paragraph">
                    <wp:posOffset>-45720</wp:posOffset>
                  </wp:positionV>
                  <wp:extent cx="4844037" cy="670857"/>
                  <wp:effectExtent l="12700" t="12700" r="7620" b="15240"/>
                  <wp:wrapNone/>
                  <wp:docPr id="3" name="Quadro 3"/>
                  <wp:cNvGraphicFramePr/>
                  <a:graphic xmlns:a="http://schemas.openxmlformats.org/drawingml/2006/main">
                    <a:graphicData uri="http://schemas.microsoft.com/office/word/2010/wordprocessingShape">
                      <wps:wsp>
                        <wps:cNvSpPr/>
                        <wps:spPr>
                          <a:xfrm>
                            <a:off x="0" y="0"/>
                            <a:ext cx="4844037" cy="670857"/>
                          </a:xfrm>
                          <a:prstGeom prst="frame">
                            <a:avLst>
                              <a:gd name="adj1" fmla="val 0"/>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2DF04" id="Quadro 3" o:spid="_x0000_s1026" style="position:absolute;margin-left:-23.75pt;margin-top:-3.6pt;width:381.4pt;height:5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44037,6708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" path="m,l4844037,r,670857l,670857,,xm,l,670857r4844037,l4844037,,,xe" filled="f" strokecolor="red" strokeweight="2.25pt">
                  <v:stroke joinstyle="miter"/>
                  <v:path arrowok="t" o:connecttype="custom" o:connectlocs="0,0;4844037,0;4844037,670857;0,670857;0,0;0,0;0,670857;4844037,670857;4844037,0;0,0" o:connectangles="0,0,0,0,0,0,0,0,0,0"/>
                </v:shape>
              </w:pict>
            </mc:Fallback>
          </mc:AlternateContent>
        </w:r>
      </w:ins>
      <w:r w:rsidR="00C47AC6">
        <w:rPr>
          <w:rStyle w:val="gd15mcfceub"/>
          <w:rFonts w:ascii="Lucida Console" w:hAnsi="Lucida Console"/>
          <w:color w:val="000000"/>
          <w:bdr w:val="none" w:sz="0" w:space="0" w:color="auto" w:frame="1"/>
        </w:rPr>
        <w:t xml:space="preserve">             Estimate Std. Error t value Pr(&gt;|t|)    </w:t>
      </w:r>
    </w:p>
    <w:p w14:paraId="3ABA4382" w14:textId="623C3AF9" w:rsidR="00C47AC6" w:rsidRPr="009A5F7F" w:rsidRDefault="00C47AC6" w:rsidP="00C47AC6">
      <w:pPr>
        <w:pStyle w:val="Pr-formataoHTML"/>
        <w:shd w:val="clear" w:color="auto" w:fill="FFFFFF"/>
        <w:wordWrap w:val="0"/>
        <w:rPr>
          <w:rStyle w:val="gd15mcfceub"/>
          <w:rFonts w:ascii="Lucida Console" w:hAnsi="Lucida Console"/>
          <w:color w:val="000000"/>
          <w:bdr w:val="none" w:sz="0" w:space="0" w:color="auto" w:frame="1"/>
          <w:lang w:val="de-DE"/>
        </w:rPr>
      </w:pPr>
      <w:r w:rsidRPr="009A5F7F">
        <w:rPr>
          <w:rStyle w:val="gd15mcfceub"/>
          <w:rFonts w:ascii="Lucida Console" w:hAnsi="Lucida Console"/>
          <w:color w:val="000000"/>
          <w:bdr w:val="none" w:sz="0" w:space="0" w:color="auto" w:frame="1"/>
          <w:lang w:val="de-DE"/>
        </w:rPr>
        <w:t>(Intercept)  4.205545   0.902591   4.659 4.02e-05 ***</w:t>
      </w:r>
    </w:p>
    <w:p w14:paraId="16BCA6E6" w14:textId="77777777" w:rsidR="00C47AC6" w:rsidRPr="009A5F7F" w:rsidRDefault="00C47AC6" w:rsidP="00C47AC6">
      <w:pPr>
        <w:pStyle w:val="Pr-formataoHTML"/>
        <w:shd w:val="clear" w:color="auto" w:fill="FFFFFF"/>
        <w:wordWrap w:val="0"/>
        <w:rPr>
          <w:rStyle w:val="gd15mcfceub"/>
          <w:rFonts w:ascii="Lucida Console" w:hAnsi="Lucida Console"/>
          <w:color w:val="000000"/>
          <w:bdr w:val="none" w:sz="0" w:space="0" w:color="auto" w:frame="1"/>
          <w:lang w:val="de-DE"/>
        </w:rPr>
      </w:pPr>
      <w:r w:rsidRPr="009A5F7F">
        <w:rPr>
          <w:rStyle w:val="gd15mcfceub"/>
          <w:rFonts w:ascii="Lucida Console" w:hAnsi="Lucida Console"/>
          <w:color w:val="000000"/>
          <w:bdr w:val="none" w:sz="0" w:space="0" w:color="auto" w:frame="1"/>
          <w:lang w:val="de-DE"/>
        </w:rPr>
        <w:t xml:space="preserve">Block2       0.502166   0.151374   3.317  0.00205 ** </w:t>
      </w:r>
    </w:p>
    <w:p w14:paraId="5E5B82C5" w14:textId="77777777" w:rsidR="00C47AC6" w:rsidRPr="009A5F7F" w:rsidRDefault="00C47AC6" w:rsidP="00C47AC6">
      <w:pPr>
        <w:pStyle w:val="Pr-formataoHTML"/>
        <w:shd w:val="clear" w:color="auto" w:fill="FFFFFF"/>
        <w:wordWrap w:val="0"/>
        <w:rPr>
          <w:rStyle w:val="gd15mcfceub"/>
          <w:rFonts w:ascii="Lucida Console" w:hAnsi="Lucida Console"/>
          <w:color w:val="000000"/>
          <w:bdr w:val="none" w:sz="0" w:space="0" w:color="auto" w:frame="1"/>
          <w:lang w:val="de-DE"/>
        </w:rPr>
      </w:pPr>
      <w:r w:rsidRPr="009A5F7F">
        <w:rPr>
          <w:rStyle w:val="gd15mcfceub"/>
          <w:rFonts w:ascii="Lucida Console" w:hAnsi="Lucida Console"/>
          <w:color w:val="000000"/>
          <w:bdr w:val="none" w:sz="0" w:space="0" w:color="auto" w:frame="1"/>
          <w:lang w:val="de-DE"/>
        </w:rPr>
        <w:t xml:space="preserve">Block3       0.216036   0.160264   1.348  0.18585    </w:t>
      </w:r>
    </w:p>
    <w:p w14:paraId="77B4A8C3" w14:textId="77777777" w:rsidR="00C47AC6" w:rsidRPr="009A5F7F" w:rsidRDefault="00C47AC6" w:rsidP="00C47AC6">
      <w:pPr>
        <w:pStyle w:val="Pr-formataoHTML"/>
        <w:shd w:val="clear" w:color="auto" w:fill="FFFFFF"/>
        <w:wordWrap w:val="0"/>
        <w:rPr>
          <w:rStyle w:val="gd15mcfceub"/>
          <w:rFonts w:ascii="Lucida Console" w:hAnsi="Lucida Console"/>
          <w:color w:val="000000"/>
          <w:bdr w:val="none" w:sz="0" w:space="0" w:color="auto" w:frame="1"/>
          <w:lang w:val="de-DE"/>
        </w:rPr>
      </w:pPr>
      <w:r w:rsidRPr="009A5F7F">
        <w:rPr>
          <w:rStyle w:val="gd15mcfceub"/>
          <w:rFonts w:ascii="Lucida Console" w:hAnsi="Lucida Console"/>
          <w:color w:val="000000"/>
          <w:bdr w:val="none" w:sz="0" w:space="0" w:color="auto" w:frame="1"/>
          <w:lang w:val="de-DE"/>
        </w:rPr>
        <w:t xml:space="preserve">Block4       0.495536   0.141845   3.494  0.00125 ** </w:t>
      </w:r>
    </w:p>
    <w:p w14:paraId="68BB41F0" w14:textId="77777777" w:rsidR="00C47AC6" w:rsidRPr="009A5F7F" w:rsidRDefault="00C47AC6" w:rsidP="00C47AC6">
      <w:pPr>
        <w:pStyle w:val="Pr-formataoHTML"/>
        <w:shd w:val="clear" w:color="auto" w:fill="FFFFFF"/>
        <w:wordWrap w:val="0"/>
        <w:rPr>
          <w:rStyle w:val="gd15mcfceub"/>
          <w:rFonts w:ascii="Lucida Console" w:hAnsi="Lucida Console"/>
          <w:color w:val="000000"/>
          <w:bdr w:val="none" w:sz="0" w:space="0" w:color="auto" w:frame="1"/>
          <w:lang w:val="de-DE"/>
        </w:rPr>
      </w:pPr>
      <w:r w:rsidRPr="009A5F7F">
        <w:rPr>
          <w:rStyle w:val="gd15mcfceub"/>
          <w:rFonts w:ascii="Lucida Console" w:hAnsi="Lucida Console"/>
          <w:color w:val="000000"/>
          <w:bdr w:val="none" w:sz="0" w:space="0" w:color="auto" w:frame="1"/>
          <w:lang w:val="de-DE"/>
        </w:rPr>
        <w:t xml:space="preserve">N           -2.154734   1.856766  -1.160  0.25329    </w:t>
      </w:r>
    </w:p>
    <w:p w14:paraId="72DD9330" w14:textId="77777777" w:rsidR="00C47AC6" w:rsidRPr="009A5F7F" w:rsidRDefault="00C47AC6" w:rsidP="00C47AC6">
      <w:pPr>
        <w:pStyle w:val="Pr-formataoHTML"/>
        <w:shd w:val="clear" w:color="auto" w:fill="FFFFFF"/>
        <w:wordWrap w:val="0"/>
        <w:rPr>
          <w:rStyle w:val="gd15mcfceub"/>
          <w:rFonts w:ascii="Lucida Console" w:hAnsi="Lucida Console"/>
          <w:color w:val="000000"/>
          <w:bdr w:val="none" w:sz="0" w:space="0" w:color="auto" w:frame="1"/>
          <w:lang w:val="de-DE"/>
        </w:rPr>
      </w:pPr>
      <w:r w:rsidRPr="009A5F7F">
        <w:rPr>
          <w:rStyle w:val="gd15mcfceub"/>
          <w:rFonts w:ascii="Lucida Console" w:hAnsi="Lucida Console"/>
          <w:color w:val="000000"/>
          <w:bdr w:val="none" w:sz="0" w:space="0" w:color="auto" w:frame="1"/>
          <w:lang w:val="de-DE"/>
        </w:rPr>
        <w:t xml:space="preserve">Dens         0.061610   0.464283   0.133  0.89515    </w:t>
      </w:r>
    </w:p>
    <w:p w14:paraId="39649412" w14:textId="77777777" w:rsidR="00C47AC6" w:rsidRDefault="00C47AC6" w:rsidP="00C47AC6">
      <w:pPr>
        <w:pStyle w:val="Pr-formataoHTML"/>
        <w:shd w:val="clear" w:color="auto" w:fill="FFFFFF"/>
        <w:wordWrap w:val="0"/>
        <w:rPr>
          <w:rStyle w:val="gd15mcfceub"/>
          <w:rFonts w:ascii="Lucida Console" w:hAnsi="Lucida Console"/>
          <w:color w:val="000000"/>
          <w:bdr w:val="none" w:sz="0" w:space="0" w:color="auto" w:frame="1"/>
          <w:lang w:val="pt-BR"/>
        </w:rPr>
      </w:pPr>
      <w:r>
        <w:rPr>
          <w:rStyle w:val="gd15mcfceub"/>
          <w:rFonts w:ascii="Lucida Console" w:hAnsi="Lucida Console"/>
          <w:color w:val="000000"/>
          <w:bdr w:val="none" w:sz="0" w:space="0" w:color="auto" w:frame="1"/>
          <w:lang w:val="pt-BR"/>
        </w:rPr>
        <w:t>Ca           0.159556   0.035170   4.537 5.84e-05 ***</w:t>
      </w:r>
    </w:p>
    <w:p w14:paraId="62914549" w14:textId="77777777" w:rsidR="00C47AC6" w:rsidRDefault="00C47AC6" w:rsidP="00C47AC6">
      <w:pPr>
        <w:pStyle w:val="Pr-formataoHTML"/>
        <w:shd w:val="clear" w:color="auto" w:fill="FFFFFF"/>
        <w:wordWrap w:val="0"/>
        <w:rPr>
          <w:rStyle w:val="gd15mcfceub"/>
          <w:rFonts w:ascii="Lucida Console" w:hAnsi="Lucida Console"/>
          <w:color w:val="000000"/>
          <w:bdr w:val="none" w:sz="0" w:space="0" w:color="auto" w:frame="1"/>
          <w:lang w:val="pt-BR"/>
        </w:rPr>
      </w:pPr>
      <w:r>
        <w:rPr>
          <w:rStyle w:val="gd15mcfceub"/>
          <w:rFonts w:ascii="Lucida Console" w:hAnsi="Lucida Console"/>
          <w:color w:val="000000"/>
          <w:bdr w:val="none" w:sz="0" w:space="0" w:color="auto" w:frame="1"/>
          <w:lang w:val="pt-BR"/>
        </w:rPr>
        <w:t xml:space="preserve">Mg          -0.001083   0.048258  -0.022  0.98222    </w:t>
      </w:r>
    </w:p>
    <w:p w14:paraId="7A1BFE0C" w14:textId="77777777" w:rsidR="00C47AC6" w:rsidRPr="00CD21B1" w:rsidRDefault="00C47AC6" w:rsidP="00C47AC6">
      <w:pPr>
        <w:pStyle w:val="Pr-formataoHTML"/>
        <w:shd w:val="clear" w:color="auto" w:fill="FFFFFF"/>
        <w:wordWrap w:val="0"/>
        <w:rPr>
          <w:rStyle w:val="gd15mcfceub"/>
          <w:rFonts w:ascii="Lucida Console" w:hAnsi="Lucida Console"/>
          <w:color w:val="000000"/>
          <w:bdr w:val="none" w:sz="0" w:space="0" w:color="auto" w:frame="1"/>
          <w:lang w:val="pt-BR"/>
          <w:rPrChange w:id="20" w:author="SamuelCarleial" w:date="2020-02-14T10:16:00Z">
            <w:rPr>
              <w:rStyle w:val="gd15mcfceub"/>
              <w:rFonts w:ascii="Lucida Console" w:hAnsi="Lucida Console"/>
              <w:color w:val="000000"/>
              <w:bdr w:val="none" w:sz="0" w:space="0" w:color="auto" w:frame="1"/>
            </w:rPr>
          </w:rPrChange>
        </w:rPr>
      </w:pPr>
      <w:r w:rsidRPr="00CD21B1">
        <w:rPr>
          <w:rStyle w:val="gd15mcfceub"/>
          <w:rFonts w:ascii="Lucida Console" w:hAnsi="Lucida Console"/>
          <w:color w:val="000000"/>
          <w:bdr w:val="none" w:sz="0" w:space="0" w:color="auto" w:frame="1"/>
          <w:lang w:val="pt-BR"/>
          <w:rPrChange w:id="21" w:author="SamuelCarleial" w:date="2020-02-14T10:16:00Z">
            <w:rPr>
              <w:rStyle w:val="gd15mcfceub"/>
              <w:rFonts w:ascii="Lucida Console" w:hAnsi="Lucida Console"/>
              <w:color w:val="000000"/>
              <w:bdr w:val="none" w:sz="0" w:space="0" w:color="auto" w:frame="1"/>
            </w:rPr>
          </w:rPrChange>
        </w:rPr>
        <w:t xml:space="preserve">K           -0.848877   0.396262  -2.142  0.03882 *  </w:t>
      </w:r>
    </w:p>
    <w:p w14:paraId="1EEE0E38" w14:textId="77777777" w:rsidR="00C47AC6" w:rsidRPr="00CD21B1" w:rsidRDefault="00C47AC6" w:rsidP="00C47AC6">
      <w:pPr>
        <w:pStyle w:val="Pr-formataoHTML"/>
        <w:shd w:val="clear" w:color="auto" w:fill="FFFFFF"/>
        <w:wordWrap w:val="0"/>
        <w:rPr>
          <w:rStyle w:val="gd15mcfceub"/>
          <w:rFonts w:ascii="Lucida Console" w:hAnsi="Lucida Console"/>
          <w:color w:val="000000"/>
          <w:bdr w:val="none" w:sz="0" w:space="0" w:color="auto" w:frame="1"/>
          <w:lang w:val="pt-BR"/>
          <w:rPrChange w:id="22" w:author="SamuelCarleial" w:date="2020-02-14T10:16:00Z">
            <w:rPr>
              <w:rStyle w:val="gd15mcfceub"/>
              <w:rFonts w:ascii="Lucida Console" w:hAnsi="Lucida Console"/>
              <w:color w:val="000000"/>
              <w:bdr w:val="none" w:sz="0" w:space="0" w:color="auto" w:frame="1"/>
            </w:rPr>
          </w:rPrChange>
        </w:rPr>
      </w:pPr>
      <w:r w:rsidRPr="00CD21B1">
        <w:rPr>
          <w:rStyle w:val="gd15mcfceub"/>
          <w:rFonts w:ascii="Lucida Console" w:hAnsi="Lucida Console"/>
          <w:color w:val="000000"/>
          <w:bdr w:val="none" w:sz="0" w:space="0" w:color="auto" w:frame="1"/>
          <w:lang w:val="pt-BR"/>
          <w:rPrChange w:id="23" w:author="SamuelCarleial" w:date="2020-02-14T10:16:00Z">
            <w:rPr>
              <w:rStyle w:val="gd15mcfceub"/>
              <w:rFonts w:ascii="Lucida Console" w:hAnsi="Lucida Console"/>
              <w:color w:val="000000"/>
              <w:bdr w:val="none" w:sz="0" w:space="0" w:color="auto" w:frame="1"/>
            </w:rPr>
          </w:rPrChange>
        </w:rPr>
        <w:t xml:space="preserve">Na           0.093890   0.078777   1.192  0.24091    </w:t>
      </w:r>
    </w:p>
    <w:p w14:paraId="2DA43790" w14:textId="77777777" w:rsidR="00C47AC6" w:rsidRPr="00CD21B1" w:rsidRDefault="00C47AC6" w:rsidP="00C47AC6">
      <w:pPr>
        <w:pStyle w:val="Pr-formataoHTML"/>
        <w:shd w:val="clear" w:color="auto" w:fill="FFFFFF"/>
        <w:wordWrap w:val="0"/>
        <w:rPr>
          <w:rStyle w:val="gd15mcfceub"/>
          <w:rFonts w:ascii="Lucida Console" w:hAnsi="Lucida Console"/>
          <w:color w:val="000000"/>
          <w:bdr w:val="none" w:sz="0" w:space="0" w:color="auto" w:frame="1"/>
          <w:lang w:val="pt-BR"/>
          <w:rPrChange w:id="24" w:author="SamuelCarleial" w:date="2020-02-14T10:16:00Z">
            <w:rPr>
              <w:rStyle w:val="gd15mcfceub"/>
              <w:rFonts w:ascii="Lucida Console" w:hAnsi="Lucida Console"/>
              <w:color w:val="000000"/>
              <w:bdr w:val="none" w:sz="0" w:space="0" w:color="auto" w:frame="1"/>
            </w:rPr>
          </w:rPrChange>
        </w:rPr>
      </w:pPr>
      <w:r w:rsidRPr="00CD21B1">
        <w:rPr>
          <w:rStyle w:val="gd15mcfceub"/>
          <w:rFonts w:ascii="Lucida Console" w:hAnsi="Lucida Console"/>
          <w:color w:val="000000"/>
          <w:bdr w:val="none" w:sz="0" w:space="0" w:color="auto" w:frame="1"/>
          <w:lang w:val="pt-BR"/>
          <w:rPrChange w:id="25" w:author="SamuelCarleial" w:date="2020-02-14T10:16:00Z">
            <w:rPr>
              <w:rStyle w:val="gd15mcfceub"/>
              <w:rFonts w:ascii="Lucida Console" w:hAnsi="Lucida Console"/>
              <w:color w:val="000000"/>
              <w:bdr w:val="none" w:sz="0" w:space="0" w:color="auto" w:frame="1"/>
            </w:rPr>
          </w:rPrChange>
        </w:rPr>
        <w:t xml:space="preserve">Conduc      -0.167404   0.066376  -2.522  0.01610 *  </w:t>
      </w:r>
    </w:p>
    <w:p w14:paraId="0FF45227" w14:textId="77777777" w:rsidR="00C47AC6" w:rsidRPr="00CD21B1" w:rsidRDefault="00C47AC6" w:rsidP="00C47AC6">
      <w:pPr>
        <w:pStyle w:val="Pr-formataoHTML"/>
        <w:shd w:val="clear" w:color="auto" w:fill="FFFFFF"/>
        <w:wordWrap w:val="0"/>
        <w:rPr>
          <w:rStyle w:val="gd15mcfceub"/>
          <w:rFonts w:ascii="Lucida Console" w:hAnsi="Lucida Console"/>
          <w:color w:val="000000"/>
          <w:bdr w:val="none" w:sz="0" w:space="0" w:color="auto" w:frame="1"/>
          <w:lang w:val="pt-BR"/>
          <w:rPrChange w:id="26" w:author="SamuelCarleial" w:date="2020-02-14T10:16:00Z">
            <w:rPr>
              <w:rStyle w:val="gd15mcfceub"/>
              <w:rFonts w:ascii="Lucida Console" w:hAnsi="Lucida Console"/>
              <w:color w:val="000000"/>
              <w:bdr w:val="none" w:sz="0" w:space="0" w:color="auto" w:frame="1"/>
            </w:rPr>
          </w:rPrChange>
        </w:rPr>
      </w:pPr>
      <w:r w:rsidRPr="00CD21B1">
        <w:rPr>
          <w:rStyle w:val="gd15mcfceub"/>
          <w:rFonts w:ascii="Lucida Console" w:hAnsi="Lucida Console"/>
          <w:color w:val="000000"/>
          <w:bdr w:val="none" w:sz="0" w:space="0" w:color="auto" w:frame="1"/>
          <w:lang w:val="pt-BR"/>
          <w:rPrChange w:id="27" w:author="SamuelCarleial" w:date="2020-02-14T10:16:00Z">
            <w:rPr>
              <w:rStyle w:val="gd15mcfceub"/>
              <w:rFonts w:ascii="Lucida Console" w:hAnsi="Lucida Console"/>
              <w:color w:val="000000"/>
              <w:bdr w:val="none" w:sz="0" w:space="0" w:color="auto" w:frame="1"/>
            </w:rPr>
          </w:rPrChange>
        </w:rPr>
        <w:t>---</w:t>
      </w:r>
    </w:p>
    <w:p w14:paraId="2B00568B" w14:textId="77777777" w:rsidR="00C47AC6" w:rsidRDefault="00C47AC6" w:rsidP="00C47AC6">
      <w:pPr>
        <w:pStyle w:val="Pr-formata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Signif. codes:  0 ‘***’ 0.001 ‘**’ 0.01 ‘*’ 0.05 ‘.’ 0.1 ‘ ’ 1</w:t>
      </w:r>
    </w:p>
    <w:p w14:paraId="4704EB10" w14:textId="77777777" w:rsidR="00C47AC6" w:rsidRDefault="00C47AC6" w:rsidP="00C47AC6">
      <w:pPr>
        <w:pStyle w:val="Pr-formataoHTML"/>
        <w:shd w:val="clear" w:color="auto" w:fill="FFFFFF"/>
        <w:wordWrap w:val="0"/>
        <w:rPr>
          <w:rStyle w:val="gd15mcfceub"/>
          <w:rFonts w:ascii="Lucida Console" w:hAnsi="Lucida Console"/>
          <w:color w:val="000000"/>
          <w:bdr w:val="none" w:sz="0" w:space="0" w:color="auto" w:frame="1"/>
        </w:rPr>
      </w:pPr>
    </w:p>
    <w:p w14:paraId="22BA931D" w14:textId="77777777" w:rsidR="00C47AC6" w:rsidRDefault="00C47AC6" w:rsidP="00C47AC6">
      <w:pPr>
        <w:pStyle w:val="Pr-formata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(Dispersion parameter for gaussian family taken to be 0.1014823)</w:t>
      </w:r>
    </w:p>
    <w:p w14:paraId="6AAA9241" w14:textId="77777777" w:rsidR="00C47AC6" w:rsidRDefault="00C47AC6" w:rsidP="00C47AC6">
      <w:pPr>
        <w:pStyle w:val="Pr-formataoHTML"/>
        <w:shd w:val="clear" w:color="auto" w:fill="FFFFFF"/>
        <w:wordWrap w:val="0"/>
        <w:rPr>
          <w:rStyle w:val="gd15mcfceub"/>
          <w:rFonts w:ascii="Lucida Console" w:hAnsi="Lucida Console"/>
          <w:color w:val="000000"/>
          <w:bdr w:val="none" w:sz="0" w:space="0" w:color="auto" w:frame="1"/>
        </w:rPr>
      </w:pPr>
    </w:p>
    <w:p w14:paraId="2CB9B5D6" w14:textId="77777777" w:rsidR="00C47AC6" w:rsidRDefault="00C47AC6" w:rsidP="00C47AC6">
      <w:pPr>
        <w:pStyle w:val="Pr-formata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Null deviance: 21.2153  on 47  degrees of freedom</w:t>
      </w:r>
    </w:p>
    <w:p w14:paraId="6B818DA2" w14:textId="77777777" w:rsidR="00C47AC6" w:rsidRDefault="00C47AC6" w:rsidP="00C47AC6">
      <w:pPr>
        <w:pStyle w:val="Pr-formata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 deviance:  3.7548  on 37  degrees of freedom</w:t>
      </w:r>
    </w:p>
    <w:p w14:paraId="64237736" w14:textId="77777777" w:rsidR="00C47AC6" w:rsidRDefault="00C47AC6" w:rsidP="00C47AC6">
      <w:pPr>
        <w:pStyle w:val="Pr-formata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AIC: 37.907</w:t>
      </w:r>
    </w:p>
    <w:p w14:paraId="3FA13A18" w14:textId="77777777" w:rsidR="00C47AC6" w:rsidRDefault="00C47AC6" w:rsidP="00C47AC6">
      <w:pPr>
        <w:pStyle w:val="Pr-formataoHTML"/>
        <w:shd w:val="clear" w:color="auto" w:fill="FFFFFF"/>
        <w:wordWrap w:val="0"/>
        <w:rPr>
          <w:rStyle w:val="gd15mcfceub"/>
          <w:rFonts w:ascii="Lucida Console" w:hAnsi="Lucida Console"/>
          <w:color w:val="000000"/>
          <w:bdr w:val="none" w:sz="0" w:space="0" w:color="auto" w:frame="1"/>
        </w:rPr>
      </w:pPr>
    </w:p>
    <w:p w14:paraId="273E7EA4" w14:textId="77777777" w:rsidR="00C47AC6" w:rsidRDefault="00C47AC6" w:rsidP="00C47AC6">
      <w:pPr>
        <w:pStyle w:val="Pr-formataoHTML"/>
        <w:shd w:val="clear" w:color="auto" w:fill="FFFFFF"/>
        <w:wordWrap w:val="0"/>
      </w:pPr>
      <w:r>
        <w:rPr>
          <w:rStyle w:val="gd15mcfceub"/>
          <w:rFonts w:ascii="Lucida Console" w:hAnsi="Lucida Console"/>
          <w:color w:val="000000"/>
          <w:bdr w:val="none" w:sz="0" w:space="0" w:color="auto" w:frame="1"/>
        </w:rPr>
        <w:t>Number of Fisher Scoring iterations: 2</w:t>
      </w:r>
    </w:p>
    <w:p w14:paraId="51C06BC5" w14:textId="77777777" w:rsidR="00C47AC6" w:rsidRPr="00CD21B1" w:rsidRDefault="00C47AC6" w:rsidP="0061112C">
      <w:pPr>
        <w:pStyle w:val="PargrafodaLista"/>
        <w:jc w:val="both"/>
        <w:rPr>
          <w:lang w:val="en-US"/>
          <w:rPrChange w:id="28" w:author="SamuelCarleial" w:date="2020-02-14T10:16:00Z">
            <w:rPr/>
          </w:rPrChange>
        </w:rPr>
      </w:pPr>
    </w:p>
    <w:p w14:paraId="3EEF420F" w14:textId="77777777" w:rsidR="005421B9" w:rsidRPr="00CD21B1" w:rsidRDefault="005421B9" w:rsidP="0061112C">
      <w:pPr>
        <w:pStyle w:val="PargrafodaLista"/>
        <w:jc w:val="both"/>
        <w:rPr>
          <w:lang w:val="en-US"/>
          <w:rPrChange w:id="29" w:author="SamuelCarleial" w:date="2020-02-14T10:16:00Z">
            <w:rPr/>
          </w:rPrChange>
        </w:rPr>
      </w:pPr>
    </w:p>
    <w:p w14:paraId="7F85B69E" w14:textId="636E9939" w:rsidR="005C5EE4" w:rsidRDefault="00712C3B" w:rsidP="00803A9E">
      <w:pPr>
        <w:ind w:firstLine="708"/>
        <w:jc w:val="both"/>
      </w:pPr>
      <w:commentRangeStart w:id="30"/>
      <w:r w:rsidRPr="0001258F">
        <w:rPr>
          <w:strike/>
          <w:rPrChange w:id="31" w:author="SamuelCarleial" w:date="2020-02-14T09:57:00Z">
            <w:rPr/>
          </w:rPrChange>
        </w:rPr>
        <w:t xml:space="preserve">As variáveis bloco do solo não puderam ser analisadas nos modelos lineares </w:t>
      </w:r>
      <w:r w:rsidR="006A3E7A" w:rsidRPr="0001258F">
        <w:rPr>
          <w:strike/>
          <w:rPrChange w:id="32" w:author="SamuelCarleial" w:date="2020-02-14T09:57:00Z">
            <w:rPr/>
          </w:rPrChange>
        </w:rPr>
        <w:t>por serem categóricas</w:t>
      </w:r>
      <w:commentRangeEnd w:id="30"/>
      <w:r w:rsidR="00CD21B1">
        <w:rPr>
          <w:rStyle w:val="Refdecomentrio"/>
        </w:rPr>
        <w:commentReference w:id="30"/>
      </w:r>
      <w:r w:rsidR="006A3E7A">
        <w:t xml:space="preserve">. </w:t>
      </w:r>
      <w:r>
        <w:t>Os preditores significativos para explicar o pH do solo foram Cálcio (Ca)</w:t>
      </w:r>
      <w:r w:rsidR="009D5FFD">
        <w:t xml:space="preserve">, </w:t>
      </w:r>
      <w:r w:rsidR="006A3E7A">
        <w:t>P</w:t>
      </w:r>
      <w:r w:rsidR="009D5FFD">
        <w:t xml:space="preserve">otássio (K) e </w:t>
      </w:r>
      <w:r w:rsidR="006A3E7A">
        <w:t>C</w:t>
      </w:r>
      <w:r w:rsidR="009D5FFD">
        <w:t>ondutividade.</w:t>
      </w:r>
      <w:r w:rsidR="000C57E7">
        <w:t xml:space="preserve"> O pH foi diretamente proporcional ao cálcio e inversamente proporcional ao potássio e à condutividade como é possível observar no plot dos efeitos do modelo</w:t>
      </w:r>
      <w:r w:rsidR="006A3E7A">
        <w:t>, pacote ‘effects’</w:t>
      </w:r>
      <w:r w:rsidR="000C57E7">
        <w:t>.</w:t>
      </w:r>
    </w:p>
    <w:p w14:paraId="24F8FC52" w14:textId="19398D0A" w:rsidR="00E530D0" w:rsidRDefault="00E530D0" w:rsidP="00712C3B">
      <w:pPr>
        <w:jc w:val="both"/>
      </w:pPr>
      <w:r>
        <w:rPr>
          <w:noProof/>
        </w:rPr>
        <w:lastRenderedPageBreak/>
        <w:drawing>
          <wp:inline distT="0" distB="0" distL="0" distR="0" wp14:anchorId="4FE486C8" wp14:editId="2D6B71DC">
            <wp:extent cx="5534025" cy="3800475"/>
            <wp:effectExtent l="0" t="0" r="9525" b="9525"/>
            <wp:docPr id="4" name="Imagem 4" descr="C:\Users\Aluno\Desktop\Raisa\Efeitos_2tentativa.jpeg"/>
            <wp:cNvGraphicFramePr/>
            <a:graphic xmlns:a="http://schemas.openxmlformats.org/drawingml/2006/main">
              <a:graphicData uri="http://schemas.openxmlformats.org/drawingml/2006/picture">
                <pic:pic xmlns:pic="http://schemas.openxmlformats.org/drawingml/2006/picture">
                  <pic:nvPicPr>
                    <pic:cNvPr id="4" name="Imagem 4" descr="C:\Users\Aluno\Desktop\Raisa\Efeitos_2tentativa.jpe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4AF8BD51" w14:textId="77777777" w:rsidR="000C57E7" w:rsidRDefault="000C57E7" w:rsidP="00712C3B">
      <w:pPr>
        <w:jc w:val="both"/>
      </w:pPr>
    </w:p>
    <w:p w14:paraId="7D77E17D" w14:textId="4383A12B" w:rsidR="000C57E7" w:rsidRDefault="000C57E7" w:rsidP="00712C3B">
      <w:pPr>
        <w:jc w:val="both"/>
      </w:pPr>
    </w:p>
    <w:p w14:paraId="0CB7CB17" w14:textId="01F6E104" w:rsidR="005C5EE4" w:rsidRDefault="005C5EE4" w:rsidP="00803A9E">
      <w:pPr>
        <w:pStyle w:val="PargrafodaLista"/>
        <w:jc w:val="both"/>
      </w:pPr>
    </w:p>
    <w:p w14:paraId="57BC9AF4" w14:textId="7E0B094D" w:rsidR="00B3627D" w:rsidRDefault="0023691E" w:rsidP="00803A9E">
      <w:pPr>
        <w:ind w:firstLine="708"/>
        <w:jc w:val="both"/>
      </w:pPr>
      <w:r>
        <w:t>O cálcio geralmente é aplicado no solo ácido para elevar o pH</w:t>
      </w:r>
      <w:r w:rsidR="00286EC2">
        <w:t>.</w:t>
      </w:r>
      <w:r w:rsidR="004F7460">
        <w:t xml:space="preserve"> (</w:t>
      </w:r>
      <w:r w:rsidR="00ED7929">
        <w:t xml:space="preserve">ABREU </w:t>
      </w:r>
      <w:r w:rsidR="004F7460">
        <w:t xml:space="preserve">JUNIOR </w:t>
      </w:r>
      <w:r w:rsidR="004F7460" w:rsidRPr="00F90049">
        <w:rPr>
          <w:i/>
          <w:iCs/>
        </w:rPr>
        <w:t>et al</w:t>
      </w:r>
      <w:r w:rsidR="004F7460">
        <w:t>., 2000).</w:t>
      </w:r>
      <w:r>
        <w:t xml:space="preserve"> </w:t>
      </w:r>
      <w:r w:rsidR="00286EC2">
        <w:t>A</w:t>
      </w:r>
      <w:r>
        <w:t xml:space="preserve">ssim quanto mais cálcio, maior o pH do solo. A condutividade do solo aumenta quanto mais íons estão disponíveis. Num solo ácido, muitos íons hidrogênio estão no meio, o que aumenta a condutividade. </w:t>
      </w:r>
      <w:r w:rsidR="00286EC2">
        <w:t xml:space="preserve"> A correlação entre pH e potássio no solo é conhecida pelos agrônomos, quanto mais ácido o solo, </w:t>
      </w:r>
      <w:r w:rsidR="00BC4C2C">
        <w:t>menor o teor de</w:t>
      </w:r>
      <w:r w:rsidR="00286EC2">
        <w:t xml:space="preserve"> íons potássio</w:t>
      </w:r>
      <w:r w:rsidR="00D26462">
        <w:t xml:space="preserve"> (CATANI; KUPPER, 1946</w:t>
      </w:r>
      <w:r w:rsidR="00803A9E">
        <w:t xml:space="preserve">). </w:t>
      </w:r>
    </w:p>
    <w:p w14:paraId="3F5AE155" w14:textId="3F4FBD89" w:rsidR="00B3627D" w:rsidRDefault="00B3627D" w:rsidP="00803A9E">
      <w:pPr>
        <w:ind w:firstLine="708"/>
        <w:jc w:val="both"/>
      </w:pPr>
      <w:r>
        <w:t>O modelo atendeu aos pressupostos e pode ser utilizado conforme indica</w:t>
      </w:r>
      <w:r w:rsidR="00BF06B2">
        <w:t>do</w:t>
      </w:r>
      <w:r>
        <w:t xml:space="preserve"> </w:t>
      </w:r>
      <w:r w:rsidR="00BF06B2">
        <w:t>n</w:t>
      </w:r>
      <w:r>
        <w:t>a análise dos gráficos abaixo</w:t>
      </w:r>
      <w:r w:rsidR="00BF06B2">
        <w:t>, os quais foram obtidos usando a função plot do modelo (</w:t>
      </w:r>
      <w:r w:rsidR="006B7992">
        <w:t>plot(m2_glm)</w:t>
      </w:r>
      <w:r w:rsidR="00BF06B2">
        <w:t>.</w:t>
      </w:r>
    </w:p>
    <w:p w14:paraId="7B249ECF" w14:textId="781607FD" w:rsidR="00B3627D" w:rsidRDefault="00726693" w:rsidP="0061112C">
      <w:pPr>
        <w:pStyle w:val="PargrafodaLista"/>
        <w:jc w:val="both"/>
      </w:pPr>
      <w:ins w:id="33" w:author="SamuelCarleial" w:date="2020-02-14T09:48:00Z">
        <w:r>
          <w:rPr>
            <w:noProof/>
          </w:rPr>
          <w:lastRenderedPageBreak/>
          <mc:AlternateContent>
            <mc:Choice Requires="wps">
              <w:drawing>
                <wp:anchor distT="0" distB="0" distL="114300" distR="114300" simplePos="0" relativeHeight="251659264" behindDoc="0" locked="0" layoutInCell="1" allowOverlap="1" wp14:anchorId="003D7079" wp14:editId="7D733D85">
                  <wp:simplePos x="0" y="0"/>
                  <wp:positionH relativeFrom="column">
                    <wp:posOffset>223732</wp:posOffset>
                  </wp:positionH>
                  <wp:positionV relativeFrom="paragraph">
                    <wp:posOffset>1859914</wp:posOffset>
                  </wp:positionV>
                  <wp:extent cx="3166533" cy="1667933"/>
                  <wp:effectExtent l="25400" t="25400" r="34290" b="34290"/>
                  <wp:wrapNone/>
                  <wp:docPr id="2" name="Oval 2"/>
                  <wp:cNvGraphicFramePr/>
                  <a:graphic xmlns:a="http://schemas.openxmlformats.org/drawingml/2006/main">
                    <a:graphicData uri="http://schemas.microsoft.com/office/word/2010/wordprocessingShape">
                      <wps:wsp>
                        <wps:cNvSpPr/>
                        <wps:spPr>
                          <a:xfrm>
                            <a:off x="0" y="0"/>
                            <a:ext cx="3166533" cy="1667933"/>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5D5E63E" id="Oval 2" o:spid="_x0000_s1026" style="position:absolute;margin-left:17.6pt;margin-top:146.45pt;width:249.35pt;height:131.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" filled="f" strokecolor="red" strokeweight="4.5pt">
                  <v:stroke joinstyle="miter"/>
                </v:oval>
              </w:pict>
            </mc:Fallback>
          </mc:AlternateContent>
        </w:r>
      </w:ins>
      <w:commentRangeStart w:id="34"/>
      <w:r w:rsidR="00B3627D">
        <w:rPr>
          <w:noProof/>
        </w:rPr>
        <w:drawing>
          <wp:inline distT="0" distB="0" distL="0" distR="0" wp14:anchorId="1D381878" wp14:editId="22A8F1D9">
            <wp:extent cx="5400040" cy="3471545"/>
            <wp:effectExtent l="0" t="0" r="0" b="0"/>
            <wp:docPr id="5" name="Imagem 5" descr="C:\Users\Aluno\Desktop\Raisa\Plot_residuos.jpeg"/>
            <wp:cNvGraphicFramePr/>
            <a:graphic xmlns:a="http://schemas.openxmlformats.org/drawingml/2006/main">
              <a:graphicData uri="http://schemas.openxmlformats.org/drawingml/2006/picture">
                <pic:pic xmlns:pic="http://schemas.openxmlformats.org/drawingml/2006/picture">
                  <pic:nvPicPr>
                    <pic:cNvPr id="1" name="Imagem 1" descr="C:\Users\Aluno\Desktop\Raisa\Plot_residuos.jpe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471545"/>
                    </a:xfrm>
                    <a:prstGeom prst="rect">
                      <a:avLst/>
                    </a:prstGeom>
                    <a:noFill/>
                    <a:ln>
                      <a:noFill/>
                    </a:ln>
                  </pic:spPr>
                </pic:pic>
              </a:graphicData>
            </a:graphic>
          </wp:inline>
        </w:drawing>
      </w:r>
      <w:commentRangeEnd w:id="34"/>
      <w:r>
        <w:rPr>
          <w:rStyle w:val="Refdecomentrio"/>
        </w:rPr>
        <w:commentReference w:id="34"/>
      </w:r>
    </w:p>
    <w:p w14:paraId="59BD6967" w14:textId="52818975" w:rsidR="00B3627D" w:rsidRDefault="00B3627D" w:rsidP="0061112C">
      <w:pPr>
        <w:pStyle w:val="PargrafodaLista"/>
        <w:jc w:val="both"/>
      </w:pPr>
    </w:p>
    <w:p w14:paraId="4E831CB4" w14:textId="4652DC03" w:rsidR="00B3627D" w:rsidRDefault="00B3627D" w:rsidP="0061112C">
      <w:pPr>
        <w:pStyle w:val="PargrafodaLista"/>
        <w:jc w:val="both"/>
      </w:pPr>
    </w:p>
    <w:p w14:paraId="32213880" w14:textId="3F8143F1" w:rsidR="005C5EE4" w:rsidRDefault="005C5EE4" w:rsidP="0061112C">
      <w:pPr>
        <w:pStyle w:val="PargrafodaLista"/>
        <w:jc w:val="both"/>
      </w:pPr>
    </w:p>
    <w:p w14:paraId="5D184C4A" w14:textId="0833A7A0" w:rsidR="005C5EE4" w:rsidRDefault="005C5EE4" w:rsidP="0061112C">
      <w:pPr>
        <w:pStyle w:val="PargrafodaLista"/>
        <w:jc w:val="both"/>
      </w:pPr>
    </w:p>
    <w:p w14:paraId="40B25873" w14:textId="4E3A806E" w:rsidR="005C5EE4" w:rsidRDefault="005C5EE4" w:rsidP="0061112C">
      <w:pPr>
        <w:pStyle w:val="PargrafodaLista"/>
        <w:jc w:val="both"/>
      </w:pPr>
    </w:p>
    <w:p w14:paraId="355DCF22" w14:textId="6AE02DA8" w:rsidR="00942218" w:rsidRDefault="00942218" w:rsidP="0061112C">
      <w:pPr>
        <w:pStyle w:val="PargrafodaLista"/>
        <w:jc w:val="both"/>
      </w:pPr>
    </w:p>
    <w:p w14:paraId="35446BDC" w14:textId="1CEAAB12" w:rsidR="00942218" w:rsidRDefault="00942218" w:rsidP="0061112C">
      <w:pPr>
        <w:pStyle w:val="PargrafodaLista"/>
        <w:jc w:val="both"/>
      </w:pPr>
    </w:p>
    <w:p w14:paraId="71B18456" w14:textId="422EDD4A" w:rsidR="00942218" w:rsidRDefault="00942218" w:rsidP="0061112C">
      <w:pPr>
        <w:pStyle w:val="PargrafodaLista"/>
        <w:jc w:val="both"/>
      </w:pPr>
    </w:p>
    <w:p w14:paraId="1AEC3813" w14:textId="733002B9" w:rsidR="00942218" w:rsidRDefault="00942218" w:rsidP="0061112C">
      <w:pPr>
        <w:pStyle w:val="PargrafodaLista"/>
        <w:jc w:val="both"/>
      </w:pPr>
    </w:p>
    <w:p w14:paraId="13E55A89" w14:textId="60CEFFD3" w:rsidR="00942218" w:rsidRDefault="00942218" w:rsidP="0061112C">
      <w:pPr>
        <w:pStyle w:val="PargrafodaLista"/>
        <w:jc w:val="both"/>
      </w:pPr>
    </w:p>
    <w:p w14:paraId="29414C72" w14:textId="09109BBD" w:rsidR="00942218" w:rsidRDefault="00942218" w:rsidP="00A96333">
      <w:pPr>
        <w:jc w:val="both"/>
      </w:pPr>
    </w:p>
    <w:p w14:paraId="5D335882" w14:textId="77777777" w:rsidR="00803A9E" w:rsidRDefault="00803A9E" w:rsidP="00A96333">
      <w:pPr>
        <w:jc w:val="both"/>
      </w:pPr>
    </w:p>
    <w:p w14:paraId="5558C90F" w14:textId="77777777" w:rsidR="00A96333" w:rsidRDefault="00A96333" w:rsidP="00A96333">
      <w:pPr>
        <w:jc w:val="both"/>
      </w:pPr>
    </w:p>
    <w:p w14:paraId="3372328E" w14:textId="3F0A3984" w:rsidR="00942218" w:rsidRDefault="00942218" w:rsidP="0061112C">
      <w:pPr>
        <w:pStyle w:val="PargrafodaLista"/>
        <w:jc w:val="both"/>
      </w:pPr>
    </w:p>
    <w:p w14:paraId="064D652F" w14:textId="622F6296" w:rsidR="00942218" w:rsidRDefault="00942218" w:rsidP="0061112C">
      <w:pPr>
        <w:pStyle w:val="PargrafodaLista"/>
        <w:jc w:val="both"/>
      </w:pPr>
    </w:p>
    <w:p w14:paraId="2D28FB47" w14:textId="183C9927" w:rsidR="00942218" w:rsidRDefault="00942218" w:rsidP="0061112C">
      <w:pPr>
        <w:pStyle w:val="PargrafodaLista"/>
        <w:jc w:val="both"/>
      </w:pPr>
    </w:p>
    <w:p w14:paraId="67CC3625" w14:textId="77777777" w:rsidR="00942218" w:rsidRDefault="00942218" w:rsidP="0061112C">
      <w:pPr>
        <w:pStyle w:val="PargrafodaLista"/>
        <w:jc w:val="both"/>
      </w:pPr>
    </w:p>
    <w:p w14:paraId="0D9EFC03" w14:textId="2736A634" w:rsidR="005C5EE4" w:rsidRDefault="005C5EE4" w:rsidP="0061112C">
      <w:pPr>
        <w:pStyle w:val="PargrafodaLista"/>
        <w:jc w:val="both"/>
      </w:pPr>
    </w:p>
    <w:p w14:paraId="7692EBAF" w14:textId="13906448" w:rsidR="005C5EE4" w:rsidRDefault="005C5EE4" w:rsidP="00942218">
      <w:pPr>
        <w:pStyle w:val="PargrafodaLista"/>
        <w:numPr>
          <w:ilvl w:val="0"/>
          <w:numId w:val="2"/>
        </w:numPr>
        <w:jc w:val="both"/>
      </w:pPr>
      <w:r>
        <w:t>Script da Atividade 1.</w:t>
      </w:r>
    </w:p>
    <w:p w14:paraId="391DE3A9" w14:textId="77777777" w:rsidR="005C5EE4" w:rsidRDefault="005C5EE4" w:rsidP="005C5EE4">
      <w:pPr>
        <w:pStyle w:val="PargrafodaLista"/>
        <w:ind w:left="1080"/>
        <w:jc w:val="both"/>
      </w:pPr>
      <w:r>
        <w:t>&gt; trees</w:t>
      </w:r>
    </w:p>
    <w:p w14:paraId="4AB3ABE0" w14:textId="526DA716" w:rsidR="005C5EE4" w:rsidDel="00CD21B1" w:rsidRDefault="005C5EE4" w:rsidP="005C5EE4">
      <w:pPr>
        <w:pStyle w:val="PargrafodaLista"/>
        <w:ind w:left="1080"/>
        <w:jc w:val="both"/>
        <w:rPr>
          <w:del w:id="35" w:author="SamuelCarleial" w:date="2020-02-14T10:19:00Z"/>
        </w:rPr>
      </w:pPr>
      <w:del w:id="36" w:author="SamuelCarleial" w:date="2020-02-14T10:19:00Z">
        <w:r w:rsidDel="00CD21B1">
          <w:delText xml:space="preserve">   Girth Height Volume</w:delText>
        </w:r>
      </w:del>
    </w:p>
    <w:p w14:paraId="69D59646" w14:textId="795DD7BC" w:rsidR="005C5EE4" w:rsidDel="00CD21B1" w:rsidRDefault="005C5EE4" w:rsidP="005C5EE4">
      <w:pPr>
        <w:pStyle w:val="PargrafodaLista"/>
        <w:ind w:left="1080"/>
        <w:jc w:val="both"/>
        <w:rPr>
          <w:del w:id="37" w:author="SamuelCarleial" w:date="2020-02-14T10:19:00Z"/>
        </w:rPr>
      </w:pPr>
      <w:del w:id="38" w:author="SamuelCarleial" w:date="2020-02-14T10:19:00Z">
        <w:r w:rsidDel="00CD21B1">
          <w:delText>1    8.3     70   10.3</w:delText>
        </w:r>
      </w:del>
    </w:p>
    <w:p w14:paraId="41F2FCD5" w14:textId="0DEF4EBD" w:rsidR="005C5EE4" w:rsidDel="00CD21B1" w:rsidRDefault="005C5EE4" w:rsidP="005C5EE4">
      <w:pPr>
        <w:pStyle w:val="PargrafodaLista"/>
        <w:ind w:left="1080"/>
        <w:jc w:val="both"/>
        <w:rPr>
          <w:del w:id="39" w:author="SamuelCarleial" w:date="2020-02-14T10:19:00Z"/>
        </w:rPr>
      </w:pPr>
      <w:del w:id="40" w:author="SamuelCarleial" w:date="2020-02-14T10:19:00Z">
        <w:r w:rsidDel="00CD21B1">
          <w:delText>2    8.6     65   10.3</w:delText>
        </w:r>
      </w:del>
    </w:p>
    <w:p w14:paraId="21DA4575" w14:textId="62627956" w:rsidR="005C5EE4" w:rsidDel="00CD21B1" w:rsidRDefault="005C5EE4" w:rsidP="005C5EE4">
      <w:pPr>
        <w:pStyle w:val="PargrafodaLista"/>
        <w:ind w:left="1080"/>
        <w:jc w:val="both"/>
        <w:rPr>
          <w:del w:id="41" w:author="SamuelCarleial" w:date="2020-02-14T10:19:00Z"/>
        </w:rPr>
      </w:pPr>
      <w:del w:id="42" w:author="SamuelCarleial" w:date="2020-02-14T10:19:00Z">
        <w:r w:rsidDel="00CD21B1">
          <w:delText>3    8.8     63   10.2</w:delText>
        </w:r>
      </w:del>
    </w:p>
    <w:p w14:paraId="4DA75752" w14:textId="0428473D" w:rsidR="005C5EE4" w:rsidDel="00CD21B1" w:rsidRDefault="005C5EE4" w:rsidP="005C5EE4">
      <w:pPr>
        <w:pStyle w:val="PargrafodaLista"/>
        <w:ind w:left="1080"/>
        <w:jc w:val="both"/>
        <w:rPr>
          <w:del w:id="43" w:author="SamuelCarleial" w:date="2020-02-14T10:19:00Z"/>
        </w:rPr>
      </w:pPr>
      <w:del w:id="44" w:author="SamuelCarleial" w:date="2020-02-14T10:19:00Z">
        <w:r w:rsidDel="00CD21B1">
          <w:delText>4   10.5     72   16.4</w:delText>
        </w:r>
      </w:del>
    </w:p>
    <w:p w14:paraId="27CDB903" w14:textId="27A4A8ED" w:rsidR="005C5EE4" w:rsidDel="00CD21B1" w:rsidRDefault="005C5EE4" w:rsidP="005C5EE4">
      <w:pPr>
        <w:pStyle w:val="PargrafodaLista"/>
        <w:ind w:left="1080"/>
        <w:jc w:val="both"/>
        <w:rPr>
          <w:del w:id="45" w:author="SamuelCarleial" w:date="2020-02-14T10:19:00Z"/>
        </w:rPr>
      </w:pPr>
      <w:del w:id="46" w:author="SamuelCarleial" w:date="2020-02-14T10:19:00Z">
        <w:r w:rsidDel="00CD21B1">
          <w:delText>5   10.7     81   18.8</w:delText>
        </w:r>
      </w:del>
    </w:p>
    <w:p w14:paraId="1A3F61DD" w14:textId="2DE6E7A4" w:rsidR="005C5EE4" w:rsidDel="00CD21B1" w:rsidRDefault="005C5EE4" w:rsidP="005C5EE4">
      <w:pPr>
        <w:pStyle w:val="PargrafodaLista"/>
        <w:ind w:left="1080"/>
        <w:jc w:val="both"/>
        <w:rPr>
          <w:del w:id="47" w:author="SamuelCarleial" w:date="2020-02-14T10:19:00Z"/>
        </w:rPr>
      </w:pPr>
      <w:del w:id="48" w:author="SamuelCarleial" w:date="2020-02-14T10:19:00Z">
        <w:r w:rsidDel="00CD21B1">
          <w:delText>6   10.8     83   19.7</w:delText>
        </w:r>
      </w:del>
    </w:p>
    <w:p w14:paraId="0C9A107D" w14:textId="61D0D182" w:rsidR="005C5EE4" w:rsidDel="00CD21B1" w:rsidRDefault="005C5EE4" w:rsidP="005C5EE4">
      <w:pPr>
        <w:pStyle w:val="PargrafodaLista"/>
        <w:ind w:left="1080"/>
        <w:jc w:val="both"/>
        <w:rPr>
          <w:del w:id="49" w:author="SamuelCarleial" w:date="2020-02-14T10:19:00Z"/>
        </w:rPr>
      </w:pPr>
      <w:del w:id="50" w:author="SamuelCarleial" w:date="2020-02-14T10:19:00Z">
        <w:r w:rsidDel="00CD21B1">
          <w:delText>7   11.0     66   15.6</w:delText>
        </w:r>
      </w:del>
    </w:p>
    <w:p w14:paraId="0D773D8A" w14:textId="296B0F50" w:rsidR="005C5EE4" w:rsidDel="00CD21B1" w:rsidRDefault="005C5EE4" w:rsidP="005C5EE4">
      <w:pPr>
        <w:pStyle w:val="PargrafodaLista"/>
        <w:ind w:left="1080"/>
        <w:jc w:val="both"/>
        <w:rPr>
          <w:del w:id="51" w:author="SamuelCarleial" w:date="2020-02-14T10:19:00Z"/>
        </w:rPr>
      </w:pPr>
      <w:del w:id="52" w:author="SamuelCarleial" w:date="2020-02-14T10:19:00Z">
        <w:r w:rsidDel="00CD21B1">
          <w:delText>8   11.0     75   18.2</w:delText>
        </w:r>
      </w:del>
    </w:p>
    <w:p w14:paraId="32809E77" w14:textId="62857B50" w:rsidR="005C5EE4" w:rsidDel="00CD21B1" w:rsidRDefault="005C5EE4" w:rsidP="005C5EE4">
      <w:pPr>
        <w:pStyle w:val="PargrafodaLista"/>
        <w:ind w:left="1080"/>
        <w:jc w:val="both"/>
        <w:rPr>
          <w:del w:id="53" w:author="SamuelCarleial" w:date="2020-02-14T10:19:00Z"/>
        </w:rPr>
      </w:pPr>
      <w:del w:id="54" w:author="SamuelCarleial" w:date="2020-02-14T10:19:00Z">
        <w:r w:rsidDel="00CD21B1">
          <w:delText>9   11.1     80   22.6</w:delText>
        </w:r>
      </w:del>
    </w:p>
    <w:p w14:paraId="0B4C1213" w14:textId="51E2DA91" w:rsidR="005C5EE4" w:rsidDel="00CD21B1" w:rsidRDefault="005C5EE4" w:rsidP="005C5EE4">
      <w:pPr>
        <w:pStyle w:val="PargrafodaLista"/>
        <w:ind w:left="1080"/>
        <w:jc w:val="both"/>
        <w:rPr>
          <w:del w:id="55" w:author="SamuelCarleial" w:date="2020-02-14T10:19:00Z"/>
        </w:rPr>
      </w:pPr>
      <w:del w:id="56" w:author="SamuelCarleial" w:date="2020-02-14T10:19:00Z">
        <w:r w:rsidDel="00CD21B1">
          <w:delText>10  11.2     75   19.9</w:delText>
        </w:r>
      </w:del>
    </w:p>
    <w:p w14:paraId="005E2A63" w14:textId="070D6CBB" w:rsidR="005C5EE4" w:rsidDel="00CD21B1" w:rsidRDefault="005C5EE4" w:rsidP="005C5EE4">
      <w:pPr>
        <w:pStyle w:val="PargrafodaLista"/>
        <w:ind w:left="1080"/>
        <w:jc w:val="both"/>
        <w:rPr>
          <w:del w:id="57" w:author="SamuelCarleial" w:date="2020-02-14T10:19:00Z"/>
        </w:rPr>
      </w:pPr>
      <w:del w:id="58" w:author="SamuelCarleial" w:date="2020-02-14T10:19:00Z">
        <w:r w:rsidDel="00CD21B1">
          <w:delText>11  11.3     79   24.2</w:delText>
        </w:r>
      </w:del>
    </w:p>
    <w:p w14:paraId="378CD662" w14:textId="599B7937" w:rsidR="005C5EE4" w:rsidDel="00CD21B1" w:rsidRDefault="005C5EE4" w:rsidP="005C5EE4">
      <w:pPr>
        <w:pStyle w:val="PargrafodaLista"/>
        <w:ind w:left="1080"/>
        <w:jc w:val="both"/>
        <w:rPr>
          <w:del w:id="59" w:author="SamuelCarleial" w:date="2020-02-14T10:19:00Z"/>
        </w:rPr>
      </w:pPr>
      <w:del w:id="60" w:author="SamuelCarleial" w:date="2020-02-14T10:19:00Z">
        <w:r w:rsidDel="00CD21B1">
          <w:delText>12  11.4     76   21.0</w:delText>
        </w:r>
      </w:del>
    </w:p>
    <w:p w14:paraId="31092CD8" w14:textId="7D30CB43" w:rsidR="005C5EE4" w:rsidDel="00CD21B1" w:rsidRDefault="005C5EE4" w:rsidP="005C5EE4">
      <w:pPr>
        <w:pStyle w:val="PargrafodaLista"/>
        <w:ind w:left="1080"/>
        <w:jc w:val="both"/>
        <w:rPr>
          <w:del w:id="61" w:author="SamuelCarleial" w:date="2020-02-14T10:19:00Z"/>
        </w:rPr>
      </w:pPr>
      <w:del w:id="62" w:author="SamuelCarleial" w:date="2020-02-14T10:19:00Z">
        <w:r w:rsidDel="00CD21B1">
          <w:delText>13  11.4     76   21.4</w:delText>
        </w:r>
      </w:del>
    </w:p>
    <w:p w14:paraId="480A2805" w14:textId="20ACB364" w:rsidR="005C5EE4" w:rsidDel="00CD21B1" w:rsidRDefault="005C5EE4" w:rsidP="005C5EE4">
      <w:pPr>
        <w:pStyle w:val="PargrafodaLista"/>
        <w:ind w:left="1080"/>
        <w:jc w:val="both"/>
        <w:rPr>
          <w:del w:id="63" w:author="SamuelCarleial" w:date="2020-02-14T10:19:00Z"/>
        </w:rPr>
      </w:pPr>
      <w:del w:id="64" w:author="SamuelCarleial" w:date="2020-02-14T10:19:00Z">
        <w:r w:rsidDel="00CD21B1">
          <w:delText>14  11.7     69   21.3</w:delText>
        </w:r>
      </w:del>
    </w:p>
    <w:p w14:paraId="48AE2195" w14:textId="473B5441" w:rsidR="005C5EE4" w:rsidDel="00CD21B1" w:rsidRDefault="005C5EE4" w:rsidP="005C5EE4">
      <w:pPr>
        <w:pStyle w:val="PargrafodaLista"/>
        <w:ind w:left="1080"/>
        <w:jc w:val="both"/>
        <w:rPr>
          <w:del w:id="65" w:author="SamuelCarleial" w:date="2020-02-14T10:19:00Z"/>
        </w:rPr>
      </w:pPr>
      <w:del w:id="66" w:author="SamuelCarleial" w:date="2020-02-14T10:19:00Z">
        <w:r w:rsidDel="00CD21B1">
          <w:delText>15  12.0     75   19.1</w:delText>
        </w:r>
      </w:del>
    </w:p>
    <w:p w14:paraId="5B4B1BD5" w14:textId="346156C9" w:rsidR="005C5EE4" w:rsidDel="00CD21B1" w:rsidRDefault="005C5EE4" w:rsidP="005C5EE4">
      <w:pPr>
        <w:pStyle w:val="PargrafodaLista"/>
        <w:ind w:left="1080"/>
        <w:jc w:val="both"/>
        <w:rPr>
          <w:del w:id="67" w:author="SamuelCarleial" w:date="2020-02-14T10:19:00Z"/>
        </w:rPr>
      </w:pPr>
      <w:del w:id="68" w:author="SamuelCarleial" w:date="2020-02-14T10:19:00Z">
        <w:r w:rsidDel="00CD21B1">
          <w:delText>16  12.9     74   22.2</w:delText>
        </w:r>
      </w:del>
    </w:p>
    <w:p w14:paraId="6B7797E3" w14:textId="018187BA" w:rsidR="005C5EE4" w:rsidDel="00CD21B1" w:rsidRDefault="005C5EE4" w:rsidP="005C5EE4">
      <w:pPr>
        <w:pStyle w:val="PargrafodaLista"/>
        <w:ind w:left="1080"/>
        <w:jc w:val="both"/>
        <w:rPr>
          <w:del w:id="69" w:author="SamuelCarleial" w:date="2020-02-14T10:19:00Z"/>
        </w:rPr>
      </w:pPr>
      <w:del w:id="70" w:author="SamuelCarleial" w:date="2020-02-14T10:19:00Z">
        <w:r w:rsidDel="00CD21B1">
          <w:delText>17  12.9     85   33.8</w:delText>
        </w:r>
      </w:del>
    </w:p>
    <w:p w14:paraId="660AD3AD" w14:textId="0788DDB3" w:rsidR="005C5EE4" w:rsidDel="00CD21B1" w:rsidRDefault="005C5EE4" w:rsidP="005C5EE4">
      <w:pPr>
        <w:pStyle w:val="PargrafodaLista"/>
        <w:ind w:left="1080"/>
        <w:jc w:val="both"/>
        <w:rPr>
          <w:del w:id="71" w:author="SamuelCarleial" w:date="2020-02-14T10:19:00Z"/>
        </w:rPr>
      </w:pPr>
      <w:del w:id="72" w:author="SamuelCarleial" w:date="2020-02-14T10:19:00Z">
        <w:r w:rsidDel="00CD21B1">
          <w:delText>18  13.3     86   27.4</w:delText>
        </w:r>
      </w:del>
    </w:p>
    <w:p w14:paraId="4867898F" w14:textId="2F20D7FC" w:rsidR="005C5EE4" w:rsidDel="00CD21B1" w:rsidRDefault="005C5EE4" w:rsidP="005C5EE4">
      <w:pPr>
        <w:pStyle w:val="PargrafodaLista"/>
        <w:ind w:left="1080"/>
        <w:jc w:val="both"/>
        <w:rPr>
          <w:del w:id="73" w:author="SamuelCarleial" w:date="2020-02-14T10:19:00Z"/>
        </w:rPr>
      </w:pPr>
      <w:del w:id="74" w:author="SamuelCarleial" w:date="2020-02-14T10:19:00Z">
        <w:r w:rsidDel="00CD21B1">
          <w:delText>19  13.7     71   25.7</w:delText>
        </w:r>
      </w:del>
    </w:p>
    <w:p w14:paraId="47151A80" w14:textId="2695D38E" w:rsidR="005C5EE4" w:rsidDel="00CD21B1" w:rsidRDefault="005C5EE4" w:rsidP="005C5EE4">
      <w:pPr>
        <w:pStyle w:val="PargrafodaLista"/>
        <w:ind w:left="1080"/>
        <w:jc w:val="both"/>
        <w:rPr>
          <w:del w:id="75" w:author="SamuelCarleial" w:date="2020-02-14T10:19:00Z"/>
        </w:rPr>
      </w:pPr>
      <w:del w:id="76" w:author="SamuelCarleial" w:date="2020-02-14T10:19:00Z">
        <w:r w:rsidDel="00CD21B1">
          <w:delText>20  13.8     64   24.9</w:delText>
        </w:r>
      </w:del>
    </w:p>
    <w:p w14:paraId="0FA67B64" w14:textId="5A20EE4E" w:rsidR="005C5EE4" w:rsidDel="00CD21B1" w:rsidRDefault="005C5EE4" w:rsidP="005C5EE4">
      <w:pPr>
        <w:pStyle w:val="PargrafodaLista"/>
        <w:ind w:left="1080"/>
        <w:jc w:val="both"/>
        <w:rPr>
          <w:del w:id="77" w:author="SamuelCarleial" w:date="2020-02-14T10:19:00Z"/>
        </w:rPr>
      </w:pPr>
      <w:del w:id="78" w:author="SamuelCarleial" w:date="2020-02-14T10:19:00Z">
        <w:r w:rsidDel="00CD21B1">
          <w:delText>21  14.0     78   34.5</w:delText>
        </w:r>
      </w:del>
    </w:p>
    <w:p w14:paraId="00D86B79" w14:textId="41771D11" w:rsidR="005C5EE4" w:rsidDel="00CD21B1" w:rsidRDefault="005C5EE4" w:rsidP="005C5EE4">
      <w:pPr>
        <w:pStyle w:val="PargrafodaLista"/>
        <w:ind w:left="1080"/>
        <w:jc w:val="both"/>
        <w:rPr>
          <w:del w:id="79" w:author="SamuelCarleial" w:date="2020-02-14T10:19:00Z"/>
        </w:rPr>
      </w:pPr>
      <w:del w:id="80" w:author="SamuelCarleial" w:date="2020-02-14T10:19:00Z">
        <w:r w:rsidDel="00CD21B1">
          <w:delText>22  14.2     80   31.7</w:delText>
        </w:r>
      </w:del>
    </w:p>
    <w:p w14:paraId="099FA0A8" w14:textId="30C9D45F" w:rsidR="005C5EE4" w:rsidDel="00CD21B1" w:rsidRDefault="005C5EE4" w:rsidP="005C5EE4">
      <w:pPr>
        <w:pStyle w:val="PargrafodaLista"/>
        <w:ind w:left="1080"/>
        <w:jc w:val="both"/>
        <w:rPr>
          <w:del w:id="81" w:author="SamuelCarleial" w:date="2020-02-14T10:19:00Z"/>
        </w:rPr>
      </w:pPr>
      <w:del w:id="82" w:author="SamuelCarleial" w:date="2020-02-14T10:19:00Z">
        <w:r w:rsidDel="00CD21B1">
          <w:delText>23  14.5     74   36.3</w:delText>
        </w:r>
      </w:del>
    </w:p>
    <w:p w14:paraId="4BE2FA24" w14:textId="721D23CD" w:rsidR="005C5EE4" w:rsidDel="00CD21B1" w:rsidRDefault="005C5EE4" w:rsidP="005C5EE4">
      <w:pPr>
        <w:pStyle w:val="PargrafodaLista"/>
        <w:ind w:left="1080"/>
        <w:jc w:val="both"/>
        <w:rPr>
          <w:del w:id="83" w:author="SamuelCarleial" w:date="2020-02-14T10:19:00Z"/>
        </w:rPr>
      </w:pPr>
      <w:del w:id="84" w:author="SamuelCarleial" w:date="2020-02-14T10:19:00Z">
        <w:r w:rsidDel="00CD21B1">
          <w:delText>24  16.0     72   38.3</w:delText>
        </w:r>
      </w:del>
    </w:p>
    <w:p w14:paraId="5DA30364" w14:textId="2CBD37E0" w:rsidR="005C5EE4" w:rsidDel="00CD21B1" w:rsidRDefault="005C5EE4" w:rsidP="005C5EE4">
      <w:pPr>
        <w:pStyle w:val="PargrafodaLista"/>
        <w:ind w:left="1080"/>
        <w:jc w:val="both"/>
        <w:rPr>
          <w:del w:id="85" w:author="SamuelCarleial" w:date="2020-02-14T10:19:00Z"/>
        </w:rPr>
      </w:pPr>
      <w:del w:id="86" w:author="SamuelCarleial" w:date="2020-02-14T10:19:00Z">
        <w:r w:rsidDel="00CD21B1">
          <w:delText>25  16.3     77   42.6</w:delText>
        </w:r>
      </w:del>
    </w:p>
    <w:p w14:paraId="51C6006C" w14:textId="39CE3FDA" w:rsidR="005C5EE4" w:rsidDel="00CD21B1" w:rsidRDefault="005C5EE4" w:rsidP="005C5EE4">
      <w:pPr>
        <w:pStyle w:val="PargrafodaLista"/>
        <w:ind w:left="1080"/>
        <w:jc w:val="both"/>
        <w:rPr>
          <w:del w:id="87" w:author="SamuelCarleial" w:date="2020-02-14T10:19:00Z"/>
        </w:rPr>
      </w:pPr>
      <w:del w:id="88" w:author="SamuelCarleial" w:date="2020-02-14T10:19:00Z">
        <w:r w:rsidDel="00CD21B1">
          <w:delText>26  17.3     81   55.4</w:delText>
        </w:r>
      </w:del>
    </w:p>
    <w:p w14:paraId="340B1B0F" w14:textId="63B9BF19" w:rsidR="005C5EE4" w:rsidDel="00CD21B1" w:rsidRDefault="005C5EE4" w:rsidP="005C5EE4">
      <w:pPr>
        <w:pStyle w:val="PargrafodaLista"/>
        <w:ind w:left="1080"/>
        <w:jc w:val="both"/>
        <w:rPr>
          <w:del w:id="89" w:author="SamuelCarleial" w:date="2020-02-14T10:19:00Z"/>
        </w:rPr>
      </w:pPr>
      <w:del w:id="90" w:author="SamuelCarleial" w:date="2020-02-14T10:19:00Z">
        <w:r w:rsidDel="00CD21B1">
          <w:delText>27  17.5     82   55.7</w:delText>
        </w:r>
      </w:del>
    </w:p>
    <w:p w14:paraId="2919D08A" w14:textId="571FD8B7" w:rsidR="005C5EE4" w:rsidDel="00CD21B1" w:rsidRDefault="005C5EE4" w:rsidP="005C5EE4">
      <w:pPr>
        <w:pStyle w:val="PargrafodaLista"/>
        <w:ind w:left="1080"/>
        <w:jc w:val="both"/>
        <w:rPr>
          <w:del w:id="91" w:author="SamuelCarleial" w:date="2020-02-14T10:19:00Z"/>
        </w:rPr>
      </w:pPr>
      <w:del w:id="92" w:author="SamuelCarleial" w:date="2020-02-14T10:19:00Z">
        <w:r w:rsidDel="00CD21B1">
          <w:delText>28  17.9     80   58.3</w:delText>
        </w:r>
      </w:del>
    </w:p>
    <w:p w14:paraId="5E61F98D" w14:textId="07185023" w:rsidR="005C5EE4" w:rsidDel="00CD21B1" w:rsidRDefault="005C5EE4" w:rsidP="005C5EE4">
      <w:pPr>
        <w:pStyle w:val="PargrafodaLista"/>
        <w:ind w:left="1080"/>
        <w:jc w:val="both"/>
        <w:rPr>
          <w:del w:id="93" w:author="SamuelCarleial" w:date="2020-02-14T10:19:00Z"/>
        </w:rPr>
      </w:pPr>
      <w:del w:id="94" w:author="SamuelCarleial" w:date="2020-02-14T10:19:00Z">
        <w:r w:rsidDel="00CD21B1">
          <w:delText>29  18.0     80   51.5</w:delText>
        </w:r>
      </w:del>
    </w:p>
    <w:p w14:paraId="6FAF71A2" w14:textId="4D55FE5F" w:rsidR="005C5EE4" w:rsidDel="00CD21B1" w:rsidRDefault="005C5EE4" w:rsidP="005C5EE4">
      <w:pPr>
        <w:pStyle w:val="PargrafodaLista"/>
        <w:ind w:left="1080"/>
        <w:jc w:val="both"/>
        <w:rPr>
          <w:del w:id="95" w:author="SamuelCarleial" w:date="2020-02-14T10:19:00Z"/>
        </w:rPr>
      </w:pPr>
      <w:del w:id="96" w:author="SamuelCarleial" w:date="2020-02-14T10:19:00Z">
        <w:r w:rsidDel="00CD21B1">
          <w:delText>30  18.0     80   51.0</w:delText>
        </w:r>
      </w:del>
    </w:p>
    <w:p w14:paraId="38A744C5" w14:textId="32286462" w:rsidR="005C5EE4" w:rsidDel="00CD21B1" w:rsidRDefault="005C5EE4" w:rsidP="005C5EE4">
      <w:pPr>
        <w:pStyle w:val="PargrafodaLista"/>
        <w:ind w:left="1080"/>
        <w:jc w:val="both"/>
        <w:rPr>
          <w:del w:id="97" w:author="SamuelCarleial" w:date="2020-02-14T10:19:00Z"/>
        </w:rPr>
      </w:pPr>
      <w:del w:id="98" w:author="SamuelCarleial" w:date="2020-02-14T10:19:00Z">
        <w:r w:rsidDel="00CD21B1">
          <w:delText>31  20.6     87   77.0</w:delText>
        </w:r>
      </w:del>
    </w:p>
    <w:p w14:paraId="04060938" w14:textId="0151F923" w:rsidR="005C5EE4" w:rsidDel="00CD21B1" w:rsidRDefault="005C5EE4" w:rsidP="005C5EE4">
      <w:pPr>
        <w:pStyle w:val="PargrafodaLista"/>
        <w:ind w:left="1080"/>
        <w:jc w:val="both"/>
        <w:rPr>
          <w:del w:id="99" w:author="SamuelCarleial" w:date="2020-02-14T10:19:00Z"/>
        </w:rPr>
      </w:pPr>
      <w:del w:id="100" w:author="SamuelCarleial" w:date="2020-02-14T10:19:00Z">
        <w:r w:rsidDel="00CD21B1">
          <w:delText>&gt; trees?</w:delText>
        </w:r>
      </w:del>
    </w:p>
    <w:p w14:paraId="769C600A" w14:textId="6C9A584B" w:rsidR="005C5EE4" w:rsidDel="00CD21B1" w:rsidRDefault="005C5EE4" w:rsidP="005C5EE4">
      <w:pPr>
        <w:pStyle w:val="PargrafodaLista"/>
        <w:ind w:left="1080"/>
        <w:jc w:val="both"/>
        <w:rPr>
          <w:del w:id="101" w:author="SamuelCarleial" w:date="2020-02-14T10:19:00Z"/>
        </w:rPr>
      </w:pPr>
      <w:del w:id="102" w:author="SamuelCarleial" w:date="2020-02-14T10:19:00Z">
        <w:r w:rsidDel="00CD21B1">
          <w:delText xml:space="preserve">+ </w:delText>
        </w:r>
      </w:del>
    </w:p>
    <w:p w14:paraId="681D5066" w14:textId="6C608BAD" w:rsidR="005C5EE4" w:rsidDel="00CD21B1" w:rsidRDefault="005C5EE4" w:rsidP="005C5EE4">
      <w:pPr>
        <w:pStyle w:val="PargrafodaLista"/>
        <w:ind w:left="1080"/>
        <w:jc w:val="both"/>
        <w:rPr>
          <w:del w:id="103" w:author="SamuelCarleial" w:date="2020-02-14T10:19:00Z"/>
        </w:rPr>
      </w:pPr>
      <w:del w:id="104" w:author="SamuelCarleial" w:date="2020-02-14T10:19:00Z">
        <w:r w:rsidDel="00CD21B1">
          <w:delText xml:space="preserve">+ </w:delText>
        </w:r>
      </w:del>
    </w:p>
    <w:p w14:paraId="47A24121" w14:textId="51B34D25" w:rsidR="005C5EE4" w:rsidDel="00CD21B1" w:rsidRDefault="005C5EE4" w:rsidP="005C5EE4">
      <w:pPr>
        <w:pStyle w:val="PargrafodaLista"/>
        <w:ind w:left="1080"/>
        <w:jc w:val="both"/>
        <w:rPr>
          <w:del w:id="105" w:author="SamuelCarleial" w:date="2020-02-14T10:19:00Z"/>
        </w:rPr>
      </w:pPr>
      <w:del w:id="106" w:author="SamuelCarleial" w:date="2020-02-14T10:19:00Z">
        <w:r w:rsidDel="00CD21B1">
          <w:delText>+ 1</w:delText>
        </w:r>
      </w:del>
    </w:p>
    <w:p w14:paraId="36A9744B" w14:textId="22A735E0" w:rsidR="005C5EE4" w:rsidDel="00CD21B1" w:rsidRDefault="005C5EE4" w:rsidP="005C5EE4">
      <w:pPr>
        <w:pStyle w:val="PargrafodaLista"/>
        <w:ind w:left="1080"/>
        <w:jc w:val="both"/>
        <w:rPr>
          <w:del w:id="107" w:author="SamuelCarleial" w:date="2020-02-14T10:19:00Z"/>
        </w:rPr>
      </w:pPr>
      <w:del w:id="108" w:author="SamuelCarleial" w:date="2020-02-14T10:19:00Z">
        <w:r w:rsidDel="00CD21B1">
          <w:delText xml:space="preserve">Error in `?`(trees, 1) : </w:delText>
        </w:r>
      </w:del>
    </w:p>
    <w:p w14:paraId="1DDF2AE7" w14:textId="5040D949" w:rsidR="005C5EE4" w:rsidRPr="00CD21B1" w:rsidDel="00CD21B1" w:rsidRDefault="005C5EE4" w:rsidP="005C5EE4">
      <w:pPr>
        <w:pStyle w:val="PargrafodaLista"/>
        <w:ind w:left="1080"/>
        <w:jc w:val="both"/>
        <w:rPr>
          <w:del w:id="109" w:author="SamuelCarleial" w:date="2020-02-14T10:19:00Z"/>
          <w:lang w:val="en-US"/>
          <w:rPrChange w:id="110" w:author="SamuelCarleial" w:date="2020-02-14T10:16:00Z">
            <w:rPr>
              <w:del w:id="111" w:author="SamuelCarleial" w:date="2020-02-14T10:19:00Z"/>
            </w:rPr>
          </w:rPrChange>
        </w:rPr>
      </w:pPr>
      <w:del w:id="112" w:author="SamuelCarleial" w:date="2020-02-14T10:19:00Z">
        <w:r w:rsidRPr="00CD21B1" w:rsidDel="00CD21B1">
          <w:rPr>
            <w:lang w:val="en-US"/>
            <w:rPrChange w:id="113" w:author="SamuelCarleial" w:date="2020-02-14T10:16:00Z">
              <w:rPr/>
            </w:rPrChange>
          </w:rPr>
          <w:delText xml:space="preserve">  no documentation of type ‘trees’ and topic ‘1’ (or error in processing help)</w:delText>
        </w:r>
      </w:del>
    </w:p>
    <w:p w14:paraId="157DA89A" w14:textId="44396556" w:rsidR="005C5EE4" w:rsidRPr="00CD21B1" w:rsidDel="00CD21B1" w:rsidRDefault="005C5EE4" w:rsidP="005C5EE4">
      <w:pPr>
        <w:pStyle w:val="PargrafodaLista"/>
        <w:ind w:left="1080"/>
        <w:jc w:val="both"/>
        <w:rPr>
          <w:del w:id="114" w:author="SamuelCarleial" w:date="2020-02-14T10:19:00Z"/>
          <w:lang w:val="en-US"/>
          <w:rPrChange w:id="115" w:author="SamuelCarleial" w:date="2020-02-14T10:16:00Z">
            <w:rPr>
              <w:del w:id="116" w:author="SamuelCarleial" w:date="2020-02-14T10:19:00Z"/>
            </w:rPr>
          </w:rPrChange>
        </w:rPr>
      </w:pPr>
      <w:del w:id="117" w:author="SamuelCarleial" w:date="2020-02-14T10:19:00Z">
        <w:r w:rsidRPr="00CD21B1" w:rsidDel="00CD21B1">
          <w:rPr>
            <w:lang w:val="en-US"/>
            <w:rPrChange w:id="118" w:author="SamuelCarleial" w:date="2020-02-14T10:16:00Z">
              <w:rPr/>
            </w:rPrChange>
          </w:rPr>
          <w:delText>&gt; help(trees)</w:delText>
        </w:r>
      </w:del>
    </w:p>
    <w:p w14:paraId="10B9D6C4" w14:textId="111EAD0C" w:rsidR="005C5EE4" w:rsidRPr="00CD21B1" w:rsidDel="00CD21B1" w:rsidRDefault="005C5EE4" w:rsidP="005C5EE4">
      <w:pPr>
        <w:pStyle w:val="PargrafodaLista"/>
        <w:ind w:left="1080"/>
        <w:jc w:val="both"/>
        <w:rPr>
          <w:del w:id="119" w:author="SamuelCarleial" w:date="2020-02-14T10:19:00Z"/>
          <w:lang w:val="en-US"/>
          <w:rPrChange w:id="120" w:author="SamuelCarleial" w:date="2020-02-14T10:16:00Z">
            <w:rPr>
              <w:del w:id="121" w:author="SamuelCarleial" w:date="2020-02-14T10:19:00Z"/>
            </w:rPr>
          </w:rPrChange>
        </w:rPr>
      </w:pPr>
      <w:del w:id="122" w:author="SamuelCarleial" w:date="2020-02-14T10:19:00Z">
        <w:r w:rsidRPr="00CD21B1" w:rsidDel="00CD21B1">
          <w:rPr>
            <w:lang w:val="en-US"/>
            <w:rPrChange w:id="123" w:author="SamuelCarleial" w:date="2020-02-14T10:16:00Z">
              <w:rPr/>
            </w:rPrChange>
          </w:rPr>
          <w:delText>starting httpd help server ... done</w:delText>
        </w:r>
      </w:del>
    </w:p>
    <w:p w14:paraId="4470E73B" w14:textId="3ECC6A6B" w:rsidR="005C5EE4" w:rsidDel="00CD21B1" w:rsidRDefault="005C5EE4" w:rsidP="005C5EE4">
      <w:pPr>
        <w:pStyle w:val="PargrafodaLista"/>
        <w:ind w:left="1080"/>
        <w:jc w:val="both"/>
        <w:rPr>
          <w:del w:id="124" w:author="SamuelCarleial" w:date="2020-02-14T10:19:00Z"/>
        </w:rPr>
      </w:pPr>
      <w:del w:id="125" w:author="SamuelCarleial" w:date="2020-02-14T10:19:00Z">
        <w:r w:rsidDel="00CD21B1">
          <w:delText>&gt; help(trees)</w:delText>
        </w:r>
      </w:del>
    </w:p>
    <w:p w14:paraId="3A63ADF5" w14:textId="09C8D043" w:rsidR="005C5EE4" w:rsidDel="00CD21B1" w:rsidRDefault="005C5EE4" w:rsidP="005C5EE4">
      <w:pPr>
        <w:pStyle w:val="PargrafodaLista"/>
        <w:ind w:left="1080"/>
        <w:jc w:val="both"/>
        <w:rPr>
          <w:del w:id="126" w:author="SamuelCarleial" w:date="2020-02-14T10:19:00Z"/>
        </w:rPr>
      </w:pPr>
      <w:del w:id="127" w:author="SamuelCarleial" w:date="2020-02-14T10:19:00Z">
        <w:r w:rsidDel="00CD21B1">
          <w:delText>&gt; library (latice)</w:delText>
        </w:r>
      </w:del>
    </w:p>
    <w:p w14:paraId="1D155C95" w14:textId="745609F9" w:rsidR="005C5EE4" w:rsidRPr="009A5F7F" w:rsidDel="00CD21B1" w:rsidRDefault="005C5EE4" w:rsidP="005C5EE4">
      <w:pPr>
        <w:pStyle w:val="PargrafodaLista"/>
        <w:ind w:left="1080"/>
        <w:jc w:val="both"/>
        <w:rPr>
          <w:del w:id="128" w:author="SamuelCarleial" w:date="2020-02-14T10:19:00Z"/>
          <w:lang w:val="en-US"/>
        </w:rPr>
      </w:pPr>
      <w:del w:id="129" w:author="SamuelCarleial" w:date="2020-02-14T10:19:00Z">
        <w:r w:rsidRPr="009A5F7F" w:rsidDel="00CD21B1">
          <w:rPr>
            <w:lang w:val="en-US"/>
          </w:rPr>
          <w:delText>Error in library(latice) : there is no package called ‘latice’</w:delText>
        </w:r>
      </w:del>
    </w:p>
    <w:p w14:paraId="578D8C08" w14:textId="04C1E5B3" w:rsidR="005C5EE4" w:rsidDel="00CD21B1" w:rsidRDefault="005C5EE4" w:rsidP="005C5EE4">
      <w:pPr>
        <w:pStyle w:val="PargrafodaLista"/>
        <w:ind w:left="1080"/>
        <w:jc w:val="both"/>
        <w:rPr>
          <w:del w:id="130" w:author="SamuelCarleial" w:date="2020-02-14T10:19:00Z"/>
        </w:rPr>
      </w:pPr>
      <w:del w:id="131" w:author="SamuelCarleial" w:date="2020-02-14T10:19:00Z">
        <w:r w:rsidDel="00CD21B1">
          <w:delText>&gt; library (lattice)</w:delText>
        </w:r>
      </w:del>
    </w:p>
    <w:p w14:paraId="6C41E8D1" w14:textId="15DE2852" w:rsidR="005C5EE4" w:rsidDel="00CD21B1" w:rsidRDefault="005C5EE4" w:rsidP="005C5EE4">
      <w:pPr>
        <w:pStyle w:val="PargrafodaLista"/>
        <w:ind w:left="1080"/>
        <w:jc w:val="both"/>
        <w:rPr>
          <w:del w:id="132" w:author="SamuelCarleial" w:date="2020-02-14T10:19:00Z"/>
        </w:rPr>
      </w:pPr>
      <w:del w:id="133" w:author="SamuelCarleial" w:date="2020-02-14T10:19:00Z">
        <w:r w:rsidDel="00CD21B1">
          <w:delText>&gt; library(ggplot)</w:delText>
        </w:r>
      </w:del>
    </w:p>
    <w:p w14:paraId="378D98EE" w14:textId="598812F8" w:rsidR="005C5EE4" w:rsidRPr="009A5F7F" w:rsidDel="00CD21B1" w:rsidRDefault="005C5EE4" w:rsidP="005C5EE4">
      <w:pPr>
        <w:pStyle w:val="PargrafodaLista"/>
        <w:ind w:left="1080"/>
        <w:jc w:val="both"/>
        <w:rPr>
          <w:del w:id="134" w:author="SamuelCarleial" w:date="2020-02-14T10:19:00Z"/>
          <w:lang w:val="en-US"/>
        </w:rPr>
      </w:pPr>
      <w:del w:id="135" w:author="SamuelCarleial" w:date="2020-02-14T10:19:00Z">
        <w:r w:rsidRPr="009A5F7F" w:rsidDel="00CD21B1">
          <w:rPr>
            <w:lang w:val="en-US"/>
          </w:rPr>
          <w:delText>Error in library(ggplot) : there is no package called ‘ggplot’</w:delText>
        </w:r>
      </w:del>
    </w:p>
    <w:p w14:paraId="4E30B7CE" w14:textId="175E21F7" w:rsidR="005C5EE4" w:rsidDel="00CD21B1" w:rsidRDefault="005C5EE4" w:rsidP="005C5EE4">
      <w:pPr>
        <w:pStyle w:val="PargrafodaLista"/>
        <w:ind w:left="1080"/>
        <w:jc w:val="both"/>
        <w:rPr>
          <w:del w:id="136" w:author="SamuelCarleial" w:date="2020-02-14T10:19:00Z"/>
        </w:rPr>
      </w:pPr>
      <w:del w:id="137" w:author="SamuelCarleial" w:date="2020-02-14T10:19:00Z">
        <w:r w:rsidDel="00CD21B1">
          <w:delText>&gt; library(ggplot2)</w:delText>
        </w:r>
      </w:del>
    </w:p>
    <w:p w14:paraId="3E082F68" w14:textId="55A40F21" w:rsidR="005C5EE4" w:rsidRPr="009A5F7F" w:rsidDel="00CD21B1" w:rsidRDefault="005C5EE4" w:rsidP="005C5EE4">
      <w:pPr>
        <w:pStyle w:val="PargrafodaLista"/>
        <w:ind w:left="1080"/>
        <w:jc w:val="both"/>
        <w:rPr>
          <w:del w:id="138" w:author="SamuelCarleial" w:date="2020-02-14T10:19:00Z"/>
          <w:lang w:val="en-US"/>
        </w:rPr>
      </w:pPr>
      <w:del w:id="139" w:author="SamuelCarleial" w:date="2020-02-14T10:19:00Z">
        <w:r w:rsidRPr="009A5F7F" w:rsidDel="00CD21B1">
          <w:rPr>
            <w:lang w:val="en-US"/>
          </w:rPr>
          <w:delText>Error in library(ggplot2) : there is no package called ‘ggplot2’</w:delText>
        </w:r>
      </w:del>
    </w:p>
    <w:p w14:paraId="5B0F6CE4" w14:textId="23EFCDF2" w:rsidR="005C5EE4" w:rsidRPr="00CD21B1" w:rsidDel="00CD21B1" w:rsidRDefault="005C5EE4" w:rsidP="005C5EE4">
      <w:pPr>
        <w:pStyle w:val="PargrafodaLista"/>
        <w:ind w:left="1080"/>
        <w:jc w:val="both"/>
        <w:rPr>
          <w:del w:id="140" w:author="SamuelCarleial" w:date="2020-02-14T10:19:00Z"/>
          <w:lang w:val="en-US"/>
          <w:rPrChange w:id="141" w:author="SamuelCarleial" w:date="2020-02-14T10:17:00Z">
            <w:rPr>
              <w:del w:id="142" w:author="SamuelCarleial" w:date="2020-02-14T10:19:00Z"/>
            </w:rPr>
          </w:rPrChange>
        </w:rPr>
      </w:pPr>
      <w:del w:id="143" w:author="SamuelCarleial" w:date="2020-02-14T10:19:00Z">
        <w:r w:rsidRPr="00CD21B1" w:rsidDel="00CD21B1">
          <w:rPr>
            <w:lang w:val="en-US"/>
            <w:rPrChange w:id="144" w:author="SamuelCarleial" w:date="2020-02-14T10:17:00Z">
              <w:rPr/>
            </w:rPrChange>
          </w:rPr>
          <w:delText>&gt; utils:::menuInstallPkgs()</w:delText>
        </w:r>
      </w:del>
    </w:p>
    <w:p w14:paraId="79D144EF" w14:textId="7974CCDA" w:rsidR="005C5EE4" w:rsidRPr="00CD21B1" w:rsidDel="00CD21B1" w:rsidRDefault="005C5EE4" w:rsidP="005C5EE4">
      <w:pPr>
        <w:pStyle w:val="PargrafodaLista"/>
        <w:ind w:left="1080"/>
        <w:jc w:val="both"/>
        <w:rPr>
          <w:del w:id="145" w:author="SamuelCarleial" w:date="2020-02-14T10:19:00Z"/>
          <w:lang w:val="en-US"/>
          <w:rPrChange w:id="146" w:author="SamuelCarleial" w:date="2020-02-14T10:17:00Z">
            <w:rPr>
              <w:del w:id="147" w:author="SamuelCarleial" w:date="2020-02-14T10:19:00Z"/>
            </w:rPr>
          </w:rPrChange>
        </w:rPr>
      </w:pPr>
      <w:del w:id="148" w:author="SamuelCarleial" w:date="2020-02-14T10:19:00Z">
        <w:r w:rsidRPr="00CD21B1" w:rsidDel="00CD21B1">
          <w:rPr>
            <w:lang w:val="en-US"/>
            <w:rPrChange w:id="149" w:author="SamuelCarleial" w:date="2020-02-14T10:17:00Z">
              <w:rPr/>
            </w:rPrChange>
          </w:rPr>
          <w:delText>--- Please select a CRAN mirror for use in this session ---</w:delText>
        </w:r>
      </w:del>
    </w:p>
    <w:p w14:paraId="6C4E8A6B" w14:textId="11A6DC6E" w:rsidR="005C5EE4" w:rsidRPr="009A5F7F" w:rsidDel="00CD21B1" w:rsidRDefault="005C5EE4" w:rsidP="005C5EE4">
      <w:pPr>
        <w:pStyle w:val="PargrafodaLista"/>
        <w:ind w:left="1080"/>
        <w:jc w:val="both"/>
        <w:rPr>
          <w:del w:id="150" w:author="SamuelCarleial" w:date="2020-02-14T10:19:00Z"/>
          <w:lang w:val="en-US"/>
        </w:rPr>
      </w:pPr>
      <w:del w:id="151" w:author="SamuelCarleial" w:date="2020-02-14T10:19:00Z">
        <w:r w:rsidRPr="009A5F7F" w:rsidDel="00CD21B1">
          <w:rPr>
            <w:lang w:val="en-US"/>
          </w:rPr>
          <w:delText>Warning in install.packages(lib = .libPaths()[1L], dependencies = NA, type = type) :</w:delText>
        </w:r>
      </w:del>
    </w:p>
    <w:p w14:paraId="1C2125FB" w14:textId="7C98CCE7" w:rsidR="005C5EE4" w:rsidRPr="009A5F7F" w:rsidDel="00CD21B1" w:rsidRDefault="005C5EE4" w:rsidP="005C5EE4">
      <w:pPr>
        <w:pStyle w:val="PargrafodaLista"/>
        <w:ind w:left="1080"/>
        <w:jc w:val="both"/>
        <w:rPr>
          <w:del w:id="152" w:author="SamuelCarleial" w:date="2020-02-14T10:19:00Z"/>
          <w:lang w:val="en-US"/>
        </w:rPr>
      </w:pPr>
      <w:del w:id="153" w:author="SamuelCarleial" w:date="2020-02-14T10:19:00Z">
        <w:r w:rsidRPr="009A5F7F" w:rsidDel="00CD21B1">
          <w:rPr>
            <w:lang w:val="en-US"/>
          </w:rPr>
          <w:delText xml:space="preserve">  'lib = "C:/Program Files/R/R-3.6.2/library"' is not writable</w:delText>
        </w:r>
      </w:del>
    </w:p>
    <w:p w14:paraId="3EBAD272" w14:textId="4283BA2F" w:rsidR="005C5EE4" w:rsidRPr="009A5F7F" w:rsidDel="00CD21B1" w:rsidRDefault="005C5EE4" w:rsidP="005C5EE4">
      <w:pPr>
        <w:pStyle w:val="PargrafodaLista"/>
        <w:ind w:left="1080"/>
        <w:jc w:val="both"/>
        <w:rPr>
          <w:del w:id="154" w:author="SamuelCarleial" w:date="2020-02-14T10:19:00Z"/>
          <w:lang w:val="en-US"/>
        </w:rPr>
      </w:pPr>
      <w:del w:id="155" w:author="SamuelCarleial" w:date="2020-02-14T10:19:00Z">
        <w:r w:rsidRPr="009A5F7F" w:rsidDel="00CD21B1">
          <w:rPr>
            <w:lang w:val="en-US"/>
          </w:rPr>
          <w:delText>also installing the dependencies ‘ellipsis’, ‘glue’, ‘magrittr’, ‘stringi’, ‘colorspace’, ‘assertthat’, ‘utf8’, ‘vctrs’, ‘plyr’, ‘Rcpp’, ‘stringr’, ‘farver’, ‘labeling’, ‘munsell’, ‘R6’, ‘RColorBrewer’, ‘lifecycle’, ‘cli’, ‘crayon’, ‘fansi’, ‘pillar’, ‘pkgconfig’, ‘digest’, ‘gtable’, ‘lazyeval’, ‘reshape2’, ‘rlang’, ‘scales’, ‘tibble’, ‘viridisLite’, ‘withr’</w:delText>
        </w:r>
      </w:del>
    </w:p>
    <w:p w14:paraId="2028251A" w14:textId="528A8500" w:rsidR="005C5EE4" w:rsidRPr="009A5F7F" w:rsidDel="00CD21B1" w:rsidRDefault="005C5EE4" w:rsidP="005C5EE4">
      <w:pPr>
        <w:pStyle w:val="PargrafodaLista"/>
        <w:ind w:left="1080"/>
        <w:jc w:val="both"/>
        <w:rPr>
          <w:del w:id="156" w:author="SamuelCarleial" w:date="2020-02-14T10:19:00Z"/>
          <w:lang w:val="en-US"/>
        </w:rPr>
      </w:pPr>
    </w:p>
    <w:p w14:paraId="3F240713" w14:textId="271D285E" w:rsidR="005C5EE4" w:rsidRPr="009A5F7F" w:rsidDel="00CD21B1" w:rsidRDefault="005C5EE4" w:rsidP="005C5EE4">
      <w:pPr>
        <w:pStyle w:val="PargrafodaLista"/>
        <w:ind w:left="1080"/>
        <w:jc w:val="both"/>
        <w:rPr>
          <w:del w:id="157" w:author="SamuelCarleial" w:date="2020-02-14T10:19:00Z"/>
          <w:lang w:val="en-US"/>
        </w:rPr>
      </w:pPr>
    </w:p>
    <w:p w14:paraId="64303952" w14:textId="5995B31B" w:rsidR="005C5EE4" w:rsidRPr="009A5F7F" w:rsidDel="00CD21B1" w:rsidRDefault="005C5EE4" w:rsidP="005C5EE4">
      <w:pPr>
        <w:pStyle w:val="PargrafodaLista"/>
        <w:ind w:left="1080"/>
        <w:jc w:val="both"/>
        <w:rPr>
          <w:del w:id="158" w:author="SamuelCarleial" w:date="2020-02-14T10:19:00Z"/>
          <w:lang w:val="en-US"/>
        </w:rPr>
      </w:pPr>
      <w:del w:id="159" w:author="SamuelCarleial" w:date="2020-02-14T10:19:00Z">
        <w:r w:rsidRPr="009A5F7F" w:rsidDel="00CD21B1">
          <w:rPr>
            <w:lang w:val="en-US"/>
          </w:rPr>
          <w:delText xml:space="preserve">  There is a binary version available but the source version is later:</w:delText>
        </w:r>
      </w:del>
    </w:p>
    <w:p w14:paraId="2913DB54" w14:textId="68812224" w:rsidR="005C5EE4" w:rsidRPr="00CD21B1" w:rsidDel="00CD21B1" w:rsidRDefault="005C5EE4" w:rsidP="005C5EE4">
      <w:pPr>
        <w:pStyle w:val="PargrafodaLista"/>
        <w:ind w:left="1080"/>
        <w:jc w:val="both"/>
        <w:rPr>
          <w:del w:id="160" w:author="SamuelCarleial" w:date="2020-02-14T10:19:00Z"/>
          <w:lang w:val="en-US"/>
          <w:rPrChange w:id="161" w:author="SamuelCarleial" w:date="2020-02-14T10:17:00Z">
            <w:rPr>
              <w:del w:id="162" w:author="SamuelCarleial" w:date="2020-02-14T10:19:00Z"/>
            </w:rPr>
          </w:rPrChange>
        </w:rPr>
      </w:pPr>
      <w:del w:id="163" w:author="SamuelCarleial" w:date="2020-02-14T10:19:00Z">
        <w:r w:rsidRPr="009A5F7F" w:rsidDel="00CD21B1">
          <w:rPr>
            <w:lang w:val="en-US"/>
          </w:rPr>
          <w:delText xml:space="preserve">        </w:delText>
        </w:r>
        <w:r w:rsidRPr="00CD21B1" w:rsidDel="00CD21B1">
          <w:rPr>
            <w:lang w:val="en-US"/>
            <w:rPrChange w:id="164" w:author="SamuelCarleial" w:date="2020-02-14T10:17:00Z">
              <w:rPr/>
            </w:rPrChange>
          </w:rPr>
          <w:delText>binary source needs_compilation</w:delText>
        </w:r>
      </w:del>
    </w:p>
    <w:p w14:paraId="79D1E580" w14:textId="6D4D7E4F" w:rsidR="005C5EE4" w:rsidRPr="00CD21B1" w:rsidDel="00CD21B1" w:rsidRDefault="005C5EE4" w:rsidP="005C5EE4">
      <w:pPr>
        <w:pStyle w:val="PargrafodaLista"/>
        <w:ind w:left="1080"/>
        <w:jc w:val="both"/>
        <w:rPr>
          <w:del w:id="165" w:author="SamuelCarleial" w:date="2020-02-14T10:19:00Z"/>
          <w:lang w:val="en-US"/>
          <w:rPrChange w:id="166" w:author="SamuelCarleial" w:date="2020-02-14T10:17:00Z">
            <w:rPr>
              <w:del w:id="167" w:author="SamuelCarleial" w:date="2020-02-14T10:19:00Z"/>
            </w:rPr>
          </w:rPrChange>
        </w:rPr>
      </w:pPr>
      <w:del w:id="168" w:author="SamuelCarleial" w:date="2020-02-14T10:19:00Z">
        <w:r w:rsidRPr="00CD21B1" w:rsidDel="00CD21B1">
          <w:rPr>
            <w:lang w:val="en-US"/>
            <w:rPrChange w:id="169" w:author="SamuelCarleial" w:date="2020-02-14T10:17:00Z">
              <w:rPr/>
            </w:rPrChange>
          </w:rPr>
          <w:delText>stringi  1.4.4  1.4.5              TRUE</w:delText>
        </w:r>
      </w:del>
    </w:p>
    <w:p w14:paraId="045E645A" w14:textId="50F38BF8" w:rsidR="005C5EE4" w:rsidRPr="00CD21B1" w:rsidDel="00CD21B1" w:rsidRDefault="005C5EE4" w:rsidP="005C5EE4">
      <w:pPr>
        <w:pStyle w:val="PargrafodaLista"/>
        <w:ind w:left="1080"/>
        <w:jc w:val="both"/>
        <w:rPr>
          <w:del w:id="170" w:author="SamuelCarleial" w:date="2020-02-14T10:19:00Z"/>
          <w:lang w:val="en-US"/>
          <w:rPrChange w:id="171" w:author="SamuelCarleial" w:date="2020-02-14T10:17:00Z">
            <w:rPr>
              <w:del w:id="172" w:author="SamuelCarleial" w:date="2020-02-14T10:19:00Z"/>
            </w:rPr>
          </w:rPrChange>
        </w:rPr>
      </w:pPr>
    </w:p>
    <w:p w14:paraId="343C861F" w14:textId="7923ADD3" w:rsidR="005C5EE4" w:rsidRPr="00CD21B1" w:rsidDel="00CD21B1" w:rsidRDefault="005C5EE4" w:rsidP="005C5EE4">
      <w:pPr>
        <w:pStyle w:val="PargrafodaLista"/>
        <w:ind w:left="1080"/>
        <w:jc w:val="both"/>
        <w:rPr>
          <w:del w:id="173" w:author="SamuelCarleial" w:date="2020-02-14T10:19:00Z"/>
          <w:lang w:val="en-US"/>
          <w:rPrChange w:id="174" w:author="SamuelCarleial" w:date="2020-02-14T10:17:00Z">
            <w:rPr>
              <w:del w:id="175" w:author="SamuelCarleial" w:date="2020-02-14T10:19:00Z"/>
            </w:rPr>
          </w:rPrChange>
        </w:rPr>
      </w:pPr>
      <w:del w:id="176" w:author="SamuelCarleial" w:date="2020-02-14T10:19:00Z">
        <w:r w:rsidRPr="00CD21B1" w:rsidDel="00CD21B1">
          <w:rPr>
            <w:lang w:val="en-US"/>
            <w:rPrChange w:id="177" w:author="SamuelCarleial" w:date="2020-02-14T10:17:00Z">
              <w:rPr/>
            </w:rPrChange>
          </w:rPr>
          <w:delText xml:space="preserve">  Binaries will be installed</w:delText>
        </w:r>
      </w:del>
    </w:p>
    <w:p w14:paraId="10F21A4C" w14:textId="1D06872D" w:rsidR="005C5EE4" w:rsidDel="00CD21B1" w:rsidRDefault="005C5EE4" w:rsidP="005C5EE4">
      <w:pPr>
        <w:pStyle w:val="PargrafodaLista"/>
        <w:ind w:left="1080"/>
        <w:jc w:val="both"/>
        <w:rPr>
          <w:del w:id="178" w:author="SamuelCarleial" w:date="2020-02-14T10:19:00Z"/>
        </w:rPr>
      </w:pPr>
      <w:del w:id="179" w:author="SamuelCarleial" w:date="2020-02-14T10:19:00Z">
        <w:r w:rsidDel="00CD21B1">
          <w:delText>tentando a URL 'https://nbcgib.uesc.br/mirrors/cran/bin/windows/contrib/3.6/ellipsis_0.3.0.zip'</w:delText>
        </w:r>
      </w:del>
    </w:p>
    <w:p w14:paraId="32E79094" w14:textId="5861BD17" w:rsidR="005C5EE4" w:rsidRPr="00CD21B1" w:rsidDel="00CD21B1" w:rsidRDefault="005C5EE4" w:rsidP="005C5EE4">
      <w:pPr>
        <w:pStyle w:val="PargrafodaLista"/>
        <w:ind w:left="1080"/>
        <w:jc w:val="both"/>
        <w:rPr>
          <w:del w:id="180" w:author="SamuelCarleial" w:date="2020-02-14T10:19:00Z"/>
          <w:lang w:val="en-US"/>
          <w:rPrChange w:id="181" w:author="SamuelCarleial" w:date="2020-02-14T10:17:00Z">
            <w:rPr>
              <w:del w:id="182" w:author="SamuelCarleial" w:date="2020-02-14T10:19:00Z"/>
            </w:rPr>
          </w:rPrChange>
        </w:rPr>
      </w:pPr>
      <w:del w:id="183" w:author="SamuelCarleial" w:date="2020-02-14T10:19:00Z">
        <w:r w:rsidRPr="00CD21B1" w:rsidDel="00CD21B1">
          <w:rPr>
            <w:lang w:val="en-US"/>
            <w:rPrChange w:id="184" w:author="SamuelCarleial" w:date="2020-02-14T10:17:00Z">
              <w:rPr/>
            </w:rPrChange>
          </w:rPr>
          <w:delText>Content type 'application/zip' length 44628 bytes (43 KB)</w:delText>
        </w:r>
      </w:del>
    </w:p>
    <w:p w14:paraId="78A255BA" w14:textId="6D20BEBA" w:rsidR="005C5EE4" w:rsidRPr="00CD21B1" w:rsidDel="00CD21B1" w:rsidRDefault="005C5EE4" w:rsidP="005C5EE4">
      <w:pPr>
        <w:pStyle w:val="PargrafodaLista"/>
        <w:ind w:left="1080"/>
        <w:jc w:val="both"/>
        <w:rPr>
          <w:del w:id="185" w:author="SamuelCarleial" w:date="2020-02-14T10:19:00Z"/>
          <w:lang w:val="en-US"/>
          <w:rPrChange w:id="186" w:author="SamuelCarleial" w:date="2020-02-14T10:17:00Z">
            <w:rPr>
              <w:del w:id="187" w:author="SamuelCarleial" w:date="2020-02-14T10:19:00Z"/>
            </w:rPr>
          </w:rPrChange>
        </w:rPr>
      </w:pPr>
      <w:del w:id="188" w:author="SamuelCarleial" w:date="2020-02-14T10:19:00Z">
        <w:r w:rsidRPr="00CD21B1" w:rsidDel="00CD21B1">
          <w:rPr>
            <w:lang w:val="en-US"/>
            <w:rPrChange w:id="189" w:author="SamuelCarleial" w:date="2020-02-14T10:17:00Z">
              <w:rPr/>
            </w:rPrChange>
          </w:rPr>
          <w:delText>downloaded 43 KB</w:delText>
        </w:r>
      </w:del>
    </w:p>
    <w:p w14:paraId="06BFCA38" w14:textId="1C41E3D4" w:rsidR="005C5EE4" w:rsidRPr="00CD21B1" w:rsidDel="00CD21B1" w:rsidRDefault="005C5EE4" w:rsidP="005C5EE4">
      <w:pPr>
        <w:pStyle w:val="PargrafodaLista"/>
        <w:ind w:left="1080"/>
        <w:jc w:val="both"/>
        <w:rPr>
          <w:del w:id="190" w:author="SamuelCarleial" w:date="2020-02-14T10:19:00Z"/>
          <w:lang w:val="en-US"/>
          <w:rPrChange w:id="191" w:author="SamuelCarleial" w:date="2020-02-14T10:17:00Z">
            <w:rPr>
              <w:del w:id="192" w:author="SamuelCarleial" w:date="2020-02-14T10:19:00Z"/>
            </w:rPr>
          </w:rPrChange>
        </w:rPr>
      </w:pPr>
    </w:p>
    <w:p w14:paraId="06BD6D63" w14:textId="45CB420C" w:rsidR="005C5EE4" w:rsidRPr="00CD21B1" w:rsidDel="00CD21B1" w:rsidRDefault="005C5EE4" w:rsidP="005C5EE4">
      <w:pPr>
        <w:pStyle w:val="PargrafodaLista"/>
        <w:ind w:left="1080"/>
        <w:jc w:val="both"/>
        <w:rPr>
          <w:del w:id="193" w:author="SamuelCarleial" w:date="2020-02-14T10:19:00Z"/>
          <w:lang w:val="en-US"/>
          <w:rPrChange w:id="194" w:author="SamuelCarleial" w:date="2020-02-14T10:17:00Z">
            <w:rPr>
              <w:del w:id="195" w:author="SamuelCarleial" w:date="2020-02-14T10:19:00Z"/>
            </w:rPr>
          </w:rPrChange>
        </w:rPr>
      </w:pPr>
      <w:del w:id="196" w:author="SamuelCarleial" w:date="2020-02-14T10:19:00Z">
        <w:r w:rsidRPr="00CD21B1" w:rsidDel="00CD21B1">
          <w:rPr>
            <w:lang w:val="en-US"/>
            <w:rPrChange w:id="197" w:author="SamuelCarleial" w:date="2020-02-14T10:17:00Z">
              <w:rPr/>
            </w:rPrChange>
          </w:rPr>
          <w:delText>tentando a URL 'https://nbcgib.uesc.br/mirrors/cran/bin/windows/contrib/3.6/glue_1.3.1.zip'</w:delText>
        </w:r>
      </w:del>
    </w:p>
    <w:p w14:paraId="2C1A146E" w14:textId="3849FFF5" w:rsidR="005C5EE4" w:rsidRPr="00CD21B1" w:rsidDel="00CD21B1" w:rsidRDefault="005C5EE4" w:rsidP="005C5EE4">
      <w:pPr>
        <w:pStyle w:val="PargrafodaLista"/>
        <w:ind w:left="1080"/>
        <w:jc w:val="both"/>
        <w:rPr>
          <w:del w:id="198" w:author="SamuelCarleial" w:date="2020-02-14T10:19:00Z"/>
          <w:lang w:val="en-US"/>
          <w:rPrChange w:id="199" w:author="SamuelCarleial" w:date="2020-02-14T10:17:00Z">
            <w:rPr>
              <w:del w:id="200" w:author="SamuelCarleial" w:date="2020-02-14T10:19:00Z"/>
            </w:rPr>
          </w:rPrChange>
        </w:rPr>
      </w:pPr>
      <w:del w:id="201" w:author="SamuelCarleial" w:date="2020-02-14T10:19:00Z">
        <w:r w:rsidRPr="00CD21B1" w:rsidDel="00CD21B1">
          <w:rPr>
            <w:lang w:val="en-US"/>
            <w:rPrChange w:id="202" w:author="SamuelCarleial" w:date="2020-02-14T10:17:00Z">
              <w:rPr/>
            </w:rPrChange>
          </w:rPr>
          <w:delText>Content type 'application/zip' length 173512 bytes (169 KB)</w:delText>
        </w:r>
      </w:del>
    </w:p>
    <w:p w14:paraId="7F8E92E7" w14:textId="691C1778" w:rsidR="005C5EE4" w:rsidRPr="00CD21B1" w:rsidDel="00CD21B1" w:rsidRDefault="005C5EE4" w:rsidP="005C5EE4">
      <w:pPr>
        <w:pStyle w:val="PargrafodaLista"/>
        <w:ind w:left="1080"/>
        <w:jc w:val="both"/>
        <w:rPr>
          <w:del w:id="203" w:author="SamuelCarleial" w:date="2020-02-14T10:19:00Z"/>
          <w:lang w:val="en-US"/>
          <w:rPrChange w:id="204" w:author="SamuelCarleial" w:date="2020-02-14T10:17:00Z">
            <w:rPr>
              <w:del w:id="205" w:author="SamuelCarleial" w:date="2020-02-14T10:19:00Z"/>
            </w:rPr>
          </w:rPrChange>
        </w:rPr>
      </w:pPr>
      <w:del w:id="206" w:author="SamuelCarleial" w:date="2020-02-14T10:19:00Z">
        <w:r w:rsidRPr="00CD21B1" w:rsidDel="00CD21B1">
          <w:rPr>
            <w:lang w:val="en-US"/>
            <w:rPrChange w:id="207" w:author="SamuelCarleial" w:date="2020-02-14T10:17:00Z">
              <w:rPr/>
            </w:rPrChange>
          </w:rPr>
          <w:delText>downloaded 169 KB</w:delText>
        </w:r>
      </w:del>
    </w:p>
    <w:p w14:paraId="1BA6AB0C" w14:textId="75BD50CD" w:rsidR="005C5EE4" w:rsidRPr="00CD21B1" w:rsidDel="00CD21B1" w:rsidRDefault="005C5EE4" w:rsidP="005C5EE4">
      <w:pPr>
        <w:pStyle w:val="PargrafodaLista"/>
        <w:ind w:left="1080"/>
        <w:jc w:val="both"/>
        <w:rPr>
          <w:del w:id="208" w:author="SamuelCarleial" w:date="2020-02-14T10:19:00Z"/>
          <w:lang w:val="en-US"/>
          <w:rPrChange w:id="209" w:author="SamuelCarleial" w:date="2020-02-14T10:17:00Z">
            <w:rPr>
              <w:del w:id="210" w:author="SamuelCarleial" w:date="2020-02-14T10:19:00Z"/>
            </w:rPr>
          </w:rPrChange>
        </w:rPr>
      </w:pPr>
    </w:p>
    <w:p w14:paraId="63FC9A0A" w14:textId="20FFFD2F" w:rsidR="005C5EE4" w:rsidRPr="00CD21B1" w:rsidDel="00CD21B1" w:rsidRDefault="005C5EE4" w:rsidP="005C5EE4">
      <w:pPr>
        <w:pStyle w:val="PargrafodaLista"/>
        <w:ind w:left="1080"/>
        <w:jc w:val="both"/>
        <w:rPr>
          <w:del w:id="211" w:author="SamuelCarleial" w:date="2020-02-14T10:19:00Z"/>
          <w:lang w:val="en-US"/>
          <w:rPrChange w:id="212" w:author="SamuelCarleial" w:date="2020-02-14T10:17:00Z">
            <w:rPr>
              <w:del w:id="213" w:author="SamuelCarleial" w:date="2020-02-14T10:19:00Z"/>
            </w:rPr>
          </w:rPrChange>
        </w:rPr>
      </w:pPr>
      <w:del w:id="214" w:author="SamuelCarleial" w:date="2020-02-14T10:19:00Z">
        <w:r w:rsidRPr="00CD21B1" w:rsidDel="00CD21B1">
          <w:rPr>
            <w:lang w:val="en-US"/>
            <w:rPrChange w:id="215" w:author="SamuelCarleial" w:date="2020-02-14T10:17:00Z">
              <w:rPr/>
            </w:rPrChange>
          </w:rPr>
          <w:delText>tentando a URL 'https://nbcgib.uesc.br/mirrors/cran/bin/windows/contrib/3.6/magrittr_1.5.zip'</w:delText>
        </w:r>
      </w:del>
    </w:p>
    <w:p w14:paraId="6CAE51B0" w14:textId="08F541A6" w:rsidR="005C5EE4" w:rsidRPr="00CD21B1" w:rsidDel="00CD21B1" w:rsidRDefault="005C5EE4" w:rsidP="005C5EE4">
      <w:pPr>
        <w:pStyle w:val="PargrafodaLista"/>
        <w:ind w:left="1080"/>
        <w:jc w:val="both"/>
        <w:rPr>
          <w:del w:id="216" w:author="SamuelCarleial" w:date="2020-02-14T10:19:00Z"/>
          <w:lang w:val="en-US"/>
          <w:rPrChange w:id="217" w:author="SamuelCarleial" w:date="2020-02-14T10:17:00Z">
            <w:rPr>
              <w:del w:id="218" w:author="SamuelCarleial" w:date="2020-02-14T10:19:00Z"/>
            </w:rPr>
          </w:rPrChange>
        </w:rPr>
      </w:pPr>
      <w:del w:id="219" w:author="SamuelCarleial" w:date="2020-02-14T10:19:00Z">
        <w:r w:rsidRPr="00CD21B1" w:rsidDel="00CD21B1">
          <w:rPr>
            <w:lang w:val="en-US"/>
            <w:rPrChange w:id="220" w:author="SamuelCarleial" w:date="2020-02-14T10:17:00Z">
              <w:rPr/>
            </w:rPrChange>
          </w:rPr>
          <w:delText>Content type 'application/zip' length 157643 bytes (153 KB)</w:delText>
        </w:r>
      </w:del>
    </w:p>
    <w:p w14:paraId="7680C7E4" w14:textId="24C8937A" w:rsidR="005C5EE4" w:rsidRPr="00CD21B1" w:rsidDel="00CD21B1" w:rsidRDefault="005C5EE4" w:rsidP="005C5EE4">
      <w:pPr>
        <w:pStyle w:val="PargrafodaLista"/>
        <w:ind w:left="1080"/>
        <w:jc w:val="both"/>
        <w:rPr>
          <w:del w:id="221" w:author="SamuelCarleial" w:date="2020-02-14T10:19:00Z"/>
          <w:lang w:val="en-US"/>
          <w:rPrChange w:id="222" w:author="SamuelCarleial" w:date="2020-02-14T10:17:00Z">
            <w:rPr>
              <w:del w:id="223" w:author="SamuelCarleial" w:date="2020-02-14T10:19:00Z"/>
            </w:rPr>
          </w:rPrChange>
        </w:rPr>
      </w:pPr>
      <w:del w:id="224" w:author="SamuelCarleial" w:date="2020-02-14T10:19:00Z">
        <w:r w:rsidRPr="00CD21B1" w:rsidDel="00CD21B1">
          <w:rPr>
            <w:lang w:val="en-US"/>
            <w:rPrChange w:id="225" w:author="SamuelCarleial" w:date="2020-02-14T10:17:00Z">
              <w:rPr/>
            </w:rPrChange>
          </w:rPr>
          <w:delText>downloaded 153 KB</w:delText>
        </w:r>
      </w:del>
    </w:p>
    <w:p w14:paraId="458178E1" w14:textId="3DCE6E1C" w:rsidR="005C5EE4" w:rsidRPr="00CD21B1" w:rsidDel="00CD21B1" w:rsidRDefault="005C5EE4" w:rsidP="005C5EE4">
      <w:pPr>
        <w:pStyle w:val="PargrafodaLista"/>
        <w:ind w:left="1080"/>
        <w:jc w:val="both"/>
        <w:rPr>
          <w:del w:id="226" w:author="SamuelCarleial" w:date="2020-02-14T10:19:00Z"/>
          <w:lang w:val="en-US"/>
          <w:rPrChange w:id="227" w:author="SamuelCarleial" w:date="2020-02-14T10:17:00Z">
            <w:rPr>
              <w:del w:id="228" w:author="SamuelCarleial" w:date="2020-02-14T10:19:00Z"/>
            </w:rPr>
          </w:rPrChange>
        </w:rPr>
      </w:pPr>
    </w:p>
    <w:p w14:paraId="13071DBE" w14:textId="798D3088" w:rsidR="005C5EE4" w:rsidRPr="00CD21B1" w:rsidDel="00CD21B1" w:rsidRDefault="005C5EE4" w:rsidP="005C5EE4">
      <w:pPr>
        <w:pStyle w:val="PargrafodaLista"/>
        <w:ind w:left="1080"/>
        <w:jc w:val="both"/>
        <w:rPr>
          <w:del w:id="229" w:author="SamuelCarleial" w:date="2020-02-14T10:19:00Z"/>
          <w:lang w:val="en-US"/>
          <w:rPrChange w:id="230" w:author="SamuelCarleial" w:date="2020-02-14T10:17:00Z">
            <w:rPr>
              <w:del w:id="231" w:author="SamuelCarleial" w:date="2020-02-14T10:19:00Z"/>
            </w:rPr>
          </w:rPrChange>
        </w:rPr>
      </w:pPr>
      <w:del w:id="232" w:author="SamuelCarleial" w:date="2020-02-14T10:19:00Z">
        <w:r w:rsidRPr="00CD21B1" w:rsidDel="00CD21B1">
          <w:rPr>
            <w:lang w:val="en-US"/>
            <w:rPrChange w:id="233" w:author="SamuelCarleial" w:date="2020-02-14T10:17:00Z">
              <w:rPr/>
            </w:rPrChange>
          </w:rPr>
          <w:delText>tentando a URL 'https://nbcgib.uesc.br/mirrors/cran/bin/windows/contrib/3.6/stringi_1.4.4.zip'</w:delText>
        </w:r>
      </w:del>
    </w:p>
    <w:p w14:paraId="130CB8E0" w14:textId="4CF7929B" w:rsidR="005C5EE4" w:rsidRPr="00CD21B1" w:rsidDel="00CD21B1" w:rsidRDefault="005C5EE4" w:rsidP="005C5EE4">
      <w:pPr>
        <w:pStyle w:val="PargrafodaLista"/>
        <w:ind w:left="1080"/>
        <w:jc w:val="both"/>
        <w:rPr>
          <w:del w:id="234" w:author="SamuelCarleial" w:date="2020-02-14T10:19:00Z"/>
          <w:lang w:val="en-US"/>
          <w:rPrChange w:id="235" w:author="SamuelCarleial" w:date="2020-02-14T10:17:00Z">
            <w:rPr>
              <w:del w:id="236" w:author="SamuelCarleial" w:date="2020-02-14T10:19:00Z"/>
            </w:rPr>
          </w:rPrChange>
        </w:rPr>
      </w:pPr>
      <w:del w:id="237" w:author="SamuelCarleial" w:date="2020-02-14T10:19:00Z">
        <w:r w:rsidRPr="00CD21B1" w:rsidDel="00CD21B1">
          <w:rPr>
            <w:lang w:val="en-US"/>
            <w:rPrChange w:id="238" w:author="SamuelCarleial" w:date="2020-02-14T10:17:00Z">
              <w:rPr/>
            </w:rPrChange>
          </w:rPr>
          <w:delText>Content type 'application/zip' length 15307078 bytes (14.6 MB)</w:delText>
        </w:r>
      </w:del>
    </w:p>
    <w:p w14:paraId="6A1D1B5A" w14:textId="77E68BBA" w:rsidR="005C5EE4" w:rsidRPr="00CD21B1" w:rsidDel="00CD21B1" w:rsidRDefault="005C5EE4" w:rsidP="005C5EE4">
      <w:pPr>
        <w:pStyle w:val="PargrafodaLista"/>
        <w:ind w:left="1080"/>
        <w:jc w:val="both"/>
        <w:rPr>
          <w:del w:id="239" w:author="SamuelCarleial" w:date="2020-02-14T10:19:00Z"/>
          <w:lang w:val="en-US"/>
          <w:rPrChange w:id="240" w:author="SamuelCarleial" w:date="2020-02-14T10:17:00Z">
            <w:rPr>
              <w:del w:id="241" w:author="SamuelCarleial" w:date="2020-02-14T10:19:00Z"/>
            </w:rPr>
          </w:rPrChange>
        </w:rPr>
      </w:pPr>
      <w:del w:id="242" w:author="SamuelCarleial" w:date="2020-02-14T10:19:00Z">
        <w:r w:rsidRPr="00CD21B1" w:rsidDel="00CD21B1">
          <w:rPr>
            <w:lang w:val="en-US"/>
            <w:rPrChange w:id="243" w:author="SamuelCarleial" w:date="2020-02-14T10:17:00Z">
              <w:rPr/>
            </w:rPrChange>
          </w:rPr>
          <w:delText>downloaded 14.6 MB</w:delText>
        </w:r>
      </w:del>
    </w:p>
    <w:p w14:paraId="79AF2B73" w14:textId="628B698F" w:rsidR="005C5EE4" w:rsidRPr="00CD21B1" w:rsidDel="00CD21B1" w:rsidRDefault="005C5EE4" w:rsidP="005C5EE4">
      <w:pPr>
        <w:pStyle w:val="PargrafodaLista"/>
        <w:ind w:left="1080"/>
        <w:jc w:val="both"/>
        <w:rPr>
          <w:del w:id="244" w:author="SamuelCarleial" w:date="2020-02-14T10:19:00Z"/>
          <w:lang w:val="en-US"/>
          <w:rPrChange w:id="245" w:author="SamuelCarleial" w:date="2020-02-14T10:17:00Z">
            <w:rPr>
              <w:del w:id="246" w:author="SamuelCarleial" w:date="2020-02-14T10:19:00Z"/>
            </w:rPr>
          </w:rPrChange>
        </w:rPr>
      </w:pPr>
    </w:p>
    <w:p w14:paraId="5022E039" w14:textId="35929476" w:rsidR="005C5EE4" w:rsidRPr="00CD21B1" w:rsidDel="00CD21B1" w:rsidRDefault="005C5EE4" w:rsidP="005C5EE4">
      <w:pPr>
        <w:pStyle w:val="PargrafodaLista"/>
        <w:ind w:left="1080"/>
        <w:jc w:val="both"/>
        <w:rPr>
          <w:del w:id="247" w:author="SamuelCarleial" w:date="2020-02-14T10:19:00Z"/>
          <w:lang w:val="en-US"/>
          <w:rPrChange w:id="248" w:author="SamuelCarleial" w:date="2020-02-14T10:17:00Z">
            <w:rPr>
              <w:del w:id="249" w:author="SamuelCarleial" w:date="2020-02-14T10:19:00Z"/>
            </w:rPr>
          </w:rPrChange>
        </w:rPr>
      </w:pPr>
      <w:del w:id="250" w:author="SamuelCarleial" w:date="2020-02-14T10:19:00Z">
        <w:r w:rsidRPr="00CD21B1" w:rsidDel="00CD21B1">
          <w:rPr>
            <w:lang w:val="en-US"/>
            <w:rPrChange w:id="251" w:author="SamuelCarleial" w:date="2020-02-14T10:17:00Z">
              <w:rPr/>
            </w:rPrChange>
          </w:rPr>
          <w:delText>tentando a URL 'https://nbcgib.uesc.br/mirrors/cran/bin/windows/contrib/3.6/colorspace_1.4-1.zip'</w:delText>
        </w:r>
      </w:del>
    </w:p>
    <w:p w14:paraId="6500D7E0" w14:textId="30C3CDB0" w:rsidR="005C5EE4" w:rsidRPr="00CD21B1" w:rsidDel="00CD21B1" w:rsidRDefault="005C5EE4" w:rsidP="005C5EE4">
      <w:pPr>
        <w:pStyle w:val="PargrafodaLista"/>
        <w:ind w:left="1080"/>
        <w:jc w:val="both"/>
        <w:rPr>
          <w:del w:id="252" w:author="SamuelCarleial" w:date="2020-02-14T10:19:00Z"/>
          <w:lang w:val="en-US"/>
          <w:rPrChange w:id="253" w:author="SamuelCarleial" w:date="2020-02-14T10:17:00Z">
            <w:rPr>
              <w:del w:id="254" w:author="SamuelCarleial" w:date="2020-02-14T10:19:00Z"/>
            </w:rPr>
          </w:rPrChange>
        </w:rPr>
      </w:pPr>
      <w:del w:id="255" w:author="SamuelCarleial" w:date="2020-02-14T10:19:00Z">
        <w:r w:rsidRPr="00CD21B1" w:rsidDel="00CD21B1">
          <w:rPr>
            <w:lang w:val="en-US"/>
            <w:rPrChange w:id="256" w:author="SamuelCarleial" w:date="2020-02-14T10:17:00Z">
              <w:rPr/>
            </w:rPrChange>
          </w:rPr>
          <w:delText>Content type 'application/zip' length 2550276 bytes (2.4 MB)</w:delText>
        </w:r>
      </w:del>
    </w:p>
    <w:p w14:paraId="6C669F2A" w14:textId="116082BC" w:rsidR="005C5EE4" w:rsidRPr="00CD21B1" w:rsidDel="00CD21B1" w:rsidRDefault="005C5EE4" w:rsidP="005C5EE4">
      <w:pPr>
        <w:pStyle w:val="PargrafodaLista"/>
        <w:ind w:left="1080"/>
        <w:jc w:val="both"/>
        <w:rPr>
          <w:del w:id="257" w:author="SamuelCarleial" w:date="2020-02-14T10:19:00Z"/>
          <w:lang w:val="en-US"/>
          <w:rPrChange w:id="258" w:author="SamuelCarleial" w:date="2020-02-14T10:17:00Z">
            <w:rPr>
              <w:del w:id="259" w:author="SamuelCarleial" w:date="2020-02-14T10:19:00Z"/>
            </w:rPr>
          </w:rPrChange>
        </w:rPr>
      </w:pPr>
      <w:del w:id="260" w:author="SamuelCarleial" w:date="2020-02-14T10:19:00Z">
        <w:r w:rsidRPr="00CD21B1" w:rsidDel="00CD21B1">
          <w:rPr>
            <w:lang w:val="en-US"/>
            <w:rPrChange w:id="261" w:author="SamuelCarleial" w:date="2020-02-14T10:17:00Z">
              <w:rPr/>
            </w:rPrChange>
          </w:rPr>
          <w:delText>downloaded 2.4 MB</w:delText>
        </w:r>
      </w:del>
    </w:p>
    <w:p w14:paraId="37F4F296" w14:textId="3E8412BB" w:rsidR="005C5EE4" w:rsidRPr="00CD21B1" w:rsidDel="00CD21B1" w:rsidRDefault="005C5EE4" w:rsidP="005C5EE4">
      <w:pPr>
        <w:pStyle w:val="PargrafodaLista"/>
        <w:ind w:left="1080"/>
        <w:jc w:val="both"/>
        <w:rPr>
          <w:del w:id="262" w:author="SamuelCarleial" w:date="2020-02-14T10:19:00Z"/>
          <w:lang w:val="en-US"/>
          <w:rPrChange w:id="263" w:author="SamuelCarleial" w:date="2020-02-14T10:17:00Z">
            <w:rPr>
              <w:del w:id="264" w:author="SamuelCarleial" w:date="2020-02-14T10:19:00Z"/>
            </w:rPr>
          </w:rPrChange>
        </w:rPr>
      </w:pPr>
    </w:p>
    <w:p w14:paraId="4B0B46B9" w14:textId="0D73159E" w:rsidR="005C5EE4" w:rsidRPr="00CD21B1" w:rsidDel="00CD21B1" w:rsidRDefault="005C5EE4" w:rsidP="005C5EE4">
      <w:pPr>
        <w:pStyle w:val="PargrafodaLista"/>
        <w:ind w:left="1080"/>
        <w:jc w:val="both"/>
        <w:rPr>
          <w:del w:id="265" w:author="SamuelCarleial" w:date="2020-02-14T10:19:00Z"/>
          <w:lang w:val="en-US"/>
          <w:rPrChange w:id="266" w:author="SamuelCarleial" w:date="2020-02-14T10:17:00Z">
            <w:rPr>
              <w:del w:id="267" w:author="SamuelCarleial" w:date="2020-02-14T10:19:00Z"/>
            </w:rPr>
          </w:rPrChange>
        </w:rPr>
      </w:pPr>
      <w:del w:id="268" w:author="SamuelCarleial" w:date="2020-02-14T10:19:00Z">
        <w:r w:rsidRPr="00CD21B1" w:rsidDel="00CD21B1">
          <w:rPr>
            <w:lang w:val="en-US"/>
            <w:rPrChange w:id="269" w:author="SamuelCarleial" w:date="2020-02-14T10:17:00Z">
              <w:rPr/>
            </w:rPrChange>
          </w:rPr>
          <w:delText>tentando a URL 'https://nbcgib.uesc.br/mirrors/cran/bin/windows/contrib/3.6/assertthat_0.2.1.zip'</w:delText>
        </w:r>
      </w:del>
    </w:p>
    <w:p w14:paraId="0AA50612" w14:textId="0D3FCE89" w:rsidR="005C5EE4" w:rsidRPr="00CD21B1" w:rsidDel="00CD21B1" w:rsidRDefault="005C5EE4" w:rsidP="005C5EE4">
      <w:pPr>
        <w:pStyle w:val="PargrafodaLista"/>
        <w:ind w:left="1080"/>
        <w:jc w:val="both"/>
        <w:rPr>
          <w:del w:id="270" w:author="SamuelCarleial" w:date="2020-02-14T10:19:00Z"/>
          <w:lang w:val="en-US"/>
          <w:rPrChange w:id="271" w:author="SamuelCarleial" w:date="2020-02-14T10:17:00Z">
            <w:rPr>
              <w:del w:id="272" w:author="SamuelCarleial" w:date="2020-02-14T10:19:00Z"/>
            </w:rPr>
          </w:rPrChange>
        </w:rPr>
      </w:pPr>
      <w:del w:id="273" w:author="SamuelCarleial" w:date="2020-02-14T10:19:00Z">
        <w:r w:rsidRPr="00CD21B1" w:rsidDel="00CD21B1">
          <w:rPr>
            <w:lang w:val="en-US"/>
            <w:rPrChange w:id="274" w:author="SamuelCarleial" w:date="2020-02-14T10:17:00Z">
              <w:rPr/>
            </w:rPrChange>
          </w:rPr>
          <w:delText>Content type 'application/zip' length 55233 bytes (53 KB)</w:delText>
        </w:r>
      </w:del>
    </w:p>
    <w:p w14:paraId="77E6925D" w14:textId="19362E45" w:rsidR="005C5EE4" w:rsidRPr="00CD21B1" w:rsidDel="00CD21B1" w:rsidRDefault="005C5EE4" w:rsidP="005C5EE4">
      <w:pPr>
        <w:pStyle w:val="PargrafodaLista"/>
        <w:ind w:left="1080"/>
        <w:jc w:val="both"/>
        <w:rPr>
          <w:del w:id="275" w:author="SamuelCarleial" w:date="2020-02-14T10:19:00Z"/>
          <w:lang w:val="en-US"/>
          <w:rPrChange w:id="276" w:author="SamuelCarleial" w:date="2020-02-14T10:17:00Z">
            <w:rPr>
              <w:del w:id="277" w:author="SamuelCarleial" w:date="2020-02-14T10:19:00Z"/>
            </w:rPr>
          </w:rPrChange>
        </w:rPr>
      </w:pPr>
      <w:del w:id="278" w:author="SamuelCarleial" w:date="2020-02-14T10:19:00Z">
        <w:r w:rsidRPr="00CD21B1" w:rsidDel="00CD21B1">
          <w:rPr>
            <w:lang w:val="en-US"/>
            <w:rPrChange w:id="279" w:author="SamuelCarleial" w:date="2020-02-14T10:17:00Z">
              <w:rPr/>
            </w:rPrChange>
          </w:rPr>
          <w:delText>downloaded 53 KB</w:delText>
        </w:r>
      </w:del>
    </w:p>
    <w:p w14:paraId="6389F1F8" w14:textId="4E99BD3F" w:rsidR="005C5EE4" w:rsidRPr="00CD21B1" w:rsidDel="00CD21B1" w:rsidRDefault="005C5EE4" w:rsidP="005C5EE4">
      <w:pPr>
        <w:pStyle w:val="PargrafodaLista"/>
        <w:ind w:left="1080"/>
        <w:jc w:val="both"/>
        <w:rPr>
          <w:del w:id="280" w:author="SamuelCarleial" w:date="2020-02-14T10:19:00Z"/>
          <w:lang w:val="en-US"/>
          <w:rPrChange w:id="281" w:author="SamuelCarleial" w:date="2020-02-14T10:17:00Z">
            <w:rPr>
              <w:del w:id="282" w:author="SamuelCarleial" w:date="2020-02-14T10:19:00Z"/>
            </w:rPr>
          </w:rPrChange>
        </w:rPr>
      </w:pPr>
    </w:p>
    <w:p w14:paraId="3E149E6C" w14:textId="230DCD78" w:rsidR="005C5EE4" w:rsidRPr="00CD21B1" w:rsidDel="00CD21B1" w:rsidRDefault="005C5EE4" w:rsidP="005C5EE4">
      <w:pPr>
        <w:pStyle w:val="PargrafodaLista"/>
        <w:ind w:left="1080"/>
        <w:jc w:val="both"/>
        <w:rPr>
          <w:del w:id="283" w:author="SamuelCarleial" w:date="2020-02-14T10:19:00Z"/>
          <w:lang w:val="en-US"/>
          <w:rPrChange w:id="284" w:author="SamuelCarleial" w:date="2020-02-14T10:17:00Z">
            <w:rPr>
              <w:del w:id="285" w:author="SamuelCarleial" w:date="2020-02-14T10:19:00Z"/>
            </w:rPr>
          </w:rPrChange>
        </w:rPr>
      </w:pPr>
      <w:del w:id="286" w:author="SamuelCarleial" w:date="2020-02-14T10:19:00Z">
        <w:r w:rsidRPr="00CD21B1" w:rsidDel="00CD21B1">
          <w:rPr>
            <w:lang w:val="en-US"/>
            <w:rPrChange w:id="287" w:author="SamuelCarleial" w:date="2020-02-14T10:17:00Z">
              <w:rPr/>
            </w:rPrChange>
          </w:rPr>
          <w:delText>tentando a URL 'https://nbcgib.uesc.br/mirrors/cran/bin/windows/contrib/3.6/utf8_1.1.4.zip'</w:delText>
        </w:r>
      </w:del>
    </w:p>
    <w:p w14:paraId="380E5B38" w14:textId="31491391" w:rsidR="005C5EE4" w:rsidRPr="00CD21B1" w:rsidDel="00CD21B1" w:rsidRDefault="005C5EE4" w:rsidP="005C5EE4">
      <w:pPr>
        <w:pStyle w:val="PargrafodaLista"/>
        <w:ind w:left="1080"/>
        <w:jc w:val="both"/>
        <w:rPr>
          <w:del w:id="288" w:author="SamuelCarleial" w:date="2020-02-14T10:19:00Z"/>
          <w:lang w:val="en-US"/>
          <w:rPrChange w:id="289" w:author="SamuelCarleial" w:date="2020-02-14T10:17:00Z">
            <w:rPr>
              <w:del w:id="290" w:author="SamuelCarleial" w:date="2020-02-14T10:19:00Z"/>
            </w:rPr>
          </w:rPrChange>
        </w:rPr>
      </w:pPr>
      <w:del w:id="291" w:author="SamuelCarleial" w:date="2020-02-14T10:19:00Z">
        <w:r w:rsidRPr="00CD21B1" w:rsidDel="00CD21B1">
          <w:rPr>
            <w:lang w:val="en-US"/>
            <w:rPrChange w:id="292" w:author="SamuelCarleial" w:date="2020-02-14T10:17:00Z">
              <w:rPr/>
            </w:rPrChange>
          </w:rPr>
          <w:delText>Content type 'application/zip' length 215371 bytes (210 KB)</w:delText>
        </w:r>
      </w:del>
    </w:p>
    <w:p w14:paraId="19CE3FD9" w14:textId="6AB34CC3" w:rsidR="005C5EE4" w:rsidRPr="00CD21B1" w:rsidDel="00CD21B1" w:rsidRDefault="005C5EE4" w:rsidP="005C5EE4">
      <w:pPr>
        <w:pStyle w:val="PargrafodaLista"/>
        <w:ind w:left="1080"/>
        <w:jc w:val="both"/>
        <w:rPr>
          <w:del w:id="293" w:author="SamuelCarleial" w:date="2020-02-14T10:19:00Z"/>
          <w:lang w:val="en-US"/>
          <w:rPrChange w:id="294" w:author="SamuelCarleial" w:date="2020-02-14T10:17:00Z">
            <w:rPr>
              <w:del w:id="295" w:author="SamuelCarleial" w:date="2020-02-14T10:19:00Z"/>
            </w:rPr>
          </w:rPrChange>
        </w:rPr>
      </w:pPr>
      <w:del w:id="296" w:author="SamuelCarleial" w:date="2020-02-14T10:19:00Z">
        <w:r w:rsidRPr="00CD21B1" w:rsidDel="00CD21B1">
          <w:rPr>
            <w:lang w:val="en-US"/>
            <w:rPrChange w:id="297" w:author="SamuelCarleial" w:date="2020-02-14T10:17:00Z">
              <w:rPr/>
            </w:rPrChange>
          </w:rPr>
          <w:delText>downloaded 210 KB</w:delText>
        </w:r>
      </w:del>
    </w:p>
    <w:p w14:paraId="18742CC5" w14:textId="7B94BF03" w:rsidR="005C5EE4" w:rsidRPr="00CD21B1" w:rsidDel="00CD21B1" w:rsidRDefault="005C5EE4" w:rsidP="005C5EE4">
      <w:pPr>
        <w:pStyle w:val="PargrafodaLista"/>
        <w:ind w:left="1080"/>
        <w:jc w:val="both"/>
        <w:rPr>
          <w:del w:id="298" w:author="SamuelCarleial" w:date="2020-02-14T10:19:00Z"/>
          <w:lang w:val="en-US"/>
          <w:rPrChange w:id="299" w:author="SamuelCarleial" w:date="2020-02-14T10:17:00Z">
            <w:rPr>
              <w:del w:id="300" w:author="SamuelCarleial" w:date="2020-02-14T10:19:00Z"/>
            </w:rPr>
          </w:rPrChange>
        </w:rPr>
      </w:pPr>
    </w:p>
    <w:p w14:paraId="3BE6393D" w14:textId="445055A8" w:rsidR="005C5EE4" w:rsidRPr="00CD21B1" w:rsidDel="00CD21B1" w:rsidRDefault="005C5EE4" w:rsidP="005C5EE4">
      <w:pPr>
        <w:pStyle w:val="PargrafodaLista"/>
        <w:ind w:left="1080"/>
        <w:jc w:val="both"/>
        <w:rPr>
          <w:del w:id="301" w:author="SamuelCarleial" w:date="2020-02-14T10:19:00Z"/>
          <w:lang w:val="en-US"/>
          <w:rPrChange w:id="302" w:author="SamuelCarleial" w:date="2020-02-14T10:17:00Z">
            <w:rPr>
              <w:del w:id="303" w:author="SamuelCarleial" w:date="2020-02-14T10:19:00Z"/>
            </w:rPr>
          </w:rPrChange>
        </w:rPr>
      </w:pPr>
      <w:del w:id="304" w:author="SamuelCarleial" w:date="2020-02-14T10:19:00Z">
        <w:r w:rsidRPr="00CD21B1" w:rsidDel="00CD21B1">
          <w:rPr>
            <w:lang w:val="en-US"/>
            <w:rPrChange w:id="305" w:author="SamuelCarleial" w:date="2020-02-14T10:17:00Z">
              <w:rPr/>
            </w:rPrChange>
          </w:rPr>
          <w:delText>tentando a URL 'https://nbcgib.uesc.br/mirrors/cran/bin/windows/contrib/3.6/vctrs_0.2.2.zip'</w:delText>
        </w:r>
      </w:del>
    </w:p>
    <w:p w14:paraId="0A2EB16E" w14:textId="78B65331" w:rsidR="005C5EE4" w:rsidRPr="00CD21B1" w:rsidDel="00CD21B1" w:rsidRDefault="005C5EE4" w:rsidP="005C5EE4">
      <w:pPr>
        <w:pStyle w:val="PargrafodaLista"/>
        <w:ind w:left="1080"/>
        <w:jc w:val="both"/>
        <w:rPr>
          <w:del w:id="306" w:author="SamuelCarleial" w:date="2020-02-14T10:19:00Z"/>
          <w:lang w:val="en-US"/>
          <w:rPrChange w:id="307" w:author="SamuelCarleial" w:date="2020-02-14T10:17:00Z">
            <w:rPr>
              <w:del w:id="308" w:author="SamuelCarleial" w:date="2020-02-14T10:19:00Z"/>
            </w:rPr>
          </w:rPrChange>
        </w:rPr>
      </w:pPr>
      <w:del w:id="309" w:author="SamuelCarleial" w:date="2020-02-14T10:19:00Z">
        <w:r w:rsidRPr="00CD21B1" w:rsidDel="00CD21B1">
          <w:rPr>
            <w:lang w:val="en-US"/>
            <w:rPrChange w:id="310" w:author="SamuelCarleial" w:date="2020-02-14T10:17:00Z">
              <w:rPr/>
            </w:rPrChange>
          </w:rPr>
          <w:delText>Content type 'application/zip' length 944083 bytes (921 KB)</w:delText>
        </w:r>
      </w:del>
    </w:p>
    <w:p w14:paraId="3C597B63" w14:textId="7F6374EA" w:rsidR="005C5EE4" w:rsidRPr="00CD21B1" w:rsidDel="00CD21B1" w:rsidRDefault="005C5EE4" w:rsidP="005C5EE4">
      <w:pPr>
        <w:pStyle w:val="PargrafodaLista"/>
        <w:ind w:left="1080"/>
        <w:jc w:val="both"/>
        <w:rPr>
          <w:del w:id="311" w:author="SamuelCarleial" w:date="2020-02-14T10:19:00Z"/>
          <w:lang w:val="en-US"/>
          <w:rPrChange w:id="312" w:author="SamuelCarleial" w:date="2020-02-14T10:17:00Z">
            <w:rPr>
              <w:del w:id="313" w:author="SamuelCarleial" w:date="2020-02-14T10:19:00Z"/>
            </w:rPr>
          </w:rPrChange>
        </w:rPr>
      </w:pPr>
      <w:del w:id="314" w:author="SamuelCarleial" w:date="2020-02-14T10:19:00Z">
        <w:r w:rsidRPr="00CD21B1" w:rsidDel="00CD21B1">
          <w:rPr>
            <w:lang w:val="en-US"/>
            <w:rPrChange w:id="315" w:author="SamuelCarleial" w:date="2020-02-14T10:17:00Z">
              <w:rPr/>
            </w:rPrChange>
          </w:rPr>
          <w:delText>downloaded 921 KB</w:delText>
        </w:r>
      </w:del>
    </w:p>
    <w:p w14:paraId="4FDF682B" w14:textId="25891FC8" w:rsidR="005C5EE4" w:rsidRPr="00CD21B1" w:rsidDel="00CD21B1" w:rsidRDefault="005C5EE4" w:rsidP="005C5EE4">
      <w:pPr>
        <w:pStyle w:val="PargrafodaLista"/>
        <w:ind w:left="1080"/>
        <w:jc w:val="both"/>
        <w:rPr>
          <w:del w:id="316" w:author="SamuelCarleial" w:date="2020-02-14T10:19:00Z"/>
          <w:lang w:val="en-US"/>
          <w:rPrChange w:id="317" w:author="SamuelCarleial" w:date="2020-02-14T10:17:00Z">
            <w:rPr>
              <w:del w:id="318" w:author="SamuelCarleial" w:date="2020-02-14T10:19:00Z"/>
            </w:rPr>
          </w:rPrChange>
        </w:rPr>
      </w:pPr>
    </w:p>
    <w:p w14:paraId="48AC2658" w14:textId="297AC56A" w:rsidR="005C5EE4" w:rsidRPr="00CD21B1" w:rsidDel="00CD21B1" w:rsidRDefault="005C5EE4" w:rsidP="005C5EE4">
      <w:pPr>
        <w:pStyle w:val="PargrafodaLista"/>
        <w:ind w:left="1080"/>
        <w:jc w:val="both"/>
        <w:rPr>
          <w:del w:id="319" w:author="SamuelCarleial" w:date="2020-02-14T10:19:00Z"/>
          <w:lang w:val="en-US"/>
          <w:rPrChange w:id="320" w:author="SamuelCarleial" w:date="2020-02-14T10:17:00Z">
            <w:rPr>
              <w:del w:id="321" w:author="SamuelCarleial" w:date="2020-02-14T10:19:00Z"/>
            </w:rPr>
          </w:rPrChange>
        </w:rPr>
      </w:pPr>
      <w:del w:id="322" w:author="SamuelCarleial" w:date="2020-02-14T10:19:00Z">
        <w:r w:rsidRPr="00CD21B1" w:rsidDel="00CD21B1">
          <w:rPr>
            <w:lang w:val="en-US"/>
            <w:rPrChange w:id="323" w:author="SamuelCarleial" w:date="2020-02-14T10:17:00Z">
              <w:rPr/>
            </w:rPrChange>
          </w:rPr>
          <w:delText>tentando a URL 'https://nbcgib.uesc.br/mirrors/cran/bin/windows/contrib/3.6/plyr_1.8.5.zip'</w:delText>
        </w:r>
      </w:del>
    </w:p>
    <w:p w14:paraId="0F47C6F4" w14:textId="671D2E74" w:rsidR="005C5EE4" w:rsidRPr="00CD21B1" w:rsidDel="00CD21B1" w:rsidRDefault="005C5EE4" w:rsidP="005C5EE4">
      <w:pPr>
        <w:pStyle w:val="PargrafodaLista"/>
        <w:ind w:left="1080"/>
        <w:jc w:val="both"/>
        <w:rPr>
          <w:del w:id="324" w:author="SamuelCarleial" w:date="2020-02-14T10:19:00Z"/>
          <w:lang w:val="en-US"/>
          <w:rPrChange w:id="325" w:author="SamuelCarleial" w:date="2020-02-14T10:17:00Z">
            <w:rPr>
              <w:del w:id="326" w:author="SamuelCarleial" w:date="2020-02-14T10:19:00Z"/>
            </w:rPr>
          </w:rPrChange>
        </w:rPr>
      </w:pPr>
      <w:del w:id="327" w:author="SamuelCarleial" w:date="2020-02-14T10:19:00Z">
        <w:r w:rsidRPr="00CD21B1" w:rsidDel="00CD21B1">
          <w:rPr>
            <w:lang w:val="en-US"/>
            <w:rPrChange w:id="328" w:author="SamuelCarleial" w:date="2020-02-14T10:17:00Z">
              <w:rPr/>
            </w:rPrChange>
          </w:rPr>
          <w:delText>Content type 'application/zip' length 1305055 bytes (1.2 MB)</w:delText>
        </w:r>
      </w:del>
    </w:p>
    <w:p w14:paraId="4FA82EF8" w14:textId="45BAB140" w:rsidR="005C5EE4" w:rsidRPr="00CD21B1" w:rsidDel="00CD21B1" w:rsidRDefault="005C5EE4" w:rsidP="005C5EE4">
      <w:pPr>
        <w:pStyle w:val="PargrafodaLista"/>
        <w:ind w:left="1080"/>
        <w:jc w:val="both"/>
        <w:rPr>
          <w:del w:id="329" w:author="SamuelCarleial" w:date="2020-02-14T10:19:00Z"/>
          <w:lang w:val="en-US"/>
          <w:rPrChange w:id="330" w:author="SamuelCarleial" w:date="2020-02-14T10:17:00Z">
            <w:rPr>
              <w:del w:id="331" w:author="SamuelCarleial" w:date="2020-02-14T10:19:00Z"/>
            </w:rPr>
          </w:rPrChange>
        </w:rPr>
      </w:pPr>
      <w:del w:id="332" w:author="SamuelCarleial" w:date="2020-02-14T10:19:00Z">
        <w:r w:rsidRPr="00CD21B1" w:rsidDel="00CD21B1">
          <w:rPr>
            <w:lang w:val="en-US"/>
            <w:rPrChange w:id="333" w:author="SamuelCarleial" w:date="2020-02-14T10:17:00Z">
              <w:rPr/>
            </w:rPrChange>
          </w:rPr>
          <w:delText>downloaded 1.2 MB</w:delText>
        </w:r>
      </w:del>
    </w:p>
    <w:p w14:paraId="021EC002" w14:textId="262EC4FC" w:rsidR="005C5EE4" w:rsidRPr="00CD21B1" w:rsidDel="00CD21B1" w:rsidRDefault="005C5EE4" w:rsidP="005C5EE4">
      <w:pPr>
        <w:pStyle w:val="PargrafodaLista"/>
        <w:ind w:left="1080"/>
        <w:jc w:val="both"/>
        <w:rPr>
          <w:del w:id="334" w:author="SamuelCarleial" w:date="2020-02-14T10:19:00Z"/>
          <w:lang w:val="en-US"/>
          <w:rPrChange w:id="335" w:author="SamuelCarleial" w:date="2020-02-14T10:17:00Z">
            <w:rPr>
              <w:del w:id="336" w:author="SamuelCarleial" w:date="2020-02-14T10:19:00Z"/>
            </w:rPr>
          </w:rPrChange>
        </w:rPr>
      </w:pPr>
    </w:p>
    <w:p w14:paraId="70B8AD05" w14:textId="09FABCC8" w:rsidR="005C5EE4" w:rsidRPr="00CD21B1" w:rsidDel="00CD21B1" w:rsidRDefault="005C5EE4" w:rsidP="005C5EE4">
      <w:pPr>
        <w:pStyle w:val="PargrafodaLista"/>
        <w:ind w:left="1080"/>
        <w:jc w:val="both"/>
        <w:rPr>
          <w:del w:id="337" w:author="SamuelCarleial" w:date="2020-02-14T10:19:00Z"/>
          <w:lang w:val="en-US"/>
          <w:rPrChange w:id="338" w:author="SamuelCarleial" w:date="2020-02-14T10:17:00Z">
            <w:rPr>
              <w:del w:id="339" w:author="SamuelCarleial" w:date="2020-02-14T10:19:00Z"/>
            </w:rPr>
          </w:rPrChange>
        </w:rPr>
      </w:pPr>
      <w:del w:id="340" w:author="SamuelCarleial" w:date="2020-02-14T10:19:00Z">
        <w:r w:rsidRPr="00CD21B1" w:rsidDel="00CD21B1">
          <w:rPr>
            <w:lang w:val="en-US"/>
            <w:rPrChange w:id="341" w:author="SamuelCarleial" w:date="2020-02-14T10:17:00Z">
              <w:rPr/>
            </w:rPrChange>
          </w:rPr>
          <w:delText>tentando a URL 'https://nbcgib.uesc.br/mirrors/cran/bin/windows/contrib/3.6/Rcpp_1.0.3.zip'</w:delText>
        </w:r>
      </w:del>
    </w:p>
    <w:p w14:paraId="77D27DAB" w14:textId="07E34996" w:rsidR="005C5EE4" w:rsidRPr="00CD21B1" w:rsidDel="00CD21B1" w:rsidRDefault="005C5EE4" w:rsidP="005C5EE4">
      <w:pPr>
        <w:pStyle w:val="PargrafodaLista"/>
        <w:ind w:left="1080"/>
        <w:jc w:val="both"/>
        <w:rPr>
          <w:del w:id="342" w:author="SamuelCarleial" w:date="2020-02-14T10:19:00Z"/>
          <w:lang w:val="en-US"/>
          <w:rPrChange w:id="343" w:author="SamuelCarleial" w:date="2020-02-14T10:17:00Z">
            <w:rPr>
              <w:del w:id="344" w:author="SamuelCarleial" w:date="2020-02-14T10:19:00Z"/>
            </w:rPr>
          </w:rPrChange>
        </w:rPr>
      </w:pPr>
      <w:del w:id="345" w:author="SamuelCarleial" w:date="2020-02-14T10:19:00Z">
        <w:r w:rsidRPr="00CD21B1" w:rsidDel="00CD21B1">
          <w:rPr>
            <w:lang w:val="en-US"/>
            <w:rPrChange w:id="346" w:author="SamuelCarleial" w:date="2020-02-14T10:17:00Z">
              <w:rPr/>
            </w:rPrChange>
          </w:rPr>
          <w:delText>Content type 'application/zip' length 2990062 bytes (2.9 MB)</w:delText>
        </w:r>
      </w:del>
    </w:p>
    <w:p w14:paraId="612C0CC5" w14:textId="2334BA76" w:rsidR="005C5EE4" w:rsidRPr="00CD21B1" w:rsidDel="00CD21B1" w:rsidRDefault="005C5EE4" w:rsidP="005C5EE4">
      <w:pPr>
        <w:pStyle w:val="PargrafodaLista"/>
        <w:ind w:left="1080"/>
        <w:jc w:val="both"/>
        <w:rPr>
          <w:del w:id="347" w:author="SamuelCarleial" w:date="2020-02-14T10:19:00Z"/>
          <w:lang w:val="en-US"/>
          <w:rPrChange w:id="348" w:author="SamuelCarleial" w:date="2020-02-14T10:17:00Z">
            <w:rPr>
              <w:del w:id="349" w:author="SamuelCarleial" w:date="2020-02-14T10:19:00Z"/>
            </w:rPr>
          </w:rPrChange>
        </w:rPr>
      </w:pPr>
      <w:del w:id="350" w:author="SamuelCarleial" w:date="2020-02-14T10:19:00Z">
        <w:r w:rsidRPr="00CD21B1" w:rsidDel="00CD21B1">
          <w:rPr>
            <w:lang w:val="en-US"/>
            <w:rPrChange w:id="351" w:author="SamuelCarleial" w:date="2020-02-14T10:17:00Z">
              <w:rPr/>
            </w:rPrChange>
          </w:rPr>
          <w:delText>downloaded 2.9 MB</w:delText>
        </w:r>
      </w:del>
    </w:p>
    <w:p w14:paraId="71F2C0F3" w14:textId="38E1FB16" w:rsidR="005C5EE4" w:rsidRPr="00CD21B1" w:rsidDel="00CD21B1" w:rsidRDefault="005C5EE4" w:rsidP="005C5EE4">
      <w:pPr>
        <w:pStyle w:val="PargrafodaLista"/>
        <w:ind w:left="1080"/>
        <w:jc w:val="both"/>
        <w:rPr>
          <w:del w:id="352" w:author="SamuelCarleial" w:date="2020-02-14T10:19:00Z"/>
          <w:lang w:val="en-US"/>
          <w:rPrChange w:id="353" w:author="SamuelCarleial" w:date="2020-02-14T10:17:00Z">
            <w:rPr>
              <w:del w:id="354" w:author="SamuelCarleial" w:date="2020-02-14T10:19:00Z"/>
            </w:rPr>
          </w:rPrChange>
        </w:rPr>
      </w:pPr>
    </w:p>
    <w:p w14:paraId="08E10CE3" w14:textId="1B0B9821" w:rsidR="005C5EE4" w:rsidRPr="00CD21B1" w:rsidDel="00CD21B1" w:rsidRDefault="005C5EE4" w:rsidP="005C5EE4">
      <w:pPr>
        <w:pStyle w:val="PargrafodaLista"/>
        <w:ind w:left="1080"/>
        <w:jc w:val="both"/>
        <w:rPr>
          <w:del w:id="355" w:author="SamuelCarleial" w:date="2020-02-14T10:19:00Z"/>
          <w:lang w:val="en-US"/>
          <w:rPrChange w:id="356" w:author="SamuelCarleial" w:date="2020-02-14T10:17:00Z">
            <w:rPr>
              <w:del w:id="357" w:author="SamuelCarleial" w:date="2020-02-14T10:19:00Z"/>
            </w:rPr>
          </w:rPrChange>
        </w:rPr>
      </w:pPr>
      <w:del w:id="358" w:author="SamuelCarleial" w:date="2020-02-14T10:19:00Z">
        <w:r w:rsidRPr="00CD21B1" w:rsidDel="00CD21B1">
          <w:rPr>
            <w:lang w:val="en-US"/>
            <w:rPrChange w:id="359" w:author="SamuelCarleial" w:date="2020-02-14T10:17:00Z">
              <w:rPr/>
            </w:rPrChange>
          </w:rPr>
          <w:delText>tentando a URL 'https://nbcgib.uesc.br/mirrors/cran/bin/windows/contrib/3.6/stringr_1.4.0.zip'</w:delText>
        </w:r>
      </w:del>
    </w:p>
    <w:p w14:paraId="3CB81571" w14:textId="45A7E9C0" w:rsidR="005C5EE4" w:rsidRPr="00CD21B1" w:rsidDel="00CD21B1" w:rsidRDefault="005C5EE4" w:rsidP="005C5EE4">
      <w:pPr>
        <w:pStyle w:val="PargrafodaLista"/>
        <w:ind w:left="1080"/>
        <w:jc w:val="both"/>
        <w:rPr>
          <w:del w:id="360" w:author="SamuelCarleial" w:date="2020-02-14T10:19:00Z"/>
          <w:lang w:val="en-US"/>
          <w:rPrChange w:id="361" w:author="SamuelCarleial" w:date="2020-02-14T10:17:00Z">
            <w:rPr>
              <w:del w:id="362" w:author="SamuelCarleial" w:date="2020-02-14T10:19:00Z"/>
            </w:rPr>
          </w:rPrChange>
        </w:rPr>
      </w:pPr>
      <w:del w:id="363" w:author="SamuelCarleial" w:date="2020-02-14T10:19:00Z">
        <w:r w:rsidRPr="00CD21B1" w:rsidDel="00CD21B1">
          <w:rPr>
            <w:lang w:val="en-US"/>
            <w:rPrChange w:id="364" w:author="SamuelCarleial" w:date="2020-02-14T10:17:00Z">
              <w:rPr/>
            </w:rPrChange>
          </w:rPr>
          <w:delText>Content type 'application/zip' length 216755 bytes (211 KB)</w:delText>
        </w:r>
      </w:del>
    </w:p>
    <w:p w14:paraId="7D1B53A2" w14:textId="66632BB4" w:rsidR="005C5EE4" w:rsidRPr="00CD21B1" w:rsidDel="00CD21B1" w:rsidRDefault="005C5EE4" w:rsidP="005C5EE4">
      <w:pPr>
        <w:pStyle w:val="PargrafodaLista"/>
        <w:ind w:left="1080"/>
        <w:jc w:val="both"/>
        <w:rPr>
          <w:del w:id="365" w:author="SamuelCarleial" w:date="2020-02-14T10:19:00Z"/>
          <w:lang w:val="en-US"/>
          <w:rPrChange w:id="366" w:author="SamuelCarleial" w:date="2020-02-14T10:17:00Z">
            <w:rPr>
              <w:del w:id="367" w:author="SamuelCarleial" w:date="2020-02-14T10:19:00Z"/>
            </w:rPr>
          </w:rPrChange>
        </w:rPr>
      </w:pPr>
      <w:del w:id="368" w:author="SamuelCarleial" w:date="2020-02-14T10:19:00Z">
        <w:r w:rsidRPr="00CD21B1" w:rsidDel="00CD21B1">
          <w:rPr>
            <w:lang w:val="en-US"/>
            <w:rPrChange w:id="369" w:author="SamuelCarleial" w:date="2020-02-14T10:17:00Z">
              <w:rPr/>
            </w:rPrChange>
          </w:rPr>
          <w:delText>downloaded 211 KB</w:delText>
        </w:r>
      </w:del>
    </w:p>
    <w:p w14:paraId="1C6467EA" w14:textId="05907994" w:rsidR="005C5EE4" w:rsidRPr="00CD21B1" w:rsidDel="00CD21B1" w:rsidRDefault="005C5EE4" w:rsidP="005C5EE4">
      <w:pPr>
        <w:pStyle w:val="PargrafodaLista"/>
        <w:ind w:left="1080"/>
        <w:jc w:val="both"/>
        <w:rPr>
          <w:del w:id="370" w:author="SamuelCarleial" w:date="2020-02-14T10:19:00Z"/>
          <w:lang w:val="en-US"/>
          <w:rPrChange w:id="371" w:author="SamuelCarleial" w:date="2020-02-14T10:17:00Z">
            <w:rPr>
              <w:del w:id="372" w:author="SamuelCarleial" w:date="2020-02-14T10:19:00Z"/>
            </w:rPr>
          </w:rPrChange>
        </w:rPr>
      </w:pPr>
    </w:p>
    <w:p w14:paraId="52F32B70" w14:textId="708D557B" w:rsidR="005C5EE4" w:rsidRPr="00CD21B1" w:rsidDel="00CD21B1" w:rsidRDefault="005C5EE4" w:rsidP="005C5EE4">
      <w:pPr>
        <w:pStyle w:val="PargrafodaLista"/>
        <w:ind w:left="1080"/>
        <w:jc w:val="both"/>
        <w:rPr>
          <w:del w:id="373" w:author="SamuelCarleial" w:date="2020-02-14T10:19:00Z"/>
          <w:lang w:val="en-US"/>
          <w:rPrChange w:id="374" w:author="SamuelCarleial" w:date="2020-02-14T10:17:00Z">
            <w:rPr>
              <w:del w:id="375" w:author="SamuelCarleial" w:date="2020-02-14T10:19:00Z"/>
            </w:rPr>
          </w:rPrChange>
        </w:rPr>
      </w:pPr>
      <w:del w:id="376" w:author="SamuelCarleial" w:date="2020-02-14T10:19:00Z">
        <w:r w:rsidRPr="00CD21B1" w:rsidDel="00CD21B1">
          <w:rPr>
            <w:lang w:val="en-US"/>
            <w:rPrChange w:id="377" w:author="SamuelCarleial" w:date="2020-02-14T10:17:00Z">
              <w:rPr/>
            </w:rPrChange>
          </w:rPr>
          <w:delText>tentando a URL 'https://nbcgib.uesc.br/mirrors/cran/bin/windows/contrib/3.6/farver_2.0.3.zip'</w:delText>
        </w:r>
      </w:del>
    </w:p>
    <w:p w14:paraId="55D640B4" w14:textId="3FA9C02D" w:rsidR="005C5EE4" w:rsidRPr="00CD21B1" w:rsidDel="00CD21B1" w:rsidRDefault="005C5EE4" w:rsidP="005C5EE4">
      <w:pPr>
        <w:pStyle w:val="PargrafodaLista"/>
        <w:ind w:left="1080"/>
        <w:jc w:val="both"/>
        <w:rPr>
          <w:del w:id="378" w:author="SamuelCarleial" w:date="2020-02-14T10:19:00Z"/>
          <w:lang w:val="en-US"/>
          <w:rPrChange w:id="379" w:author="SamuelCarleial" w:date="2020-02-14T10:17:00Z">
            <w:rPr>
              <w:del w:id="380" w:author="SamuelCarleial" w:date="2020-02-14T10:19:00Z"/>
            </w:rPr>
          </w:rPrChange>
        </w:rPr>
      </w:pPr>
      <w:del w:id="381" w:author="SamuelCarleial" w:date="2020-02-14T10:19:00Z">
        <w:r w:rsidRPr="00CD21B1" w:rsidDel="00CD21B1">
          <w:rPr>
            <w:lang w:val="en-US"/>
            <w:rPrChange w:id="382" w:author="SamuelCarleial" w:date="2020-02-14T10:17:00Z">
              <w:rPr/>
            </w:rPrChange>
          </w:rPr>
          <w:delText>Content type 'application/zip' length 1912775 bytes (1.8 MB)</w:delText>
        </w:r>
      </w:del>
    </w:p>
    <w:p w14:paraId="177D0B24" w14:textId="6AE662CB" w:rsidR="005C5EE4" w:rsidRPr="00CD21B1" w:rsidDel="00CD21B1" w:rsidRDefault="005C5EE4" w:rsidP="005C5EE4">
      <w:pPr>
        <w:pStyle w:val="PargrafodaLista"/>
        <w:ind w:left="1080"/>
        <w:jc w:val="both"/>
        <w:rPr>
          <w:del w:id="383" w:author="SamuelCarleial" w:date="2020-02-14T10:19:00Z"/>
          <w:lang w:val="en-US"/>
          <w:rPrChange w:id="384" w:author="SamuelCarleial" w:date="2020-02-14T10:17:00Z">
            <w:rPr>
              <w:del w:id="385" w:author="SamuelCarleial" w:date="2020-02-14T10:19:00Z"/>
            </w:rPr>
          </w:rPrChange>
        </w:rPr>
      </w:pPr>
      <w:del w:id="386" w:author="SamuelCarleial" w:date="2020-02-14T10:19:00Z">
        <w:r w:rsidRPr="00CD21B1" w:rsidDel="00CD21B1">
          <w:rPr>
            <w:lang w:val="en-US"/>
            <w:rPrChange w:id="387" w:author="SamuelCarleial" w:date="2020-02-14T10:17:00Z">
              <w:rPr/>
            </w:rPrChange>
          </w:rPr>
          <w:delText>downloaded 1.8 MB</w:delText>
        </w:r>
      </w:del>
    </w:p>
    <w:p w14:paraId="33211E13" w14:textId="2368FE28" w:rsidR="005C5EE4" w:rsidRPr="00CD21B1" w:rsidDel="00CD21B1" w:rsidRDefault="005C5EE4" w:rsidP="005C5EE4">
      <w:pPr>
        <w:pStyle w:val="PargrafodaLista"/>
        <w:ind w:left="1080"/>
        <w:jc w:val="both"/>
        <w:rPr>
          <w:del w:id="388" w:author="SamuelCarleial" w:date="2020-02-14T10:19:00Z"/>
          <w:lang w:val="en-US"/>
          <w:rPrChange w:id="389" w:author="SamuelCarleial" w:date="2020-02-14T10:17:00Z">
            <w:rPr>
              <w:del w:id="390" w:author="SamuelCarleial" w:date="2020-02-14T10:19:00Z"/>
            </w:rPr>
          </w:rPrChange>
        </w:rPr>
      </w:pPr>
    </w:p>
    <w:p w14:paraId="188B8902" w14:textId="766F0625" w:rsidR="005C5EE4" w:rsidRPr="00CD21B1" w:rsidDel="00CD21B1" w:rsidRDefault="005C5EE4" w:rsidP="005C5EE4">
      <w:pPr>
        <w:pStyle w:val="PargrafodaLista"/>
        <w:ind w:left="1080"/>
        <w:jc w:val="both"/>
        <w:rPr>
          <w:del w:id="391" w:author="SamuelCarleial" w:date="2020-02-14T10:19:00Z"/>
          <w:lang w:val="en-US"/>
          <w:rPrChange w:id="392" w:author="SamuelCarleial" w:date="2020-02-14T10:17:00Z">
            <w:rPr>
              <w:del w:id="393" w:author="SamuelCarleial" w:date="2020-02-14T10:19:00Z"/>
            </w:rPr>
          </w:rPrChange>
        </w:rPr>
      </w:pPr>
      <w:del w:id="394" w:author="SamuelCarleial" w:date="2020-02-14T10:19:00Z">
        <w:r w:rsidRPr="00CD21B1" w:rsidDel="00CD21B1">
          <w:rPr>
            <w:lang w:val="en-US"/>
            <w:rPrChange w:id="395" w:author="SamuelCarleial" w:date="2020-02-14T10:17:00Z">
              <w:rPr/>
            </w:rPrChange>
          </w:rPr>
          <w:delText>tentando a URL 'https://nbcgib.uesc.br/mirrors/cran/bin/windows/contrib/3.6/labeling_0.3.zip'</w:delText>
        </w:r>
      </w:del>
    </w:p>
    <w:p w14:paraId="3C13DDDB" w14:textId="21349412" w:rsidR="005C5EE4" w:rsidRPr="00CD21B1" w:rsidDel="00CD21B1" w:rsidRDefault="005C5EE4" w:rsidP="005C5EE4">
      <w:pPr>
        <w:pStyle w:val="PargrafodaLista"/>
        <w:ind w:left="1080"/>
        <w:jc w:val="both"/>
        <w:rPr>
          <w:del w:id="396" w:author="SamuelCarleial" w:date="2020-02-14T10:19:00Z"/>
          <w:lang w:val="en-US"/>
          <w:rPrChange w:id="397" w:author="SamuelCarleial" w:date="2020-02-14T10:17:00Z">
            <w:rPr>
              <w:del w:id="398" w:author="SamuelCarleial" w:date="2020-02-14T10:19:00Z"/>
            </w:rPr>
          </w:rPrChange>
        </w:rPr>
      </w:pPr>
      <w:del w:id="399" w:author="SamuelCarleial" w:date="2020-02-14T10:19:00Z">
        <w:r w:rsidRPr="00CD21B1" w:rsidDel="00CD21B1">
          <w:rPr>
            <w:lang w:val="en-US"/>
            <w:rPrChange w:id="400" w:author="SamuelCarleial" w:date="2020-02-14T10:17:00Z">
              <w:rPr/>
            </w:rPrChange>
          </w:rPr>
          <w:delText>Content type 'application/zip' length 62937 bytes (61 KB)</w:delText>
        </w:r>
      </w:del>
    </w:p>
    <w:p w14:paraId="6132E303" w14:textId="0B9A277F" w:rsidR="005C5EE4" w:rsidRPr="00CD21B1" w:rsidDel="00CD21B1" w:rsidRDefault="005C5EE4" w:rsidP="005C5EE4">
      <w:pPr>
        <w:pStyle w:val="PargrafodaLista"/>
        <w:ind w:left="1080"/>
        <w:jc w:val="both"/>
        <w:rPr>
          <w:del w:id="401" w:author="SamuelCarleial" w:date="2020-02-14T10:19:00Z"/>
          <w:lang w:val="en-US"/>
          <w:rPrChange w:id="402" w:author="SamuelCarleial" w:date="2020-02-14T10:17:00Z">
            <w:rPr>
              <w:del w:id="403" w:author="SamuelCarleial" w:date="2020-02-14T10:19:00Z"/>
            </w:rPr>
          </w:rPrChange>
        </w:rPr>
      </w:pPr>
      <w:del w:id="404" w:author="SamuelCarleial" w:date="2020-02-14T10:19:00Z">
        <w:r w:rsidRPr="00CD21B1" w:rsidDel="00CD21B1">
          <w:rPr>
            <w:lang w:val="en-US"/>
            <w:rPrChange w:id="405" w:author="SamuelCarleial" w:date="2020-02-14T10:17:00Z">
              <w:rPr/>
            </w:rPrChange>
          </w:rPr>
          <w:delText>downloaded 61 KB</w:delText>
        </w:r>
      </w:del>
    </w:p>
    <w:p w14:paraId="783BDCBA" w14:textId="33E9DC46" w:rsidR="005C5EE4" w:rsidRPr="00CD21B1" w:rsidDel="00CD21B1" w:rsidRDefault="005C5EE4" w:rsidP="005C5EE4">
      <w:pPr>
        <w:pStyle w:val="PargrafodaLista"/>
        <w:ind w:left="1080"/>
        <w:jc w:val="both"/>
        <w:rPr>
          <w:del w:id="406" w:author="SamuelCarleial" w:date="2020-02-14T10:19:00Z"/>
          <w:lang w:val="en-US"/>
          <w:rPrChange w:id="407" w:author="SamuelCarleial" w:date="2020-02-14T10:17:00Z">
            <w:rPr>
              <w:del w:id="408" w:author="SamuelCarleial" w:date="2020-02-14T10:19:00Z"/>
            </w:rPr>
          </w:rPrChange>
        </w:rPr>
      </w:pPr>
    </w:p>
    <w:p w14:paraId="2B8FC854" w14:textId="75EA723B" w:rsidR="005C5EE4" w:rsidRPr="00CD21B1" w:rsidDel="00CD21B1" w:rsidRDefault="005C5EE4" w:rsidP="005C5EE4">
      <w:pPr>
        <w:pStyle w:val="PargrafodaLista"/>
        <w:ind w:left="1080"/>
        <w:jc w:val="both"/>
        <w:rPr>
          <w:del w:id="409" w:author="SamuelCarleial" w:date="2020-02-14T10:19:00Z"/>
          <w:lang w:val="en-US"/>
          <w:rPrChange w:id="410" w:author="SamuelCarleial" w:date="2020-02-14T10:17:00Z">
            <w:rPr>
              <w:del w:id="411" w:author="SamuelCarleial" w:date="2020-02-14T10:19:00Z"/>
            </w:rPr>
          </w:rPrChange>
        </w:rPr>
      </w:pPr>
      <w:del w:id="412" w:author="SamuelCarleial" w:date="2020-02-14T10:19:00Z">
        <w:r w:rsidRPr="00CD21B1" w:rsidDel="00CD21B1">
          <w:rPr>
            <w:lang w:val="en-US"/>
            <w:rPrChange w:id="413" w:author="SamuelCarleial" w:date="2020-02-14T10:17:00Z">
              <w:rPr/>
            </w:rPrChange>
          </w:rPr>
          <w:delText>tentando a URL 'https://nbcgib.uesc.br/mirrors/cran/bin/windows/contrib/3.6/munsell_0.5.0.zip'</w:delText>
        </w:r>
      </w:del>
    </w:p>
    <w:p w14:paraId="460502A0" w14:textId="657EA71A" w:rsidR="005C5EE4" w:rsidRPr="00CD21B1" w:rsidDel="00CD21B1" w:rsidRDefault="005C5EE4" w:rsidP="005C5EE4">
      <w:pPr>
        <w:pStyle w:val="PargrafodaLista"/>
        <w:ind w:left="1080"/>
        <w:jc w:val="both"/>
        <w:rPr>
          <w:del w:id="414" w:author="SamuelCarleial" w:date="2020-02-14T10:19:00Z"/>
          <w:lang w:val="en-US"/>
          <w:rPrChange w:id="415" w:author="SamuelCarleial" w:date="2020-02-14T10:17:00Z">
            <w:rPr>
              <w:del w:id="416" w:author="SamuelCarleial" w:date="2020-02-14T10:19:00Z"/>
            </w:rPr>
          </w:rPrChange>
        </w:rPr>
      </w:pPr>
      <w:del w:id="417" w:author="SamuelCarleial" w:date="2020-02-14T10:19:00Z">
        <w:r w:rsidRPr="00CD21B1" w:rsidDel="00CD21B1">
          <w:rPr>
            <w:lang w:val="en-US"/>
            <w:rPrChange w:id="418" w:author="SamuelCarleial" w:date="2020-02-14T10:17:00Z">
              <w:rPr/>
            </w:rPrChange>
          </w:rPr>
          <w:delText>Content type 'application/zip' length 245771 bytes (240 KB)</w:delText>
        </w:r>
      </w:del>
    </w:p>
    <w:p w14:paraId="4942923C" w14:textId="37F85C0B" w:rsidR="005C5EE4" w:rsidRPr="00CD21B1" w:rsidDel="00CD21B1" w:rsidRDefault="005C5EE4" w:rsidP="005C5EE4">
      <w:pPr>
        <w:pStyle w:val="PargrafodaLista"/>
        <w:ind w:left="1080"/>
        <w:jc w:val="both"/>
        <w:rPr>
          <w:del w:id="419" w:author="SamuelCarleial" w:date="2020-02-14T10:19:00Z"/>
          <w:lang w:val="en-US"/>
          <w:rPrChange w:id="420" w:author="SamuelCarleial" w:date="2020-02-14T10:17:00Z">
            <w:rPr>
              <w:del w:id="421" w:author="SamuelCarleial" w:date="2020-02-14T10:19:00Z"/>
            </w:rPr>
          </w:rPrChange>
        </w:rPr>
      </w:pPr>
      <w:del w:id="422" w:author="SamuelCarleial" w:date="2020-02-14T10:19:00Z">
        <w:r w:rsidRPr="00CD21B1" w:rsidDel="00CD21B1">
          <w:rPr>
            <w:lang w:val="en-US"/>
            <w:rPrChange w:id="423" w:author="SamuelCarleial" w:date="2020-02-14T10:17:00Z">
              <w:rPr/>
            </w:rPrChange>
          </w:rPr>
          <w:delText>downloaded 240 KB</w:delText>
        </w:r>
      </w:del>
    </w:p>
    <w:p w14:paraId="19F0E709" w14:textId="4DEFF44D" w:rsidR="005C5EE4" w:rsidRPr="00CD21B1" w:rsidDel="00CD21B1" w:rsidRDefault="005C5EE4" w:rsidP="005C5EE4">
      <w:pPr>
        <w:pStyle w:val="PargrafodaLista"/>
        <w:ind w:left="1080"/>
        <w:jc w:val="both"/>
        <w:rPr>
          <w:del w:id="424" w:author="SamuelCarleial" w:date="2020-02-14T10:19:00Z"/>
          <w:lang w:val="en-US"/>
          <w:rPrChange w:id="425" w:author="SamuelCarleial" w:date="2020-02-14T10:17:00Z">
            <w:rPr>
              <w:del w:id="426" w:author="SamuelCarleial" w:date="2020-02-14T10:19:00Z"/>
            </w:rPr>
          </w:rPrChange>
        </w:rPr>
      </w:pPr>
    </w:p>
    <w:p w14:paraId="49DBF293" w14:textId="7810738A" w:rsidR="005C5EE4" w:rsidRPr="00CD21B1" w:rsidDel="00CD21B1" w:rsidRDefault="005C5EE4" w:rsidP="005C5EE4">
      <w:pPr>
        <w:pStyle w:val="PargrafodaLista"/>
        <w:ind w:left="1080"/>
        <w:jc w:val="both"/>
        <w:rPr>
          <w:del w:id="427" w:author="SamuelCarleial" w:date="2020-02-14T10:19:00Z"/>
          <w:lang w:val="en-US"/>
          <w:rPrChange w:id="428" w:author="SamuelCarleial" w:date="2020-02-14T10:17:00Z">
            <w:rPr>
              <w:del w:id="429" w:author="SamuelCarleial" w:date="2020-02-14T10:19:00Z"/>
            </w:rPr>
          </w:rPrChange>
        </w:rPr>
      </w:pPr>
      <w:del w:id="430" w:author="SamuelCarleial" w:date="2020-02-14T10:19:00Z">
        <w:r w:rsidRPr="00CD21B1" w:rsidDel="00CD21B1">
          <w:rPr>
            <w:lang w:val="en-US"/>
            <w:rPrChange w:id="431" w:author="SamuelCarleial" w:date="2020-02-14T10:17:00Z">
              <w:rPr/>
            </w:rPrChange>
          </w:rPr>
          <w:delText>tentando a URL 'https://nbcgib.uesc.br/mirrors/cran/bin/windows/contrib/3.6/R6_2.4.1.zip'</w:delText>
        </w:r>
      </w:del>
    </w:p>
    <w:p w14:paraId="15F5D4FC" w14:textId="2BD6032F" w:rsidR="005C5EE4" w:rsidRPr="00CD21B1" w:rsidDel="00CD21B1" w:rsidRDefault="005C5EE4" w:rsidP="005C5EE4">
      <w:pPr>
        <w:pStyle w:val="PargrafodaLista"/>
        <w:ind w:left="1080"/>
        <w:jc w:val="both"/>
        <w:rPr>
          <w:del w:id="432" w:author="SamuelCarleial" w:date="2020-02-14T10:19:00Z"/>
          <w:lang w:val="en-US"/>
          <w:rPrChange w:id="433" w:author="SamuelCarleial" w:date="2020-02-14T10:17:00Z">
            <w:rPr>
              <w:del w:id="434" w:author="SamuelCarleial" w:date="2020-02-14T10:19:00Z"/>
            </w:rPr>
          </w:rPrChange>
        </w:rPr>
      </w:pPr>
      <w:del w:id="435" w:author="SamuelCarleial" w:date="2020-02-14T10:19:00Z">
        <w:r w:rsidRPr="00CD21B1" w:rsidDel="00CD21B1">
          <w:rPr>
            <w:lang w:val="en-US"/>
            <w:rPrChange w:id="436" w:author="SamuelCarleial" w:date="2020-02-14T10:17:00Z">
              <w:rPr/>
            </w:rPrChange>
          </w:rPr>
          <w:delText>Content type 'application/zip' length 59299 bytes (57 KB)</w:delText>
        </w:r>
      </w:del>
    </w:p>
    <w:p w14:paraId="12F88A63" w14:textId="087C2B7E" w:rsidR="005C5EE4" w:rsidRPr="00CD21B1" w:rsidDel="00CD21B1" w:rsidRDefault="005C5EE4" w:rsidP="005C5EE4">
      <w:pPr>
        <w:pStyle w:val="PargrafodaLista"/>
        <w:ind w:left="1080"/>
        <w:jc w:val="both"/>
        <w:rPr>
          <w:del w:id="437" w:author="SamuelCarleial" w:date="2020-02-14T10:19:00Z"/>
          <w:lang w:val="en-US"/>
          <w:rPrChange w:id="438" w:author="SamuelCarleial" w:date="2020-02-14T10:17:00Z">
            <w:rPr>
              <w:del w:id="439" w:author="SamuelCarleial" w:date="2020-02-14T10:19:00Z"/>
            </w:rPr>
          </w:rPrChange>
        </w:rPr>
      </w:pPr>
      <w:del w:id="440" w:author="SamuelCarleial" w:date="2020-02-14T10:19:00Z">
        <w:r w:rsidRPr="00CD21B1" w:rsidDel="00CD21B1">
          <w:rPr>
            <w:lang w:val="en-US"/>
            <w:rPrChange w:id="441" w:author="SamuelCarleial" w:date="2020-02-14T10:17:00Z">
              <w:rPr/>
            </w:rPrChange>
          </w:rPr>
          <w:delText>downloaded 57 KB</w:delText>
        </w:r>
      </w:del>
    </w:p>
    <w:p w14:paraId="63E1AC56" w14:textId="1E9D347A" w:rsidR="005C5EE4" w:rsidRPr="00CD21B1" w:rsidDel="00CD21B1" w:rsidRDefault="005C5EE4" w:rsidP="005C5EE4">
      <w:pPr>
        <w:pStyle w:val="PargrafodaLista"/>
        <w:ind w:left="1080"/>
        <w:jc w:val="both"/>
        <w:rPr>
          <w:del w:id="442" w:author="SamuelCarleial" w:date="2020-02-14T10:19:00Z"/>
          <w:lang w:val="en-US"/>
          <w:rPrChange w:id="443" w:author="SamuelCarleial" w:date="2020-02-14T10:17:00Z">
            <w:rPr>
              <w:del w:id="444" w:author="SamuelCarleial" w:date="2020-02-14T10:19:00Z"/>
            </w:rPr>
          </w:rPrChange>
        </w:rPr>
      </w:pPr>
    </w:p>
    <w:p w14:paraId="639D5E2B" w14:textId="5AB63175" w:rsidR="005C5EE4" w:rsidRPr="00CD21B1" w:rsidDel="00CD21B1" w:rsidRDefault="005C5EE4" w:rsidP="005C5EE4">
      <w:pPr>
        <w:pStyle w:val="PargrafodaLista"/>
        <w:ind w:left="1080"/>
        <w:jc w:val="both"/>
        <w:rPr>
          <w:del w:id="445" w:author="SamuelCarleial" w:date="2020-02-14T10:19:00Z"/>
          <w:lang w:val="en-US"/>
          <w:rPrChange w:id="446" w:author="SamuelCarleial" w:date="2020-02-14T10:17:00Z">
            <w:rPr>
              <w:del w:id="447" w:author="SamuelCarleial" w:date="2020-02-14T10:19:00Z"/>
            </w:rPr>
          </w:rPrChange>
        </w:rPr>
      </w:pPr>
      <w:del w:id="448" w:author="SamuelCarleial" w:date="2020-02-14T10:19:00Z">
        <w:r w:rsidRPr="00CD21B1" w:rsidDel="00CD21B1">
          <w:rPr>
            <w:lang w:val="en-US"/>
            <w:rPrChange w:id="449" w:author="SamuelCarleial" w:date="2020-02-14T10:17:00Z">
              <w:rPr/>
            </w:rPrChange>
          </w:rPr>
          <w:delText>tentando a URL 'https://nbcgib.uesc.br/mirrors/cran/bin/windows/contrib/3.6/RColorBrewer_1.1-2.zip'</w:delText>
        </w:r>
      </w:del>
    </w:p>
    <w:p w14:paraId="27328C49" w14:textId="43F9FCD8" w:rsidR="005C5EE4" w:rsidRPr="00CD21B1" w:rsidDel="00CD21B1" w:rsidRDefault="005C5EE4" w:rsidP="005C5EE4">
      <w:pPr>
        <w:pStyle w:val="PargrafodaLista"/>
        <w:ind w:left="1080"/>
        <w:jc w:val="both"/>
        <w:rPr>
          <w:del w:id="450" w:author="SamuelCarleial" w:date="2020-02-14T10:19:00Z"/>
          <w:lang w:val="en-US"/>
          <w:rPrChange w:id="451" w:author="SamuelCarleial" w:date="2020-02-14T10:17:00Z">
            <w:rPr>
              <w:del w:id="452" w:author="SamuelCarleial" w:date="2020-02-14T10:19:00Z"/>
            </w:rPr>
          </w:rPrChange>
        </w:rPr>
      </w:pPr>
      <w:del w:id="453" w:author="SamuelCarleial" w:date="2020-02-14T10:19:00Z">
        <w:r w:rsidRPr="00CD21B1" w:rsidDel="00CD21B1">
          <w:rPr>
            <w:lang w:val="en-US"/>
            <w:rPrChange w:id="454" w:author="SamuelCarleial" w:date="2020-02-14T10:17:00Z">
              <w:rPr/>
            </w:rPrChange>
          </w:rPr>
          <w:delText>Content type 'application/zip' length 55569 bytes (54 KB)</w:delText>
        </w:r>
      </w:del>
    </w:p>
    <w:p w14:paraId="593C9F3D" w14:textId="24708DA1" w:rsidR="005C5EE4" w:rsidRPr="00CD21B1" w:rsidDel="00CD21B1" w:rsidRDefault="005C5EE4" w:rsidP="005C5EE4">
      <w:pPr>
        <w:pStyle w:val="PargrafodaLista"/>
        <w:ind w:left="1080"/>
        <w:jc w:val="both"/>
        <w:rPr>
          <w:del w:id="455" w:author="SamuelCarleial" w:date="2020-02-14T10:19:00Z"/>
          <w:lang w:val="en-US"/>
          <w:rPrChange w:id="456" w:author="SamuelCarleial" w:date="2020-02-14T10:17:00Z">
            <w:rPr>
              <w:del w:id="457" w:author="SamuelCarleial" w:date="2020-02-14T10:19:00Z"/>
            </w:rPr>
          </w:rPrChange>
        </w:rPr>
      </w:pPr>
      <w:del w:id="458" w:author="SamuelCarleial" w:date="2020-02-14T10:19:00Z">
        <w:r w:rsidRPr="00CD21B1" w:rsidDel="00CD21B1">
          <w:rPr>
            <w:lang w:val="en-US"/>
            <w:rPrChange w:id="459" w:author="SamuelCarleial" w:date="2020-02-14T10:17:00Z">
              <w:rPr/>
            </w:rPrChange>
          </w:rPr>
          <w:delText>downloaded 54 KB</w:delText>
        </w:r>
      </w:del>
    </w:p>
    <w:p w14:paraId="05B5D562" w14:textId="0CF62971" w:rsidR="005C5EE4" w:rsidRPr="00CD21B1" w:rsidDel="00CD21B1" w:rsidRDefault="005C5EE4" w:rsidP="005C5EE4">
      <w:pPr>
        <w:pStyle w:val="PargrafodaLista"/>
        <w:ind w:left="1080"/>
        <w:jc w:val="both"/>
        <w:rPr>
          <w:del w:id="460" w:author="SamuelCarleial" w:date="2020-02-14T10:19:00Z"/>
          <w:lang w:val="en-US"/>
          <w:rPrChange w:id="461" w:author="SamuelCarleial" w:date="2020-02-14T10:17:00Z">
            <w:rPr>
              <w:del w:id="462" w:author="SamuelCarleial" w:date="2020-02-14T10:19:00Z"/>
            </w:rPr>
          </w:rPrChange>
        </w:rPr>
      </w:pPr>
    </w:p>
    <w:p w14:paraId="2BC7CB7F" w14:textId="79F88179" w:rsidR="005C5EE4" w:rsidRPr="00CD21B1" w:rsidDel="00CD21B1" w:rsidRDefault="005C5EE4" w:rsidP="005C5EE4">
      <w:pPr>
        <w:pStyle w:val="PargrafodaLista"/>
        <w:ind w:left="1080"/>
        <w:jc w:val="both"/>
        <w:rPr>
          <w:del w:id="463" w:author="SamuelCarleial" w:date="2020-02-14T10:19:00Z"/>
          <w:lang w:val="en-US"/>
          <w:rPrChange w:id="464" w:author="SamuelCarleial" w:date="2020-02-14T10:17:00Z">
            <w:rPr>
              <w:del w:id="465" w:author="SamuelCarleial" w:date="2020-02-14T10:19:00Z"/>
            </w:rPr>
          </w:rPrChange>
        </w:rPr>
      </w:pPr>
      <w:del w:id="466" w:author="SamuelCarleial" w:date="2020-02-14T10:19:00Z">
        <w:r w:rsidRPr="00CD21B1" w:rsidDel="00CD21B1">
          <w:rPr>
            <w:lang w:val="en-US"/>
            <w:rPrChange w:id="467" w:author="SamuelCarleial" w:date="2020-02-14T10:17:00Z">
              <w:rPr/>
            </w:rPrChange>
          </w:rPr>
          <w:delText>tentando a URL 'https://nbcgib.uesc.br/mirrors/cran/bin/windows/contrib/3.6/lifecycle_0.1.0.zip'</w:delText>
        </w:r>
      </w:del>
    </w:p>
    <w:p w14:paraId="2AD69823" w14:textId="0D58AA33" w:rsidR="005C5EE4" w:rsidRPr="00CD21B1" w:rsidDel="00CD21B1" w:rsidRDefault="005C5EE4" w:rsidP="005C5EE4">
      <w:pPr>
        <w:pStyle w:val="PargrafodaLista"/>
        <w:ind w:left="1080"/>
        <w:jc w:val="both"/>
        <w:rPr>
          <w:del w:id="468" w:author="SamuelCarleial" w:date="2020-02-14T10:19:00Z"/>
          <w:lang w:val="en-US"/>
          <w:rPrChange w:id="469" w:author="SamuelCarleial" w:date="2020-02-14T10:17:00Z">
            <w:rPr>
              <w:del w:id="470" w:author="SamuelCarleial" w:date="2020-02-14T10:19:00Z"/>
            </w:rPr>
          </w:rPrChange>
        </w:rPr>
      </w:pPr>
      <w:del w:id="471" w:author="SamuelCarleial" w:date="2020-02-14T10:19:00Z">
        <w:r w:rsidRPr="00CD21B1" w:rsidDel="00CD21B1">
          <w:rPr>
            <w:lang w:val="en-US"/>
            <w:rPrChange w:id="472" w:author="SamuelCarleial" w:date="2020-02-14T10:17:00Z">
              <w:rPr/>
            </w:rPrChange>
          </w:rPr>
          <w:delText>Content type 'application/zip' length 84810 bytes (82 KB)</w:delText>
        </w:r>
      </w:del>
    </w:p>
    <w:p w14:paraId="059737C2" w14:textId="3C2A8F57" w:rsidR="005C5EE4" w:rsidRPr="00CD21B1" w:rsidDel="00CD21B1" w:rsidRDefault="005C5EE4" w:rsidP="005C5EE4">
      <w:pPr>
        <w:pStyle w:val="PargrafodaLista"/>
        <w:ind w:left="1080"/>
        <w:jc w:val="both"/>
        <w:rPr>
          <w:del w:id="473" w:author="SamuelCarleial" w:date="2020-02-14T10:19:00Z"/>
          <w:lang w:val="en-US"/>
          <w:rPrChange w:id="474" w:author="SamuelCarleial" w:date="2020-02-14T10:17:00Z">
            <w:rPr>
              <w:del w:id="475" w:author="SamuelCarleial" w:date="2020-02-14T10:19:00Z"/>
            </w:rPr>
          </w:rPrChange>
        </w:rPr>
      </w:pPr>
      <w:del w:id="476" w:author="SamuelCarleial" w:date="2020-02-14T10:19:00Z">
        <w:r w:rsidRPr="00CD21B1" w:rsidDel="00CD21B1">
          <w:rPr>
            <w:lang w:val="en-US"/>
            <w:rPrChange w:id="477" w:author="SamuelCarleial" w:date="2020-02-14T10:17:00Z">
              <w:rPr/>
            </w:rPrChange>
          </w:rPr>
          <w:delText>downloaded 82 KB</w:delText>
        </w:r>
      </w:del>
    </w:p>
    <w:p w14:paraId="1542B411" w14:textId="47C9BF24" w:rsidR="005C5EE4" w:rsidRPr="00CD21B1" w:rsidDel="00CD21B1" w:rsidRDefault="005C5EE4" w:rsidP="005C5EE4">
      <w:pPr>
        <w:pStyle w:val="PargrafodaLista"/>
        <w:ind w:left="1080"/>
        <w:jc w:val="both"/>
        <w:rPr>
          <w:del w:id="478" w:author="SamuelCarleial" w:date="2020-02-14T10:19:00Z"/>
          <w:lang w:val="en-US"/>
          <w:rPrChange w:id="479" w:author="SamuelCarleial" w:date="2020-02-14T10:17:00Z">
            <w:rPr>
              <w:del w:id="480" w:author="SamuelCarleial" w:date="2020-02-14T10:19:00Z"/>
            </w:rPr>
          </w:rPrChange>
        </w:rPr>
      </w:pPr>
    </w:p>
    <w:p w14:paraId="3B02B88F" w14:textId="78237262" w:rsidR="005C5EE4" w:rsidRPr="00CD21B1" w:rsidDel="00CD21B1" w:rsidRDefault="005C5EE4" w:rsidP="005C5EE4">
      <w:pPr>
        <w:pStyle w:val="PargrafodaLista"/>
        <w:ind w:left="1080"/>
        <w:jc w:val="both"/>
        <w:rPr>
          <w:del w:id="481" w:author="SamuelCarleial" w:date="2020-02-14T10:19:00Z"/>
          <w:lang w:val="en-US"/>
          <w:rPrChange w:id="482" w:author="SamuelCarleial" w:date="2020-02-14T10:17:00Z">
            <w:rPr>
              <w:del w:id="483" w:author="SamuelCarleial" w:date="2020-02-14T10:19:00Z"/>
            </w:rPr>
          </w:rPrChange>
        </w:rPr>
      </w:pPr>
      <w:del w:id="484" w:author="SamuelCarleial" w:date="2020-02-14T10:19:00Z">
        <w:r w:rsidRPr="00CD21B1" w:rsidDel="00CD21B1">
          <w:rPr>
            <w:lang w:val="en-US"/>
            <w:rPrChange w:id="485" w:author="SamuelCarleial" w:date="2020-02-14T10:17:00Z">
              <w:rPr/>
            </w:rPrChange>
          </w:rPr>
          <w:delText>tentando a URL 'https://nbcgib.uesc.br/mirrors/cran/bin/windows/contrib/3.6/cli_2.0.1.zip'</w:delText>
        </w:r>
      </w:del>
    </w:p>
    <w:p w14:paraId="726F0B41" w14:textId="1B3E9C17" w:rsidR="005C5EE4" w:rsidRPr="00CD21B1" w:rsidDel="00CD21B1" w:rsidRDefault="005C5EE4" w:rsidP="005C5EE4">
      <w:pPr>
        <w:pStyle w:val="PargrafodaLista"/>
        <w:ind w:left="1080"/>
        <w:jc w:val="both"/>
        <w:rPr>
          <w:del w:id="486" w:author="SamuelCarleial" w:date="2020-02-14T10:19:00Z"/>
          <w:lang w:val="en-US"/>
          <w:rPrChange w:id="487" w:author="SamuelCarleial" w:date="2020-02-14T10:17:00Z">
            <w:rPr>
              <w:del w:id="488" w:author="SamuelCarleial" w:date="2020-02-14T10:19:00Z"/>
            </w:rPr>
          </w:rPrChange>
        </w:rPr>
      </w:pPr>
      <w:del w:id="489" w:author="SamuelCarleial" w:date="2020-02-14T10:19:00Z">
        <w:r w:rsidRPr="00CD21B1" w:rsidDel="00CD21B1">
          <w:rPr>
            <w:lang w:val="en-US"/>
            <w:rPrChange w:id="490" w:author="SamuelCarleial" w:date="2020-02-14T10:17:00Z">
              <w:rPr/>
            </w:rPrChange>
          </w:rPr>
          <w:delText>Content type 'application/zip' length 389512 bytes (380 KB)</w:delText>
        </w:r>
      </w:del>
    </w:p>
    <w:p w14:paraId="290FBD7E" w14:textId="5610AA3C" w:rsidR="005C5EE4" w:rsidRPr="00CD21B1" w:rsidDel="00CD21B1" w:rsidRDefault="005C5EE4" w:rsidP="005C5EE4">
      <w:pPr>
        <w:pStyle w:val="PargrafodaLista"/>
        <w:ind w:left="1080"/>
        <w:jc w:val="both"/>
        <w:rPr>
          <w:del w:id="491" w:author="SamuelCarleial" w:date="2020-02-14T10:19:00Z"/>
          <w:lang w:val="en-US"/>
          <w:rPrChange w:id="492" w:author="SamuelCarleial" w:date="2020-02-14T10:17:00Z">
            <w:rPr>
              <w:del w:id="493" w:author="SamuelCarleial" w:date="2020-02-14T10:19:00Z"/>
            </w:rPr>
          </w:rPrChange>
        </w:rPr>
      </w:pPr>
      <w:del w:id="494" w:author="SamuelCarleial" w:date="2020-02-14T10:19:00Z">
        <w:r w:rsidRPr="00CD21B1" w:rsidDel="00CD21B1">
          <w:rPr>
            <w:lang w:val="en-US"/>
            <w:rPrChange w:id="495" w:author="SamuelCarleial" w:date="2020-02-14T10:17:00Z">
              <w:rPr/>
            </w:rPrChange>
          </w:rPr>
          <w:delText>downloaded 380 KB</w:delText>
        </w:r>
      </w:del>
    </w:p>
    <w:p w14:paraId="5BE54E6F" w14:textId="585FA82C" w:rsidR="005C5EE4" w:rsidRPr="00CD21B1" w:rsidDel="00CD21B1" w:rsidRDefault="005C5EE4" w:rsidP="005C5EE4">
      <w:pPr>
        <w:pStyle w:val="PargrafodaLista"/>
        <w:ind w:left="1080"/>
        <w:jc w:val="both"/>
        <w:rPr>
          <w:del w:id="496" w:author="SamuelCarleial" w:date="2020-02-14T10:19:00Z"/>
          <w:lang w:val="en-US"/>
          <w:rPrChange w:id="497" w:author="SamuelCarleial" w:date="2020-02-14T10:17:00Z">
            <w:rPr>
              <w:del w:id="498" w:author="SamuelCarleial" w:date="2020-02-14T10:19:00Z"/>
            </w:rPr>
          </w:rPrChange>
        </w:rPr>
      </w:pPr>
    </w:p>
    <w:p w14:paraId="06FED2FE" w14:textId="05405B20" w:rsidR="005C5EE4" w:rsidRPr="00CD21B1" w:rsidDel="00CD21B1" w:rsidRDefault="005C5EE4" w:rsidP="005C5EE4">
      <w:pPr>
        <w:pStyle w:val="PargrafodaLista"/>
        <w:ind w:left="1080"/>
        <w:jc w:val="both"/>
        <w:rPr>
          <w:del w:id="499" w:author="SamuelCarleial" w:date="2020-02-14T10:19:00Z"/>
          <w:lang w:val="en-US"/>
          <w:rPrChange w:id="500" w:author="SamuelCarleial" w:date="2020-02-14T10:17:00Z">
            <w:rPr>
              <w:del w:id="501" w:author="SamuelCarleial" w:date="2020-02-14T10:19:00Z"/>
            </w:rPr>
          </w:rPrChange>
        </w:rPr>
      </w:pPr>
      <w:del w:id="502" w:author="SamuelCarleial" w:date="2020-02-14T10:19:00Z">
        <w:r w:rsidRPr="00CD21B1" w:rsidDel="00CD21B1">
          <w:rPr>
            <w:lang w:val="en-US"/>
            <w:rPrChange w:id="503" w:author="SamuelCarleial" w:date="2020-02-14T10:17:00Z">
              <w:rPr/>
            </w:rPrChange>
          </w:rPr>
          <w:delText>tentando a URL 'https://nbcgib.uesc.br/mirrors/cran/bin/windows/contrib/3.6/crayon_1.3.4.zip'</w:delText>
        </w:r>
      </w:del>
    </w:p>
    <w:p w14:paraId="78F10581" w14:textId="0FF998C2" w:rsidR="005C5EE4" w:rsidRPr="00CD21B1" w:rsidDel="00CD21B1" w:rsidRDefault="005C5EE4" w:rsidP="005C5EE4">
      <w:pPr>
        <w:pStyle w:val="PargrafodaLista"/>
        <w:ind w:left="1080"/>
        <w:jc w:val="both"/>
        <w:rPr>
          <w:del w:id="504" w:author="SamuelCarleial" w:date="2020-02-14T10:19:00Z"/>
          <w:lang w:val="en-US"/>
          <w:rPrChange w:id="505" w:author="SamuelCarleial" w:date="2020-02-14T10:17:00Z">
            <w:rPr>
              <w:del w:id="506" w:author="SamuelCarleial" w:date="2020-02-14T10:19:00Z"/>
            </w:rPr>
          </w:rPrChange>
        </w:rPr>
      </w:pPr>
      <w:del w:id="507" w:author="SamuelCarleial" w:date="2020-02-14T10:19:00Z">
        <w:r w:rsidRPr="00CD21B1" w:rsidDel="00CD21B1">
          <w:rPr>
            <w:lang w:val="en-US"/>
            <w:rPrChange w:id="508" w:author="SamuelCarleial" w:date="2020-02-14T10:17:00Z">
              <w:rPr/>
            </w:rPrChange>
          </w:rPr>
          <w:delText>Content type 'application/zip' length 750001 bytes (732 KB)</w:delText>
        </w:r>
      </w:del>
    </w:p>
    <w:p w14:paraId="516D1EA6" w14:textId="68921FDB" w:rsidR="005C5EE4" w:rsidRPr="00CD21B1" w:rsidDel="00CD21B1" w:rsidRDefault="005C5EE4" w:rsidP="005C5EE4">
      <w:pPr>
        <w:pStyle w:val="PargrafodaLista"/>
        <w:ind w:left="1080"/>
        <w:jc w:val="both"/>
        <w:rPr>
          <w:del w:id="509" w:author="SamuelCarleial" w:date="2020-02-14T10:19:00Z"/>
          <w:lang w:val="en-US"/>
          <w:rPrChange w:id="510" w:author="SamuelCarleial" w:date="2020-02-14T10:17:00Z">
            <w:rPr>
              <w:del w:id="511" w:author="SamuelCarleial" w:date="2020-02-14T10:19:00Z"/>
            </w:rPr>
          </w:rPrChange>
        </w:rPr>
      </w:pPr>
      <w:del w:id="512" w:author="SamuelCarleial" w:date="2020-02-14T10:19:00Z">
        <w:r w:rsidRPr="00CD21B1" w:rsidDel="00CD21B1">
          <w:rPr>
            <w:lang w:val="en-US"/>
            <w:rPrChange w:id="513" w:author="SamuelCarleial" w:date="2020-02-14T10:17:00Z">
              <w:rPr/>
            </w:rPrChange>
          </w:rPr>
          <w:delText>downloaded 732 KB</w:delText>
        </w:r>
      </w:del>
    </w:p>
    <w:p w14:paraId="623D98A6" w14:textId="48DD10DD" w:rsidR="005C5EE4" w:rsidRPr="00CD21B1" w:rsidDel="00CD21B1" w:rsidRDefault="005C5EE4" w:rsidP="005C5EE4">
      <w:pPr>
        <w:pStyle w:val="PargrafodaLista"/>
        <w:ind w:left="1080"/>
        <w:jc w:val="both"/>
        <w:rPr>
          <w:del w:id="514" w:author="SamuelCarleial" w:date="2020-02-14T10:19:00Z"/>
          <w:lang w:val="en-US"/>
          <w:rPrChange w:id="515" w:author="SamuelCarleial" w:date="2020-02-14T10:17:00Z">
            <w:rPr>
              <w:del w:id="516" w:author="SamuelCarleial" w:date="2020-02-14T10:19:00Z"/>
            </w:rPr>
          </w:rPrChange>
        </w:rPr>
      </w:pPr>
    </w:p>
    <w:p w14:paraId="70160A0B" w14:textId="0FEFB0DE" w:rsidR="005C5EE4" w:rsidRPr="00CD21B1" w:rsidDel="00CD21B1" w:rsidRDefault="005C5EE4" w:rsidP="005C5EE4">
      <w:pPr>
        <w:pStyle w:val="PargrafodaLista"/>
        <w:ind w:left="1080"/>
        <w:jc w:val="both"/>
        <w:rPr>
          <w:del w:id="517" w:author="SamuelCarleial" w:date="2020-02-14T10:19:00Z"/>
          <w:lang w:val="en-US"/>
          <w:rPrChange w:id="518" w:author="SamuelCarleial" w:date="2020-02-14T10:17:00Z">
            <w:rPr>
              <w:del w:id="519" w:author="SamuelCarleial" w:date="2020-02-14T10:19:00Z"/>
            </w:rPr>
          </w:rPrChange>
        </w:rPr>
      </w:pPr>
      <w:del w:id="520" w:author="SamuelCarleial" w:date="2020-02-14T10:19:00Z">
        <w:r w:rsidRPr="00CD21B1" w:rsidDel="00CD21B1">
          <w:rPr>
            <w:lang w:val="en-US"/>
            <w:rPrChange w:id="521" w:author="SamuelCarleial" w:date="2020-02-14T10:17:00Z">
              <w:rPr/>
            </w:rPrChange>
          </w:rPr>
          <w:delText>tentando a URL 'https://nbcgib.uesc.br/mirrors/cran/bin/windows/contrib/3.6/fansi_0.4.1.zip'</w:delText>
        </w:r>
      </w:del>
    </w:p>
    <w:p w14:paraId="188C3DDC" w14:textId="180BCA66" w:rsidR="005C5EE4" w:rsidRPr="00CD21B1" w:rsidDel="00CD21B1" w:rsidRDefault="005C5EE4" w:rsidP="005C5EE4">
      <w:pPr>
        <w:pStyle w:val="PargrafodaLista"/>
        <w:ind w:left="1080"/>
        <w:jc w:val="both"/>
        <w:rPr>
          <w:del w:id="522" w:author="SamuelCarleial" w:date="2020-02-14T10:19:00Z"/>
          <w:lang w:val="en-US"/>
          <w:rPrChange w:id="523" w:author="SamuelCarleial" w:date="2020-02-14T10:17:00Z">
            <w:rPr>
              <w:del w:id="524" w:author="SamuelCarleial" w:date="2020-02-14T10:19:00Z"/>
            </w:rPr>
          </w:rPrChange>
        </w:rPr>
      </w:pPr>
      <w:del w:id="525" w:author="SamuelCarleial" w:date="2020-02-14T10:19:00Z">
        <w:r w:rsidRPr="00CD21B1" w:rsidDel="00CD21B1">
          <w:rPr>
            <w:lang w:val="en-US"/>
            <w:rPrChange w:id="526" w:author="SamuelCarleial" w:date="2020-02-14T10:17:00Z">
              <w:rPr/>
            </w:rPrChange>
          </w:rPr>
          <w:delText>Content type 'application/zip' length 223940 bytes (218 KB)</w:delText>
        </w:r>
      </w:del>
    </w:p>
    <w:p w14:paraId="572DF01F" w14:textId="6AD1AE24" w:rsidR="005C5EE4" w:rsidRPr="00CD21B1" w:rsidDel="00CD21B1" w:rsidRDefault="005C5EE4" w:rsidP="005C5EE4">
      <w:pPr>
        <w:pStyle w:val="PargrafodaLista"/>
        <w:ind w:left="1080"/>
        <w:jc w:val="both"/>
        <w:rPr>
          <w:del w:id="527" w:author="SamuelCarleial" w:date="2020-02-14T10:19:00Z"/>
          <w:lang w:val="en-US"/>
          <w:rPrChange w:id="528" w:author="SamuelCarleial" w:date="2020-02-14T10:17:00Z">
            <w:rPr>
              <w:del w:id="529" w:author="SamuelCarleial" w:date="2020-02-14T10:19:00Z"/>
            </w:rPr>
          </w:rPrChange>
        </w:rPr>
      </w:pPr>
      <w:del w:id="530" w:author="SamuelCarleial" w:date="2020-02-14T10:19:00Z">
        <w:r w:rsidRPr="00CD21B1" w:rsidDel="00CD21B1">
          <w:rPr>
            <w:lang w:val="en-US"/>
            <w:rPrChange w:id="531" w:author="SamuelCarleial" w:date="2020-02-14T10:17:00Z">
              <w:rPr/>
            </w:rPrChange>
          </w:rPr>
          <w:delText>downloaded 218 KB</w:delText>
        </w:r>
      </w:del>
    </w:p>
    <w:p w14:paraId="1861AEE1" w14:textId="0912815C" w:rsidR="005C5EE4" w:rsidRPr="00CD21B1" w:rsidDel="00CD21B1" w:rsidRDefault="005C5EE4" w:rsidP="005C5EE4">
      <w:pPr>
        <w:pStyle w:val="PargrafodaLista"/>
        <w:ind w:left="1080"/>
        <w:jc w:val="both"/>
        <w:rPr>
          <w:del w:id="532" w:author="SamuelCarleial" w:date="2020-02-14T10:19:00Z"/>
          <w:lang w:val="en-US"/>
          <w:rPrChange w:id="533" w:author="SamuelCarleial" w:date="2020-02-14T10:17:00Z">
            <w:rPr>
              <w:del w:id="534" w:author="SamuelCarleial" w:date="2020-02-14T10:19:00Z"/>
            </w:rPr>
          </w:rPrChange>
        </w:rPr>
      </w:pPr>
    </w:p>
    <w:p w14:paraId="767EAA81" w14:textId="625487BD" w:rsidR="005C5EE4" w:rsidRPr="00CD21B1" w:rsidDel="00CD21B1" w:rsidRDefault="005C5EE4" w:rsidP="005C5EE4">
      <w:pPr>
        <w:pStyle w:val="PargrafodaLista"/>
        <w:ind w:left="1080"/>
        <w:jc w:val="both"/>
        <w:rPr>
          <w:del w:id="535" w:author="SamuelCarleial" w:date="2020-02-14T10:19:00Z"/>
          <w:lang w:val="en-US"/>
          <w:rPrChange w:id="536" w:author="SamuelCarleial" w:date="2020-02-14T10:17:00Z">
            <w:rPr>
              <w:del w:id="537" w:author="SamuelCarleial" w:date="2020-02-14T10:19:00Z"/>
            </w:rPr>
          </w:rPrChange>
        </w:rPr>
      </w:pPr>
      <w:del w:id="538" w:author="SamuelCarleial" w:date="2020-02-14T10:19:00Z">
        <w:r w:rsidRPr="00CD21B1" w:rsidDel="00CD21B1">
          <w:rPr>
            <w:lang w:val="en-US"/>
            <w:rPrChange w:id="539" w:author="SamuelCarleial" w:date="2020-02-14T10:17:00Z">
              <w:rPr/>
            </w:rPrChange>
          </w:rPr>
          <w:delText>tentando a URL 'https://nbcgib.uesc.br/mirrors/cran/bin/windows/contrib/3.6/pillar_1.4.3.zip'</w:delText>
        </w:r>
      </w:del>
    </w:p>
    <w:p w14:paraId="745FFC9D" w14:textId="6CF90066" w:rsidR="005C5EE4" w:rsidRPr="00CD21B1" w:rsidDel="00CD21B1" w:rsidRDefault="005C5EE4" w:rsidP="005C5EE4">
      <w:pPr>
        <w:pStyle w:val="PargrafodaLista"/>
        <w:ind w:left="1080"/>
        <w:jc w:val="both"/>
        <w:rPr>
          <w:del w:id="540" w:author="SamuelCarleial" w:date="2020-02-14T10:19:00Z"/>
          <w:lang w:val="en-US"/>
          <w:rPrChange w:id="541" w:author="SamuelCarleial" w:date="2020-02-14T10:17:00Z">
            <w:rPr>
              <w:del w:id="542" w:author="SamuelCarleial" w:date="2020-02-14T10:19:00Z"/>
            </w:rPr>
          </w:rPrChange>
        </w:rPr>
      </w:pPr>
      <w:del w:id="543" w:author="SamuelCarleial" w:date="2020-02-14T10:19:00Z">
        <w:r w:rsidRPr="00CD21B1" w:rsidDel="00CD21B1">
          <w:rPr>
            <w:lang w:val="en-US"/>
            <w:rPrChange w:id="544" w:author="SamuelCarleial" w:date="2020-02-14T10:17:00Z">
              <w:rPr/>
            </w:rPrChange>
          </w:rPr>
          <w:delText>Content type 'application/zip' length 184633 bytes (180 KB)</w:delText>
        </w:r>
      </w:del>
    </w:p>
    <w:p w14:paraId="216B06A7" w14:textId="0A472B14" w:rsidR="005C5EE4" w:rsidRPr="00CD21B1" w:rsidDel="00CD21B1" w:rsidRDefault="005C5EE4" w:rsidP="005C5EE4">
      <w:pPr>
        <w:pStyle w:val="PargrafodaLista"/>
        <w:ind w:left="1080"/>
        <w:jc w:val="both"/>
        <w:rPr>
          <w:del w:id="545" w:author="SamuelCarleial" w:date="2020-02-14T10:19:00Z"/>
          <w:lang w:val="en-US"/>
          <w:rPrChange w:id="546" w:author="SamuelCarleial" w:date="2020-02-14T10:17:00Z">
            <w:rPr>
              <w:del w:id="547" w:author="SamuelCarleial" w:date="2020-02-14T10:19:00Z"/>
            </w:rPr>
          </w:rPrChange>
        </w:rPr>
      </w:pPr>
      <w:del w:id="548" w:author="SamuelCarleial" w:date="2020-02-14T10:19:00Z">
        <w:r w:rsidRPr="00CD21B1" w:rsidDel="00CD21B1">
          <w:rPr>
            <w:lang w:val="en-US"/>
            <w:rPrChange w:id="549" w:author="SamuelCarleial" w:date="2020-02-14T10:17:00Z">
              <w:rPr/>
            </w:rPrChange>
          </w:rPr>
          <w:delText>downloaded 180 KB</w:delText>
        </w:r>
      </w:del>
    </w:p>
    <w:p w14:paraId="21EAF2A3" w14:textId="674C4394" w:rsidR="005C5EE4" w:rsidRPr="00CD21B1" w:rsidDel="00CD21B1" w:rsidRDefault="005C5EE4" w:rsidP="005C5EE4">
      <w:pPr>
        <w:pStyle w:val="PargrafodaLista"/>
        <w:ind w:left="1080"/>
        <w:jc w:val="both"/>
        <w:rPr>
          <w:del w:id="550" w:author="SamuelCarleial" w:date="2020-02-14T10:19:00Z"/>
          <w:lang w:val="en-US"/>
          <w:rPrChange w:id="551" w:author="SamuelCarleial" w:date="2020-02-14T10:17:00Z">
            <w:rPr>
              <w:del w:id="552" w:author="SamuelCarleial" w:date="2020-02-14T10:19:00Z"/>
            </w:rPr>
          </w:rPrChange>
        </w:rPr>
      </w:pPr>
    </w:p>
    <w:p w14:paraId="4D6B1302" w14:textId="11DFD3B9" w:rsidR="005C5EE4" w:rsidRPr="00CD21B1" w:rsidDel="00CD21B1" w:rsidRDefault="005C5EE4" w:rsidP="005C5EE4">
      <w:pPr>
        <w:pStyle w:val="PargrafodaLista"/>
        <w:ind w:left="1080"/>
        <w:jc w:val="both"/>
        <w:rPr>
          <w:del w:id="553" w:author="SamuelCarleial" w:date="2020-02-14T10:19:00Z"/>
          <w:lang w:val="en-US"/>
          <w:rPrChange w:id="554" w:author="SamuelCarleial" w:date="2020-02-14T10:17:00Z">
            <w:rPr>
              <w:del w:id="555" w:author="SamuelCarleial" w:date="2020-02-14T10:19:00Z"/>
            </w:rPr>
          </w:rPrChange>
        </w:rPr>
      </w:pPr>
      <w:del w:id="556" w:author="SamuelCarleial" w:date="2020-02-14T10:19:00Z">
        <w:r w:rsidRPr="00CD21B1" w:rsidDel="00CD21B1">
          <w:rPr>
            <w:lang w:val="en-US"/>
            <w:rPrChange w:id="557" w:author="SamuelCarleial" w:date="2020-02-14T10:17:00Z">
              <w:rPr/>
            </w:rPrChange>
          </w:rPr>
          <w:delText>tentando a URL 'https://nbcgib.uesc.br/mirrors/cran/bin/windows/contrib/3.6/pkgconfig_2.0.3.zip'</w:delText>
        </w:r>
      </w:del>
    </w:p>
    <w:p w14:paraId="1FC50B9F" w14:textId="2C877C14" w:rsidR="005C5EE4" w:rsidRPr="00CD21B1" w:rsidDel="00CD21B1" w:rsidRDefault="005C5EE4" w:rsidP="005C5EE4">
      <w:pPr>
        <w:pStyle w:val="PargrafodaLista"/>
        <w:ind w:left="1080"/>
        <w:jc w:val="both"/>
        <w:rPr>
          <w:del w:id="558" w:author="SamuelCarleial" w:date="2020-02-14T10:19:00Z"/>
          <w:lang w:val="en-US"/>
          <w:rPrChange w:id="559" w:author="SamuelCarleial" w:date="2020-02-14T10:17:00Z">
            <w:rPr>
              <w:del w:id="560" w:author="SamuelCarleial" w:date="2020-02-14T10:19:00Z"/>
            </w:rPr>
          </w:rPrChange>
        </w:rPr>
      </w:pPr>
      <w:del w:id="561" w:author="SamuelCarleial" w:date="2020-02-14T10:19:00Z">
        <w:r w:rsidRPr="00CD21B1" w:rsidDel="00CD21B1">
          <w:rPr>
            <w:lang w:val="en-US"/>
            <w:rPrChange w:id="562" w:author="SamuelCarleial" w:date="2020-02-14T10:17:00Z">
              <w:rPr/>
            </w:rPrChange>
          </w:rPr>
          <w:delText>Content type 'application/zip' length 22316 bytes (21 KB)</w:delText>
        </w:r>
      </w:del>
    </w:p>
    <w:p w14:paraId="655B88B5" w14:textId="4615869C" w:rsidR="005C5EE4" w:rsidRPr="00CD21B1" w:rsidDel="00CD21B1" w:rsidRDefault="005C5EE4" w:rsidP="005C5EE4">
      <w:pPr>
        <w:pStyle w:val="PargrafodaLista"/>
        <w:ind w:left="1080"/>
        <w:jc w:val="both"/>
        <w:rPr>
          <w:del w:id="563" w:author="SamuelCarleial" w:date="2020-02-14T10:19:00Z"/>
          <w:lang w:val="en-US"/>
          <w:rPrChange w:id="564" w:author="SamuelCarleial" w:date="2020-02-14T10:17:00Z">
            <w:rPr>
              <w:del w:id="565" w:author="SamuelCarleial" w:date="2020-02-14T10:19:00Z"/>
            </w:rPr>
          </w:rPrChange>
        </w:rPr>
      </w:pPr>
      <w:del w:id="566" w:author="SamuelCarleial" w:date="2020-02-14T10:19:00Z">
        <w:r w:rsidRPr="00CD21B1" w:rsidDel="00CD21B1">
          <w:rPr>
            <w:lang w:val="en-US"/>
            <w:rPrChange w:id="567" w:author="SamuelCarleial" w:date="2020-02-14T10:17:00Z">
              <w:rPr/>
            </w:rPrChange>
          </w:rPr>
          <w:delText>downloaded 21 KB</w:delText>
        </w:r>
      </w:del>
    </w:p>
    <w:p w14:paraId="03987F91" w14:textId="42D9D987" w:rsidR="005C5EE4" w:rsidRPr="00CD21B1" w:rsidDel="00CD21B1" w:rsidRDefault="005C5EE4" w:rsidP="005C5EE4">
      <w:pPr>
        <w:pStyle w:val="PargrafodaLista"/>
        <w:ind w:left="1080"/>
        <w:jc w:val="both"/>
        <w:rPr>
          <w:del w:id="568" w:author="SamuelCarleial" w:date="2020-02-14T10:19:00Z"/>
          <w:lang w:val="en-US"/>
          <w:rPrChange w:id="569" w:author="SamuelCarleial" w:date="2020-02-14T10:17:00Z">
            <w:rPr>
              <w:del w:id="570" w:author="SamuelCarleial" w:date="2020-02-14T10:19:00Z"/>
            </w:rPr>
          </w:rPrChange>
        </w:rPr>
      </w:pPr>
    </w:p>
    <w:p w14:paraId="0C62A22A" w14:textId="166F759C" w:rsidR="005C5EE4" w:rsidRPr="00CD21B1" w:rsidDel="00CD21B1" w:rsidRDefault="005C5EE4" w:rsidP="005C5EE4">
      <w:pPr>
        <w:pStyle w:val="PargrafodaLista"/>
        <w:ind w:left="1080"/>
        <w:jc w:val="both"/>
        <w:rPr>
          <w:del w:id="571" w:author="SamuelCarleial" w:date="2020-02-14T10:19:00Z"/>
          <w:lang w:val="en-US"/>
          <w:rPrChange w:id="572" w:author="SamuelCarleial" w:date="2020-02-14T10:17:00Z">
            <w:rPr>
              <w:del w:id="573" w:author="SamuelCarleial" w:date="2020-02-14T10:19:00Z"/>
            </w:rPr>
          </w:rPrChange>
        </w:rPr>
      </w:pPr>
      <w:del w:id="574" w:author="SamuelCarleial" w:date="2020-02-14T10:19:00Z">
        <w:r w:rsidRPr="00CD21B1" w:rsidDel="00CD21B1">
          <w:rPr>
            <w:lang w:val="en-US"/>
            <w:rPrChange w:id="575" w:author="SamuelCarleial" w:date="2020-02-14T10:17:00Z">
              <w:rPr/>
            </w:rPrChange>
          </w:rPr>
          <w:delText>tentando a URL 'https://nbcgib.uesc.br/mirrors/cran/bin/windows/contrib/3.6/digest_0.6.23.zip'</w:delText>
        </w:r>
      </w:del>
    </w:p>
    <w:p w14:paraId="3EF3D97C" w14:textId="03FE24FF" w:rsidR="005C5EE4" w:rsidRPr="00CD21B1" w:rsidDel="00CD21B1" w:rsidRDefault="005C5EE4" w:rsidP="005C5EE4">
      <w:pPr>
        <w:pStyle w:val="PargrafodaLista"/>
        <w:ind w:left="1080"/>
        <w:jc w:val="both"/>
        <w:rPr>
          <w:del w:id="576" w:author="SamuelCarleial" w:date="2020-02-14T10:19:00Z"/>
          <w:lang w:val="en-US"/>
          <w:rPrChange w:id="577" w:author="SamuelCarleial" w:date="2020-02-14T10:17:00Z">
            <w:rPr>
              <w:del w:id="578" w:author="SamuelCarleial" w:date="2020-02-14T10:19:00Z"/>
            </w:rPr>
          </w:rPrChange>
        </w:rPr>
      </w:pPr>
      <w:del w:id="579" w:author="SamuelCarleial" w:date="2020-02-14T10:19:00Z">
        <w:r w:rsidRPr="00CD21B1" w:rsidDel="00CD21B1">
          <w:rPr>
            <w:lang w:val="en-US"/>
            <w:rPrChange w:id="580" w:author="SamuelCarleial" w:date="2020-02-14T10:17:00Z">
              <w:rPr/>
            </w:rPrChange>
          </w:rPr>
          <w:delText>Content type 'application/zip' length 249139 bytes (243 KB)</w:delText>
        </w:r>
      </w:del>
    </w:p>
    <w:p w14:paraId="2BEB34AD" w14:textId="2CD19488" w:rsidR="005C5EE4" w:rsidRPr="00CD21B1" w:rsidDel="00CD21B1" w:rsidRDefault="005C5EE4" w:rsidP="005C5EE4">
      <w:pPr>
        <w:pStyle w:val="PargrafodaLista"/>
        <w:ind w:left="1080"/>
        <w:jc w:val="both"/>
        <w:rPr>
          <w:del w:id="581" w:author="SamuelCarleial" w:date="2020-02-14T10:19:00Z"/>
          <w:lang w:val="en-US"/>
          <w:rPrChange w:id="582" w:author="SamuelCarleial" w:date="2020-02-14T10:17:00Z">
            <w:rPr>
              <w:del w:id="583" w:author="SamuelCarleial" w:date="2020-02-14T10:19:00Z"/>
            </w:rPr>
          </w:rPrChange>
        </w:rPr>
      </w:pPr>
      <w:del w:id="584" w:author="SamuelCarleial" w:date="2020-02-14T10:19:00Z">
        <w:r w:rsidRPr="00CD21B1" w:rsidDel="00CD21B1">
          <w:rPr>
            <w:lang w:val="en-US"/>
            <w:rPrChange w:id="585" w:author="SamuelCarleial" w:date="2020-02-14T10:17:00Z">
              <w:rPr/>
            </w:rPrChange>
          </w:rPr>
          <w:delText>downloaded 243 KB</w:delText>
        </w:r>
      </w:del>
    </w:p>
    <w:p w14:paraId="7950A763" w14:textId="7F3BFF3E" w:rsidR="005C5EE4" w:rsidRPr="00CD21B1" w:rsidDel="00CD21B1" w:rsidRDefault="005C5EE4" w:rsidP="005C5EE4">
      <w:pPr>
        <w:pStyle w:val="PargrafodaLista"/>
        <w:ind w:left="1080"/>
        <w:jc w:val="both"/>
        <w:rPr>
          <w:del w:id="586" w:author="SamuelCarleial" w:date="2020-02-14T10:19:00Z"/>
          <w:lang w:val="en-US"/>
          <w:rPrChange w:id="587" w:author="SamuelCarleial" w:date="2020-02-14T10:17:00Z">
            <w:rPr>
              <w:del w:id="588" w:author="SamuelCarleial" w:date="2020-02-14T10:19:00Z"/>
            </w:rPr>
          </w:rPrChange>
        </w:rPr>
      </w:pPr>
    </w:p>
    <w:p w14:paraId="2632794D" w14:textId="06B52F93" w:rsidR="005C5EE4" w:rsidRPr="00CD21B1" w:rsidDel="00CD21B1" w:rsidRDefault="005C5EE4" w:rsidP="005C5EE4">
      <w:pPr>
        <w:pStyle w:val="PargrafodaLista"/>
        <w:ind w:left="1080"/>
        <w:jc w:val="both"/>
        <w:rPr>
          <w:del w:id="589" w:author="SamuelCarleial" w:date="2020-02-14T10:19:00Z"/>
          <w:lang w:val="en-US"/>
          <w:rPrChange w:id="590" w:author="SamuelCarleial" w:date="2020-02-14T10:17:00Z">
            <w:rPr>
              <w:del w:id="591" w:author="SamuelCarleial" w:date="2020-02-14T10:19:00Z"/>
            </w:rPr>
          </w:rPrChange>
        </w:rPr>
      </w:pPr>
      <w:del w:id="592" w:author="SamuelCarleial" w:date="2020-02-14T10:19:00Z">
        <w:r w:rsidRPr="00CD21B1" w:rsidDel="00CD21B1">
          <w:rPr>
            <w:lang w:val="en-US"/>
            <w:rPrChange w:id="593" w:author="SamuelCarleial" w:date="2020-02-14T10:17:00Z">
              <w:rPr/>
            </w:rPrChange>
          </w:rPr>
          <w:delText>tentando a URL 'https://nbcgib.uesc.br/mirrors/cran/bin/windows/contrib/3.6/gtable_0.3.0.zip'</w:delText>
        </w:r>
      </w:del>
    </w:p>
    <w:p w14:paraId="79644E05" w14:textId="39C426BC" w:rsidR="005C5EE4" w:rsidRPr="00CD21B1" w:rsidDel="00CD21B1" w:rsidRDefault="005C5EE4" w:rsidP="005C5EE4">
      <w:pPr>
        <w:pStyle w:val="PargrafodaLista"/>
        <w:ind w:left="1080"/>
        <w:jc w:val="both"/>
        <w:rPr>
          <w:del w:id="594" w:author="SamuelCarleial" w:date="2020-02-14T10:19:00Z"/>
          <w:lang w:val="en-US"/>
          <w:rPrChange w:id="595" w:author="SamuelCarleial" w:date="2020-02-14T10:17:00Z">
            <w:rPr>
              <w:del w:id="596" w:author="SamuelCarleial" w:date="2020-02-14T10:19:00Z"/>
            </w:rPr>
          </w:rPrChange>
        </w:rPr>
      </w:pPr>
      <w:del w:id="597" w:author="SamuelCarleial" w:date="2020-02-14T10:19:00Z">
        <w:r w:rsidRPr="00CD21B1" w:rsidDel="00CD21B1">
          <w:rPr>
            <w:lang w:val="en-US"/>
            <w:rPrChange w:id="598" w:author="SamuelCarleial" w:date="2020-02-14T10:17:00Z">
              <w:rPr/>
            </w:rPrChange>
          </w:rPr>
          <w:delText>Content type 'application/zip' length 434348 bytes (424 KB)</w:delText>
        </w:r>
      </w:del>
    </w:p>
    <w:p w14:paraId="181207DC" w14:textId="14ED1464" w:rsidR="005C5EE4" w:rsidRPr="00CD21B1" w:rsidDel="00CD21B1" w:rsidRDefault="005C5EE4" w:rsidP="005C5EE4">
      <w:pPr>
        <w:pStyle w:val="PargrafodaLista"/>
        <w:ind w:left="1080"/>
        <w:jc w:val="both"/>
        <w:rPr>
          <w:del w:id="599" w:author="SamuelCarleial" w:date="2020-02-14T10:19:00Z"/>
          <w:lang w:val="en-US"/>
          <w:rPrChange w:id="600" w:author="SamuelCarleial" w:date="2020-02-14T10:17:00Z">
            <w:rPr>
              <w:del w:id="601" w:author="SamuelCarleial" w:date="2020-02-14T10:19:00Z"/>
            </w:rPr>
          </w:rPrChange>
        </w:rPr>
      </w:pPr>
      <w:del w:id="602" w:author="SamuelCarleial" w:date="2020-02-14T10:19:00Z">
        <w:r w:rsidRPr="00CD21B1" w:rsidDel="00CD21B1">
          <w:rPr>
            <w:lang w:val="en-US"/>
            <w:rPrChange w:id="603" w:author="SamuelCarleial" w:date="2020-02-14T10:17:00Z">
              <w:rPr/>
            </w:rPrChange>
          </w:rPr>
          <w:delText>downloaded 424 KB</w:delText>
        </w:r>
      </w:del>
    </w:p>
    <w:p w14:paraId="06C44816" w14:textId="6633F35A" w:rsidR="005C5EE4" w:rsidRPr="00CD21B1" w:rsidDel="00CD21B1" w:rsidRDefault="005C5EE4" w:rsidP="005C5EE4">
      <w:pPr>
        <w:pStyle w:val="PargrafodaLista"/>
        <w:ind w:left="1080"/>
        <w:jc w:val="both"/>
        <w:rPr>
          <w:del w:id="604" w:author="SamuelCarleial" w:date="2020-02-14T10:19:00Z"/>
          <w:lang w:val="en-US"/>
          <w:rPrChange w:id="605" w:author="SamuelCarleial" w:date="2020-02-14T10:17:00Z">
            <w:rPr>
              <w:del w:id="606" w:author="SamuelCarleial" w:date="2020-02-14T10:19:00Z"/>
            </w:rPr>
          </w:rPrChange>
        </w:rPr>
      </w:pPr>
    </w:p>
    <w:p w14:paraId="330E1A35" w14:textId="46A99446" w:rsidR="005C5EE4" w:rsidRPr="00CD21B1" w:rsidDel="00CD21B1" w:rsidRDefault="005C5EE4" w:rsidP="005C5EE4">
      <w:pPr>
        <w:pStyle w:val="PargrafodaLista"/>
        <w:ind w:left="1080"/>
        <w:jc w:val="both"/>
        <w:rPr>
          <w:del w:id="607" w:author="SamuelCarleial" w:date="2020-02-14T10:19:00Z"/>
          <w:lang w:val="en-US"/>
          <w:rPrChange w:id="608" w:author="SamuelCarleial" w:date="2020-02-14T10:17:00Z">
            <w:rPr>
              <w:del w:id="609" w:author="SamuelCarleial" w:date="2020-02-14T10:19:00Z"/>
            </w:rPr>
          </w:rPrChange>
        </w:rPr>
      </w:pPr>
      <w:del w:id="610" w:author="SamuelCarleial" w:date="2020-02-14T10:19:00Z">
        <w:r w:rsidRPr="00CD21B1" w:rsidDel="00CD21B1">
          <w:rPr>
            <w:lang w:val="en-US"/>
            <w:rPrChange w:id="611" w:author="SamuelCarleial" w:date="2020-02-14T10:17:00Z">
              <w:rPr/>
            </w:rPrChange>
          </w:rPr>
          <w:delText>tentando a URL 'https://nbcgib.uesc.br/mirrors/cran/bin/windows/contrib/3.6/lazyeval_0.2.2.zip'</w:delText>
        </w:r>
      </w:del>
    </w:p>
    <w:p w14:paraId="3F102F28" w14:textId="00D40F8A" w:rsidR="005C5EE4" w:rsidRPr="00CD21B1" w:rsidDel="00CD21B1" w:rsidRDefault="005C5EE4" w:rsidP="005C5EE4">
      <w:pPr>
        <w:pStyle w:val="PargrafodaLista"/>
        <w:ind w:left="1080"/>
        <w:jc w:val="both"/>
        <w:rPr>
          <w:del w:id="612" w:author="SamuelCarleial" w:date="2020-02-14T10:19:00Z"/>
          <w:lang w:val="en-US"/>
          <w:rPrChange w:id="613" w:author="SamuelCarleial" w:date="2020-02-14T10:17:00Z">
            <w:rPr>
              <w:del w:id="614" w:author="SamuelCarleial" w:date="2020-02-14T10:19:00Z"/>
            </w:rPr>
          </w:rPrChange>
        </w:rPr>
      </w:pPr>
      <w:del w:id="615" w:author="SamuelCarleial" w:date="2020-02-14T10:19:00Z">
        <w:r w:rsidRPr="00CD21B1" w:rsidDel="00CD21B1">
          <w:rPr>
            <w:lang w:val="en-US"/>
            <w:rPrChange w:id="616" w:author="SamuelCarleial" w:date="2020-02-14T10:17:00Z">
              <w:rPr/>
            </w:rPrChange>
          </w:rPr>
          <w:delText>Content type 'application/zip' length 173582 bytes (169 KB)</w:delText>
        </w:r>
      </w:del>
    </w:p>
    <w:p w14:paraId="6AEDEB71" w14:textId="4A3F6861" w:rsidR="005C5EE4" w:rsidRPr="00CD21B1" w:rsidDel="00CD21B1" w:rsidRDefault="005C5EE4" w:rsidP="005C5EE4">
      <w:pPr>
        <w:pStyle w:val="PargrafodaLista"/>
        <w:ind w:left="1080"/>
        <w:jc w:val="both"/>
        <w:rPr>
          <w:del w:id="617" w:author="SamuelCarleial" w:date="2020-02-14T10:19:00Z"/>
          <w:lang w:val="en-US"/>
          <w:rPrChange w:id="618" w:author="SamuelCarleial" w:date="2020-02-14T10:17:00Z">
            <w:rPr>
              <w:del w:id="619" w:author="SamuelCarleial" w:date="2020-02-14T10:19:00Z"/>
            </w:rPr>
          </w:rPrChange>
        </w:rPr>
      </w:pPr>
      <w:del w:id="620" w:author="SamuelCarleial" w:date="2020-02-14T10:19:00Z">
        <w:r w:rsidRPr="00CD21B1" w:rsidDel="00CD21B1">
          <w:rPr>
            <w:lang w:val="en-US"/>
            <w:rPrChange w:id="621" w:author="SamuelCarleial" w:date="2020-02-14T10:17:00Z">
              <w:rPr/>
            </w:rPrChange>
          </w:rPr>
          <w:delText>downloaded 169 KB</w:delText>
        </w:r>
      </w:del>
    </w:p>
    <w:p w14:paraId="446E4D0E" w14:textId="7D9435B7" w:rsidR="005C5EE4" w:rsidRPr="00CD21B1" w:rsidDel="00CD21B1" w:rsidRDefault="005C5EE4" w:rsidP="005C5EE4">
      <w:pPr>
        <w:pStyle w:val="PargrafodaLista"/>
        <w:ind w:left="1080"/>
        <w:jc w:val="both"/>
        <w:rPr>
          <w:del w:id="622" w:author="SamuelCarleial" w:date="2020-02-14T10:19:00Z"/>
          <w:lang w:val="en-US"/>
          <w:rPrChange w:id="623" w:author="SamuelCarleial" w:date="2020-02-14T10:17:00Z">
            <w:rPr>
              <w:del w:id="624" w:author="SamuelCarleial" w:date="2020-02-14T10:19:00Z"/>
            </w:rPr>
          </w:rPrChange>
        </w:rPr>
      </w:pPr>
    </w:p>
    <w:p w14:paraId="568EE76E" w14:textId="05F2E00E" w:rsidR="005C5EE4" w:rsidRPr="00CD21B1" w:rsidDel="00CD21B1" w:rsidRDefault="005C5EE4" w:rsidP="005C5EE4">
      <w:pPr>
        <w:pStyle w:val="PargrafodaLista"/>
        <w:ind w:left="1080"/>
        <w:jc w:val="both"/>
        <w:rPr>
          <w:del w:id="625" w:author="SamuelCarleial" w:date="2020-02-14T10:19:00Z"/>
          <w:lang w:val="en-US"/>
          <w:rPrChange w:id="626" w:author="SamuelCarleial" w:date="2020-02-14T10:17:00Z">
            <w:rPr>
              <w:del w:id="627" w:author="SamuelCarleial" w:date="2020-02-14T10:19:00Z"/>
            </w:rPr>
          </w:rPrChange>
        </w:rPr>
      </w:pPr>
      <w:del w:id="628" w:author="SamuelCarleial" w:date="2020-02-14T10:19:00Z">
        <w:r w:rsidRPr="00CD21B1" w:rsidDel="00CD21B1">
          <w:rPr>
            <w:lang w:val="en-US"/>
            <w:rPrChange w:id="629" w:author="SamuelCarleial" w:date="2020-02-14T10:17:00Z">
              <w:rPr/>
            </w:rPrChange>
          </w:rPr>
          <w:delText>tentando a URL 'https://nbcgib.uesc.br/mirrors/cran/bin/windows/contrib/3.6/reshape2_1.4.3.zip'</w:delText>
        </w:r>
      </w:del>
    </w:p>
    <w:p w14:paraId="43513C87" w14:textId="3D57FC6C" w:rsidR="005C5EE4" w:rsidRPr="00CD21B1" w:rsidDel="00CD21B1" w:rsidRDefault="005C5EE4" w:rsidP="005C5EE4">
      <w:pPr>
        <w:pStyle w:val="PargrafodaLista"/>
        <w:ind w:left="1080"/>
        <w:jc w:val="both"/>
        <w:rPr>
          <w:del w:id="630" w:author="SamuelCarleial" w:date="2020-02-14T10:19:00Z"/>
          <w:lang w:val="en-US"/>
          <w:rPrChange w:id="631" w:author="SamuelCarleial" w:date="2020-02-14T10:17:00Z">
            <w:rPr>
              <w:del w:id="632" w:author="SamuelCarleial" w:date="2020-02-14T10:19:00Z"/>
            </w:rPr>
          </w:rPrChange>
        </w:rPr>
      </w:pPr>
      <w:del w:id="633" w:author="SamuelCarleial" w:date="2020-02-14T10:19:00Z">
        <w:r w:rsidRPr="00CD21B1" w:rsidDel="00CD21B1">
          <w:rPr>
            <w:lang w:val="en-US"/>
            <w:rPrChange w:id="634" w:author="SamuelCarleial" w:date="2020-02-14T10:17:00Z">
              <w:rPr/>
            </w:rPrChange>
          </w:rPr>
          <w:delText>Content type 'application/zip' length 626605 bytes (611 KB)</w:delText>
        </w:r>
      </w:del>
    </w:p>
    <w:p w14:paraId="1E8BF185" w14:textId="69321321" w:rsidR="005C5EE4" w:rsidRPr="00CD21B1" w:rsidDel="00CD21B1" w:rsidRDefault="005C5EE4" w:rsidP="005C5EE4">
      <w:pPr>
        <w:pStyle w:val="PargrafodaLista"/>
        <w:ind w:left="1080"/>
        <w:jc w:val="both"/>
        <w:rPr>
          <w:del w:id="635" w:author="SamuelCarleial" w:date="2020-02-14T10:19:00Z"/>
          <w:lang w:val="en-US"/>
          <w:rPrChange w:id="636" w:author="SamuelCarleial" w:date="2020-02-14T10:17:00Z">
            <w:rPr>
              <w:del w:id="637" w:author="SamuelCarleial" w:date="2020-02-14T10:19:00Z"/>
            </w:rPr>
          </w:rPrChange>
        </w:rPr>
      </w:pPr>
      <w:del w:id="638" w:author="SamuelCarleial" w:date="2020-02-14T10:19:00Z">
        <w:r w:rsidRPr="00CD21B1" w:rsidDel="00CD21B1">
          <w:rPr>
            <w:lang w:val="en-US"/>
            <w:rPrChange w:id="639" w:author="SamuelCarleial" w:date="2020-02-14T10:17:00Z">
              <w:rPr/>
            </w:rPrChange>
          </w:rPr>
          <w:delText>downloaded 611 KB</w:delText>
        </w:r>
      </w:del>
    </w:p>
    <w:p w14:paraId="79BD330F" w14:textId="4114CD34" w:rsidR="005C5EE4" w:rsidRPr="00CD21B1" w:rsidDel="00CD21B1" w:rsidRDefault="005C5EE4" w:rsidP="005C5EE4">
      <w:pPr>
        <w:pStyle w:val="PargrafodaLista"/>
        <w:ind w:left="1080"/>
        <w:jc w:val="both"/>
        <w:rPr>
          <w:del w:id="640" w:author="SamuelCarleial" w:date="2020-02-14T10:19:00Z"/>
          <w:lang w:val="en-US"/>
          <w:rPrChange w:id="641" w:author="SamuelCarleial" w:date="2020-02-14T10:17:00Z">
            <w:rPr>
              <w:del w:id="642" w:author="SamuelCarleial" w:date="2020-02-14T10:19:00Z"/>
            </w:rPr>
          </w:rPrChange>
        </w:rPr>
      </w:pPr>
    </w:p>
    <w:p w14:paraId="6A5CCC0B" w14:textId="24F4A11E" w:rsidR="005C5EE4" w:rsidRPr="00CD21B1" w:rsidDel="00CD21B1" w:rsidRDefault="005C5EE4" w:rsidP="005C5EE4">
      <w:pPr>
        <w:pStyle w:val="PargrafodaLista"/>
        <w:ind w:left="1080"/>
        <w:jc w:val="both"/>
        <w:rPr>
          <w:del w:id="643" w:author="SamuelCarleial" w:date="2020-02-14T10:19:00Z"/>
          <w:lang w:val="en-US"/>
          <w:rPrChange w:id="644" w:author="SamuelCarleial" w:date="2020-02-14T10:17:00Z">
            <w:rPr>
              <w:del w:id="645" w:author="SamuelCarleial" w:date="2020-02-14T10:19:00Z"/>
            </w:rPr>
          </w:rPrChange>
        </w:rPr>
      </w:pPr>
      <w:del w:id="646" w:author="SamuelCarleial" w:date="2020-02-14T10:19:00Z">
        <w:r w:rsidRPr="00CD21B1" w:rsidDel="00CD21B1">
          <w:rPr>
            <w:lang w:val="en-US"/>
            <w:rPrChange w:id="647" w:author="SamuelCarleial" w:date="2020-02-14T10:17:00Z">
              <w:rPr/>
            </w:rPrChange>
          </w:rPr>
          <w:delText>tentando a URL 'https://nbcgib.uesc.br/mirrors/cran/bin/windows/contrib/3.6/rlang_0.4.4.zip'</w:delText>
        </w:r>
      </w:del>
    </w:p>
    <w:p w14:paraId="050CBD1B" w14:textId="3D8D3256" w:rsidR="005C5EE4" w:rsidRPr="00CD21B1" w:rsidDel="00CD21B1" w:rsidRDefault="005C5EE4" w:rsidP="005C5EE4">
      <w:pPr>
        <w:pStyle w:val="PargrafodaLista"/>
        <w:ind w:left="1080"/>
        <w:jc w:val="both"/>
        <w:rPr>
          <w:del w:id="648" w:author="SamuelCarleial" w:date="2020-02-14T10:19:00Z"/>
          <w:lang w:val="en-US"/>
          <w:rPrChange w:id="649" w:author="SamuelCarleial" w:date="2020-02-14T10:17:00Z">
            <w:rPr>
              <w:del w:id="650" w:author="SamuelCarleial" w:date="2020-02-14T10:19:00Z"/>
            </w:rPr>
          </w:rPrChange>
        </w:rPr>
      </w:pPr>
      <w:del w:id="651" w:author="SamuelCarleial" w:date="2020-02-14T10:19:00Z">
        <w:r w:rsidRPr="00CD21B1" w:rsidDel="00CD21B1">
          <w:rPr>
            <w:lang w:val="en-US"/>
            <w:rPrChange w:id="652" w:author="SamuelCarleial" w:date="2020-02-14T10:17:00Z">
              <w:rPr/>
            </w:rPrChange>
          </w:rPr>
          <w:delText>Content type 'application/zip' length 1121106 bytes (1.1 MB)</w:delText>
        </w:r>
      </w:del>
    </w:p>
    <w:p w14:paraId="54BF78FE" w14:textId="276009BB" w:rsidR="005C5EE4" w:rsidRPr="00CD21B1" w:rsidDel="00CD21B1" w:rsidRDefault="005C5EE4" w:rsidP="005C5EE4">
      <w:pPr>
        <w:pStyle w:val="PargrafodaLista"/>
        <w:ind w:left="1080"/>
        <w:jc w:val="both"/>
        <w:rPr>
          <w:del w:id="653" w:author="SamuelCarleial" w:date="2020-02-14T10:19:00Z"/>
          <w:lang w:val="en-US"/>
          <w:rPrChange w:id="654" w:author="SamuelCarleial" w:date="2020-02-14T10:17:00Z">
            <w:rPr>
              <w:del w:id="655" w:author="SamuelCarleial" w:date="2020-02-14T10:19:00Z"/>
            </w:rPr>
          </w:rPrChange>
        </w:rPr>
      </w:pPr>
      <w:del w:id="656" w:author="SamuelCarleial" w:date="2020-02-14T10:19:00Z">
        <w:r w:rsidRPr="00CD21B1" w:rsidDel="00CD21B1">
          <w:rPr>
            <w:lang w:val="en-US"/>
            <w:rPrChange w:id="657" w:author="SamuelCarleial" w:date="2020-02-14T10:17:00Z">
              <w:rPr/>
            </w:rPrChange>
          </w:rPr>
          <w:delText>downloaded 1.1 MB</w:delText>
        </w:r>
      </w:del>
    </w:p>
    <w:p w14:paraId="50918D5A" w14:textId="2A621497" w:rsidR="005C5EE4" w:rsidRPr="00CD21B1" w:rsidDel="00CD21B1" w:rsidRDefault="005C5EE4" w:rsidP="005C5EE4">
      <w:pPr>
        <w:pStyle w:val="PargrafodaLista"/>
        <w:ind w:left="1080"/>
        <w:jc w:val="both"/>
        <w:rPr>
          <w:del w:id="658" w:author="SamuelCarleial" w:date="2020-02-14T10:19:00Z"/>
          <w:lang w:val="en-US"/>
          <w:rPrChange w:id="659" w:author="SamuelCarleial" w:date="2020-02-14T10:17:00Z">
            <w:rPr>
              <w:del w:id="660" w:author="SamuelCarleial" w:date="2020-02-14T10:19:00Z"/>
            </w:rPr>
          </w:rPrChange>
        </w:rPr>
      </w:pPr>
    </w:p>
    <w:p w14:paraId="7AE890CE" w14:textId="25A0F7AC" w:rsidR="005C5EE4" w:rsidRPr="00CD21B1" w:rsidDel="00CD21B1" w:rsidRDefault="005C5EE4" w:rsidP="005C5EE4">
      <w:pPr>
        <w:pStyle w:val="PargrafodaLista"/>
        <w:ind w:left="1080"/>
        <w:jc w:val="both"/>
        <w:rPr>
          <w:del w:id="661" w:author="SamuelCarleial" w:date="2020-02-14T10:19:00Z"/>
          <w:lang w:val="en-US"/>
          <w:rPrChange w:id="662" w:author="SamuelCarleial" w:date="2020-02-14T10:17:00Z">
            <w:rPr>
              <w:del w:id="663" w:author="SamuelCarleial" w:date="2020-02-14T10:19:00Z"/>
            </w:rPr>
          </w:rPrChange>
        </w:rPr>
      </w:pPr>
      <w:del w:id="664" w:author="SamuelCarleial" w:date="2020-02-14T10:19:00Z">
        <w:r w:rsidRPr="00CD21B1" w:rsidDel="00CD21B1">
          <w:rPr>
            <w:lang w:val="en-US"/>
            <w:rPrChange w:id="665" w:author="SamuelCarleial" w:date="2020-02-14T10:17:00Z">
              <w:rPr/>
            </w:rPrChange>
          </w:rPr>
          <w:delText>tentando a URL 'https://nbcgib.uesc.br/mirrors/cran/bin/windows/contrib/3.6/scales_1.1.0.zip'</w:delText>
        </w:r>
      </w:del>
    </w:p>
    <w:p w14:paraId="47082A3E" w14:textId="5B84F484" w:rsidR="005C5EE4" w:rsidRPr="00CD21B1" w:rsidDel="00CD21B1" w:rsidRDefault="005C5EE4" w:rsidP="005C5EE4">
      <w:pPr>
        <w:pStyle w:val="PargrafodaLista"/>
        <w:ind w:left="1080"/>
        <w:jc w:val="both"/>
        <w:rPr>
          <w:del w:id="666" w:author="SamuelCarleial" w:date="2020-02-14T10:19:00Z"/>
          <w:lang w:val="en-US"/>
          <w:rPrChange w:id="667" w:author="SamuelCarleial" w:date="2020-02-14T10:17:00Z">
            <w:rPr>
              <w:del w:id="668" w:author="SamuelCarleial" w:date="2020-02-14T10:19:00Z"/>
            </w:rPr>
          </w:rPrChange>
        </w:rPr>
      </w:pPr>
      <w:del w:id="669" w:author="SamuelCarleial" w:date="2020-02-14T10:19:00Z">
        <w:r w:rsidRPr="00CD21B1" w:rsidDel="00CD21B1">
          <w:rPr>
            <w:lang w:val="en-US"/>
            <w:rPrChange w:id="670" w:author="SamuelCarleial" w:date="2020-02-14T10:17:00Z">
              <w:rPr/>
            </w:rPrChange>
          </w:rPr>
          <w:delText>Content type 'application/zip' length 556935 bytes (543 KB)</w:delText>
        </w:r>
      </w:del>
    </w:p>
    <w:p w14:paraId="1F496CA9" w14:textId="611C6442" w:rsidR="005C5EE4" w:rsidRPr="00CD21B1" w:rsidDel="00CD21B1" w:rsidRDefault="005C5EE4" w:rsidP="005C5EE4">
      <w:pPr>
        <w:pStyle w:val="PargrafodaLista"/>
        <w:ind w:left="1080"/>
        <w:jc w:val="both"/>
        <w:rPr>
          <w:del w:id="671" w:author="SamuelCarleial" w:date="2020-02-14T10:19:00Z"/>
          <w:lang w:val="en-US"/>
          <w:rPrChange w:id="672" w:author="SamuelCarleial" w:date="2020-02-14T10:17:00Z">
            <w:rPr>
              <w:del w:id="673" w:author="SamuelCarleial" w:date="2020-02-14T10:19:00Z"/>
            </w:rPr>
          </w:rPrChange>
        </w:rPr>
      </w:pPr>
      <w:del w:id="674" w:author="SamuelCarleial" w:date="2020-02-14T10:19:00Z">
        <w:r w:rsidRPr="00CD21B1" w:rsidDel="00CD21B1">
          <w:rPr>
            <w:lang w:val="en-US"/>
            <w:rPrChange w:id="675" w:author="SamuelCarleial" w:date="2020-02-14T10:17:00Z">
              <w:rPr/>
            </w:rPrChange>
          </w:rPr>
          <w:delText>downloaded 543 KB</w:delText>
        </w:r>
      </w:del>
    </w:p>
    <w:p w14:paraId="5EDA4498" w14:textId="193F109F" w:rsidR="005C5EE4" w:rsidRPr="00CD21B1" w:rsidDel="00CD21B1" w:rsidRDefault="005C5EE4" w:rsidP="005C5EE4">
      <w:pPr>
        <w:pStyle w:val="PargrafodaLista"/>
        <w:ind w:left="1080"/>
        <w:jc w:val="both"/>
        <w:rPr>
          <w:del w:id="676" w:author="SamuelCarleial" w:date="2020-02-14T10:19:00Z"/>
          <w:lang w:val="en-US"/>
          <w:rPrChange w:id="677" w:author="SamuelCarleial" w:date="2020-02-14T10:17:00Z">
            <w:rPr>
              <w:del w:id="678" w:author="SamuelCarleial" w:date="2020-02-14T10:19:00Z"/>
            </w:rPr>
          </w:rPrChange>
        </w:rPr>
      </w:pPr>
    </w:p>
    <w:p w14:paraId="768653B5" w14:textId="340938B9" w:rsidR="005C5EE4" w:rsidRPr="00CD21B1" w:rsidDel="00CD21B1" w:rsidRDefault="005C5EE4" w:rsidP="005C5EE4">
      <w:pPr>
        <w:pStyle w:val="PargrafodaLista"/>
        <w:ind w:left="1080"/>
        <w:jc w:val="both"/>
        <w:rPr>
          <w:del w:id="679" w:author="SamuelCarleial" w:date="2020-02-14T10:19:00Z"/>
          <w:lang w:val="en-US"/>
          <w:rPrChange w:id="680" w:author="SamuelCarleial" w:date="2020-02-14T10:17:00Z">
            <w:rPr>
              <w:del w:id="681" w:author="SamuelCarleial" w:date="2020-02-14T10:19:00Z"/>
            </w:rPr>
          </w:rPrChange>
        </w:rPr>
      </w:pPr>
      <w:del w:id="682" w:author="SamuelCarleial" w:date="2020-02-14T10:19:00Z">
        <w:r w:rsidRPr="00CD21B1" w:rsidDel="00CD21B1">
          <w:rPr>
            <w:lang w:val="en-US"/>
            <w:rPrChange w:id="683" w:author="SamuelCarleial" w:date="2020-02-14T10:17:00Z">
              <w:rPr/>
            </w:rPrChange>
          </w:rPr>
          <w:delText>tentando a URL 'https://nbcgib.uesc.br/mirrors/cran/bin/windows/contrib/3.6/tibble_2.1.3.zip'</w:delText>
        </w:r>
      </w:del>
    </w:p>
    <w:p w14:paraId="1A463474" w14:textId="6D8F7B6C" w:rsidR="005C5EE4" w:rsidRPr="00CD21B1" w:rsidDel="00CD21B1" w:rsidRDefault="005C5EE4" w:rsidP="005C5EE4">
      <w:pPr>
        <w:pStyle w:val="PargrafodaLista"/>
        <w:ind w:left="1080"/>
        <w:jc w:val="both"/>
        <w:rPr>
          <w:del w:id="684" w:author="SamuelCarleial" w:date="2020-02-14T10:19:00Z"/>
          <w:lang w:val="en-US"/>
          <w:rPrChange w:id="685" w:author="SamuelCarleial" w:date="2020-02-14T10:17:00Z">
            <w:rPr>
              <w:del w:id="686" w:author="SamuelCarleial" w:date="2020-02-14T10:19:00Z"/>
            </w:rPr>
          </w:rPrChange>
        </w:rPr>
      </w:pPr>
      <w:del w:id="687" w:author="SamuelCarleial" w:date="2020-02-14T10:19:00Z">
        <w:r w:rsidRPr="00CD21B1" w:rsidDel="00CD21B1">
          <w:rPr>
            <w:lang w:val="en-US"/>
            <w:rPrChange w:id="688" w:author="SamuelCarleial" w:date="2020-02-14T10:17:00Z">
              <w:rPr/>
            </w:rPrChange>
          </w:rPr>
          <w:delText>Content type 'application/zip' length 337058 bytes (329 KB)</w:delText>
        </w:r>
      </w:del>
    </w:p>
    <w:p w14:paraId="1256F69F" w14:textId="7DBE9355" w:rsidR="005C5EE4" w:rsidRPr="00CD21B1" w:rsidDel="00CD21B1" w:rsidRDefault="005C5EE4" w:rsidP="005C5EE4">
      <w:pPr>
        <w:pStyle w:val="PargrafodaLista"/>
        <w:ind w:left="1080"/>
        <w:jc w:val="both"/>
        <w:rPr>
          <w:del w:id="689" w:author="SamuelCarleial" w:date="2020-02-14T10:19:00Z"/>
          <w:lang w:val="en-US"/>
          <w:rPrChange w:id="690" w:author="SamuelCarleial" w:date="2020-02-14T10:17:00Z">
            <w:rPr>
              <w:del w:id="691" w:author="SamuelCarleial" w:date="2020-02-14T10:19:00Z"/>
            </w:rPr>
          </w:rPrChange>
        </w:rPr>
      </w:pPr>
      <w:del w:id="692" w:author="SamuelCarleial" w:date="2020-02-14T10:19:00Z">
        <w:r w:rsidRPr="00CD21B1" w:rsidDel="00CD21B1">
          <w:rPr>
            <w:lang w:val="en-US"/>
            <w:rPrChange w:id="693" w:author="SamuelCarleial" w:date="2020-02-14T10:17:00Z">
              <w:rPr/>
            </w:rPrChange>
          </w:rPr>
          <w:delText>downloaded 329 KB</w:delText>
        </w:r>
      </w:del>
    </w:p>
    <w:p w14:paraId="2D3FF93F" w14:textId="13271386" w:rsidR="005C5EE4" w:rsidRPr="00CD21B1" w:rsidDel="00CD21B1" w:rsidRDefault="005C5EE4" w:rsidP="005C5EE4">
      <w:pPr>
        <w:pStyle w:val="PargrafodaLista"/>
        <w:ind w:left="1080"/>
        <w:jc w:val="both"/>
        <w:rPr>
          <w:del w:id="694" w:author="SamuelCarleial" w:date="2020-02-14T10:19:00Z"/>
          <w:lang w:val="en-US"/>
          <w:rPrChange w:id="695" w:author="SamuelCarleial" w:date="2020-02-14T10:17:00Z">
            <w:rPr>
              <w:del w:id="696" w:author="SamuelCarleial" w:date="2020-02-14T10:19:00Z"/>
            </w:rPr>
          </w:rPrChange>
        </w:rPr>
      </w:pPr>
    </w:p>
    <w:p w14:paraId="0A49A44E" w14:textId="071BEEFC" w:rsidR="005C5EE4" w:rsidRPr="00CD21B1" w:rsidDel="00CD21B1" w:rsidRDefault="005C5EE4" w:rsidP="005C5EE4">
      <w:pPr>
        <w:pStyle w:val="PargrafodaLista"/>
        <w:ind w:left="1080"/>
        <w:jc w:val="both"/>
        <w:rPr>
          <w:del w:id="697" w:author="SamuelCarleial" w:date="2020-02-14T10:19:00Z"/>
          <w:lang w:val="en-US"/>
          <w:rPrChange w:id="698" w:author="SamuelCarleial" w:date="2020-02-14T10:17:00Z">
            <w:rPr>
              <w:del w:id="699" w:author="SamuelCarleial" w:date="2020-02-14T10:19:00Z"/>
            </w:rPr>
          </w:rPrChange>
        </w:rPr>
      </w:pPr>
      <w:del w:id="700" w:author="SamuelCarleial" w:date="2020-02-14T10:19:00Z">
        <w:r w:rsidRPr="00CD21B1" w:rsidDel="00CD21B1">
          <w:rPr>
            <w:lang w:val="en-US"/>
            <w:rPrChange w:id="701" w:author="SamuelCarleial" w:date="2020-02-14T10:17:00Z">
              <w:rPr/>
            </w:rPrChange>
          </w:rPr>
          <w:delText>tentando a URL 'https://nbcgib.uesc.br/mirrors/cran/bin/windows/contrib/3.6/viridisLite_0.3.0.zip'</w:delText>
        </w:r>
      </w:del>
    </w:p>
    <w:p w14:paraId="46310393" w14:textId="3F57B4DC" w:rsidR="005C5EE4" w:rsidRPr="00CD21B1" w:rsidDel="00CD21B1" w:rsidRDefault="005C5EE4" w:rsidP="005C5EE4">
      <w:pPr>
        <w:pStyle w:val="PargrafodaLista"/>
        <w:ind w:left="1080"/>
        <w:jc w:val="both"/>
        <w:rPr>
          <w:del w:id="702" w:author="SamuelCarleial" w:date="2020-02-14T10:19:00Z"/>
          <w:lang w:val="en-US"/>
          <w:rPrChange w:id="703" w:author="SamuelCarleial" w:date="2020-02-14T10:17:00Z">
            <w:rPr>
              <w:del w:id="704" w:author="SamuelCarleial" w:date="2020-02-14T10:19:00Z"/>
            </w:rPr>
          </w:rPrChange>
        </w:rPr>
      </w:pPr>
      <w:del w:id="705" w:author="SamuelCarleial" w:date="2020-02-14T10:19:00Z">
        <w:r w:rsidRPr="00CD21B1" w:rsidDel="00CD21B1">
          <w:rPr>
            <w:lang w:val="en-US"/>
            <w:rPrChange w:id="706" w:author="SamuelCarleial" w:date="2020-02-14T10:17:00Z">
              <w:rPr/>
            </w:rPrChange>
          </w:rPr>
          <w:delText>Content type 'application/zip' length 60761 bytes (59 KB)</w:delText>
        </w:r>
      </w:del>
    </w:p>
    <w:p w14:paraId="616303EE" w14:textId="1169D66F" w:rsidR="005C5EE4" w:rsidRPr="00CD21B1" w:rsidDel="00CD21B1" w:rsidRDefault="005C5EE4" w:rsidP="005C5EE4">
      <w:pPr>
        <w:pStyle w:val="PargrafodaLista"/>
        <w:ind w:left="1080"/>
        <w:jc w:val="both"/>
        <w:rPr>
          <w:del w:id="707" w:author="SamuelCarleial" w:date="2020-02-14T10:19:00Z"/>
          <w:lang w:val="en-US"/>
          <w:rPrChange w:id="708" w:author="SamuelCarleial" w:date="2020-02-14T10:17:00Z">
            <w:rPr>
              <w:del w:id="709" w:author="SamuelCarleial" w:date="2020-02-14T10:19:00Z"/>
            </w:rPr>
          </w:rPrChange>
        </w:rPr>
      </w:pPr>
      <w:del w:id="710" w:author="SamuelCarleial" w:date="2020-02-14T10:19:00Z">
        <w:r w:rsidRPr="00CD21B1" w:rsidDel="00CD21B1">
          <w:rPr>
            <w:lang w:val="en-US"/>
            <w:rPrChange w:id="711" w:author="SamuelCarleial" w:date="2020-02-14T10:17:00Z">
              <w:rPr/>
            </w:rPrChange>
          </w:rPr>
          <w:delText>downloaded 59 KB</w:delText>
        </w:r>
      </w:del>
    </w:p>
    <w:p w14:paraId="2E9AA006" w14:textId="24542629" w:rsidR="005C5EE4" w:rsidRPr="00CD21B1" w:rsidDel="00CD21B1" w:rsidRDefault="005C5EE4" w:rsidP="005C5EE4">
      <w:pPr>
        <w:pStyle w:val="PargrafodaLista"/>
        <w:ind w:left="1080"/>
        <w:jc w:val="both"/>
        <w:rPr>
          <w:del w:id="712" w:author="SamuelCarleial" w:date="2020-02-14T10:19:00Z"/>
          <w:lang w:val="en-US"/>
          <w:rPrChange w:id="713" w:author="SamuelCarleial" w:date="2020-02-14T10:17:00Z">
            <w:rPr>
              <w:del w:id="714" w:author="SamuelCarleial" w:date="2020-02-14T10:19:00Z"/>
            </w:rPr>
          </w:rPrChange>
        </w:rPr>
      </w:pPr>
    </w:p>
    <w:p w14:paraId="7CF9C27E" w14:textId="51498848" w:rsidR="005C5EE4" w:rsidRPr="00CD21B1" w:rsidDel="00CD21B1" w:rsidRDefault="005C5EE4" w:rsidP="005C5EE4">
      <w:pPr>
        <w:pStyle w:val="PargrafodaLista"/>
        <w:ind w:left="1080"/>
        <w:jc w:val="both"/>
        <w:rPr>
          <w:del w:id="715" w:author="SamuelCarleial" w:date="2020-02-14T10:19:00Z"/>
          <w:lang w:val="en-US"/>
          <w:rPrChange w:id="716" w:author="SamuelCarleial" w:date="2020-02-14T10:17:00Z">
            <w:rPr>
              <w:del w:id="717" w:author="SamuelCarleial" w:date="2020-02-14T10:19:00Z"/>
            </w:rPr>
          </w:rPrChange>
        </w:rPr>
      </w:pPr>
      <w:del w:id="718" w:author="SamuelCarleial" w:date="2020-02-14T10:19:00Z">
        <w:r w:rsidRPr="00CD21B1" w:rsidDel="00CD21B1">
          <w:rPr>
            <w:lang w:val="en-US"/>
            <w:rPrChange w:id="719" w:author="SamuelCarleial" w:date="2020-02-14T10:17:00Z">
              <w:rPr/>
            </w:rPrChange>
          </w:rPr>
          <w:delText>tentando a URL 'https://nbcgib.uesc.br/mirrors/cran/bin/windows/contrib/3.6/withr_2.1.2.zip'</w:delText>
        </w:r>
      </w:del>
    </w:p>
    <w:p w14:paraId="14A76472" w14:textId="09F0DDDF" w:rsidR="005C5EE4" w:rsidRPr="00CD21B1" w:rsidDel="00CD21B1" w:rsidRDefault="005C5EE4" w:rsidP="005C5EE4">
      <w:pPr>
        <w:pStyle w:val="PargrafodaLista"/>
        <w:ind w:left="1080"/>
        <w:jc w:val="both"/>
        <w:rPr>
          <w:del w:id="720" w:author="SamuelCarleial" w:date="2020-02-14T10:19:00Z"/>
          <w:lang w:val="en-US"/>
          <w:rPrChange w:id="721" w:author="SamuelCarleial" w:date="2020-02-14T10:17:00Z">
            <w:rPr>
              <w:del w:id="722" w:author="SamuelCarleial" w:date="2020-02-14T10:19:00Z"/>
            </w:rPr>
          </w:rPrChange>
        </w:rPr>
      </w:pPr>
      <w:del w:id="723" w:author="SamuelCarleial" w:date="2020-02-14T10:19:00Z">
        <w:r w:rsidRPr="00CD21B1" w:rsidDel="00CD21B1">
          <w:rPr>
            <w:lang w:val="en-US"/>
            <w:rPrChange w:id="724" w:author="SamuelCarleial" w:date="2020-02-14T10:17:00Z">
              <w:rPr/>
            </w:rPrChange>
          </w:rPr>
          <w:delText>Content type 'application/zip' length 152313 bytes (148 KB)</w:delText>
        </w:r>
      </w:del>
    </w:p>
    <w:p w14:paraId="74C528E0" w14:textId="58728E62" w:rsidR="005C5EE4" w:rsidRPr="00CD21B1" w:rsidDel="00CD21B1" w:rsidRDefault="005C5EE4" w:rsidP="005C5EE4">
      <w:pPr>
        <w:pStyle w:val="PargrafodaLista"/>
        <w:ind w:left="1080"/>
        <w:jc w:val="both"/>
        <w:rPr>
          <w:del w:id="725" w:author="SamuelCarleial" w:date="2020-02-14T10:19:00Z"/>
          <w:lang w:val="en-US"/>
          <w:rPrChange w:id="726" w:author="SamuelCarleial" w:date="2020-02-14T10:17:00Z">
            <w:rPr>
              <w:del w:id="727" w:author="SamuelCarleial" w:date="2020-02-14T10:19:00Z"/>
            </w:rPr>
          </w:rPrChange>
        </w:rPr>
      </w:pPr>
      <w:del w:id="728" w:author="SamuelCarleial" w:date="2020-02-14T10:19:00Z">
        <w:r w:rsidRPr="00CD21B1" w:rsidDel="00CD21B1">
          <w:rPr>
            <w:lang w:val="en-US"/>
            <w:rPrChange w:id="729" w:author="SamuelCarleial" w:date="2020-02-14T10:17:00Z">
              <w:rPr/>
            </w:rPrChange>
          </w:rPr>
          <w:delText>downloaded 148 KB</w:delText>
        </w:r>
      </w:del>
    </w:p>
    <w:p w14:paraId="4ABE13CF" w14:textId="3DCD1CE5" w:rsidR="005C5EE4" w:rsidRPr="00CD21B1" w:rsidDel="00CD21B1" w:rsidRDefault="005C5EE4" w:rsidP="005C5EE4">
      <w:pPr>
        <w:pStyle w:val="PargrafodaLista"/>
        <w:ind w:left="1080"/>
        <w:jc w:val="both"/>
        <w:rPr>
          <w:del w:id="730" w:author="SamuelCarleial" w:date="2020-02-14T10:19:00Z"/>
          <w:lang w:val="en-US"/>
          <w:rPrChange w:id="731" w:author="SamuelCarleial" w:date="2020-02-14T10:17:00Z">
            <w:rPr>
              <w:del w:id="732" w:author="SamuelCarleial" w:date="2020-02-14T10:19:00Z"/>
            </w:rPr>
          </w:rPrChange>
        </w:rPr>
      </w:pPr>
    </w:p>
    <w:p w14:paraId="790ABE8B" w14:textId="510D9950" w:rsidR="005C5EE4" w:rsidRPr="00CD21B1" w:rsidDel="00CD21B1" w:rsidRDefault="005C5EE4" w:rsidP="005C5EE4">
      <w:pPr>
        <w:pStyle w:val="PargrafodaLista"/>
        <w:ind w:left="1080"/>
        <w:jc w:val="both"/>
        <w:rPr>
          <w:del w:id="733" w:author="SamuelCarleial" w:date="2020-02-14T10:19:00Z"/>
          <w:lang w:val="en-US"/>
          <w:rPrChange w:id="734" w:author="SamuelCarleial" w:date="2020-02-14T10:17:00Z">
            <w:rPr>
              <w:del w:id="735" w:author="SamuelCarleial" w:date="2020-02-14T10:19:00Z"/>
            </w:rPr>
          </w:rPrChange>
        </w:rPr>
      </w:pPr>
      <w:del w:id="736" w:author="SamuelCarleial" w:date="2020-02-14T10:19:00Z">
        <w:r w:rsidRPr="00CD21B1" w:rsidDel="00CD21B1">
          <w:rPr>
            <w:lang w:val="en-US"/>
            <w:rPrChange w:id="737" w:author="SamuelCarleial" w:date="2020-02-14T10:17:00Z">
              <w:rPr/>
            </w:rPrChange>
          </w:rPr>
          <w:delText>tentando a URL 'https://nbcgib.uesc.br/mirrors/cran/bin/windows/contrib/3.6/ggplot2_3.2.1.zip'</w:delText>
        </w:r>
      </w:del>
    </w:p>
    <w:p w14:paraId="2C3CCC3D" w14:textId="79B4E1DE" w:rsidR="005C5EE4" w:rsidRPr="00CD21B1" w:rsidDel="00CD21B1" w:rsidRDefault="005C5EE4" w:rsidP="005C5EE4">
      <w:pPr>
        <w:pStyle w:val="PargrafodaLista"/>
        <w:ind w:left="1080"/>
        <w:jc w:val="both"/>
        <w:rPr>
          <w:del w:id="738" w:author="SamuelCarleial" w:date="2020-02-14T10:19:00Z"/>
          <w:lang w:val="en-US"/>
          <w:rPrChange w:id="739" w:author="SamuelCarleial" w:date="2020-02-14T10:17:00Z">
            <w:rPr>
              <w:del w:id="740" w:author="SamuelCarleial" w:date="2020-02-14T10:19:00Z"/>
            </w:rPr>
          </w:rPrChange>
        </w:rPr>
      </w:pPr>
      <w:del w:id="741" w:author="SamuelCarleial" w:date="2020-02-14T10:19:00Z">
        <w:r w:rsidRPr="00CD21B1" w:rsidDel="00CD21B1">
          <w:rPr>
            <w:lang w:val="en-US"/>
            <w:rPrChange w:id="742" w:author="SamuelCarleial" w:date="2020-02-14T10:17:00Z">
              <w:rPr/>
            </w:rPrChange>
          </w:rPr>
          <w:delText>Content type 'application/zip' length 3975754 bytes (3.8 MB)</w:delText>
        </w:r>
      </w:del>
    </w:p>
    <w:p w14:paraId="33740FCF" w14:textId="0A817830" w:rsidR="005C5EE4" w:rsidRPr="00CD21B1" w:rsidDel="00CD21B1" w:rsidRDefault="005C5EE4" w:rsidP="005C5EE4">
      <w:pPr>
        <w:pStyle w:val="PargrafodaLista"/>
        <w:ind w:left="1080"/>
        <w:jc w:val="both"/>
        <w:rPr>
          <w:del w:id="743" w:author="SamuelCarleial" w:date="2020-02-14T10:19:00Z"/>
          <w:lang w:val="en-US"/>
          <w:rPrChange w:id="744" w:author="SamuelCarleial" w:date="2020-02-14T10:17:00Z">
            <w:rPr>
              <w:del w:id="745" w:author="SamuelCarleial" w:date="2020-02-14T10:19:00Z"/>
            </w:rPr>
          </w:rPrChange>
        </w:rPr>
      </w:pPr>
      <w:del w:id="746" w:author="SamuelCarleial" w:date="2020-02-14T10:19:00Z">
        <w:r w:rsidRPr="00CD21B1" w:rsidDel="00CD21B1">
          <w:rPr>
            <w:lang w:val="en-US"/>
            <w:rPrChange w:id="747" w:author="SamuelCarleial" w:date="2020-02-14T10:17:00Z">
              <w:rPr/>
            </w:rPrChange>
          </w:rPr>
          <w:delText>downloaded 3.8 MB</w:delText>
        </w:r>
      </w:del>
    </w:p>
    <w:p w14:paraId="068F5544" w14:textId="23EC7EB7" w:rsidR="005C5EE4" w:rsidRPr="00CD21B1" w:rsidDel="00CD21B1" w:rsidRDefault="005C5EE4" w:rsidP="005C5EE4">
      <w:pPr>
        <w:pStyle w:val="PargrafodaLista"/>
        <w:ind w:left="1080"/>
        <w:jc w:val="both"/>
        <w:rPr>
          <w:del w:id="748" w:author="SamuelCarleial" w:date="2020-02-14T10:19:00Z"/>
          <w:lang w:val="en-US"/>
          <w:rPrChange w:id="749" w:author="SamuelCarleial" w:date="2020-02-14T10:17:00Z">
            <w:rPr>
              <w:del w:id="750" w:author="SamuelCarleial" w:date="2020-02-14T10:19:00Z"/>
            </w:rPr>
          </w:rPrChange>
        </w:rPr>
      </w:pPr>
    </w:p>
    <w:p w14:paraId="43C6B5BE" w14:textId="3DEB4FFA" w:rsidR="005C5EE4" w:rsidRPr="00CD21B1" w:rsidDel="00CD21B1" w:rsidRDefault="005C5EE4" w:rsidP="005C5EE4">
      <w:pPr>
        <w:pStyle w:val="PargrafodaLista"/>
        <w:ind w:left="1080"/>
        <w:jc w:val="both"/>
        <w:rPr>
          <w:del w:id="751" w:author="SamuelCarleial" w:date="2020-02-14T10:19:00Z"/>
          <w:lang w:val="en-US"/>
          <w:rPrChange w:id="752" w:author="SamuelCarleial" w:date="2020-02-14T10:17:00Z">
            <w:rPr>
              <w:del w:id="753" w:author="SamuelCarleial" w:date="2020-02-14T10:19:00Z"/>
            </w:rPr>
          </w:rPrChange>
        </w:rPr>
      </w:pPr>
      <w:del w:id="754" w:author="SamuelCarleial" w:date="2020-02-14T10:19:00Z">
        <w:r w:rsidRPr="00CD21B1" w:rsidDel="00CD21B1">
          <w:rPr>
            <w:lang w:val="en-US"/>
            <w:rPrChange w:id="755" w:author="SamuelCarleial" w:date="2020-02-14T10:17:00Z">
              <w:rPr/>
            </w:rPrChange>
          </w:rPr>
          <w:delText>package ‘ellipsis’ successfully unpacked and MD5 sums checked</w:delText>
        </w:r>
      </w:del>
    </w:p>
    <w:p w14:paraId="39372206" w14:textId="3BFCA098" w:rsidR="005C5EE4" w:rsidRPr="00CD21B1" w:rsidDel="00CD21B1" w:rsidRDefault="005C5EE4" w:rsidP="005C5EE4">
      <w:pPr>
        <w:pStyle w:val="PargrafodaLista"/>
        <w:ind w:left="1080"/>
        <w:jc w:val="both"/>
        <w:rPr>
          <w:del w:id="756" w:author="SamuelCarleial" w:date="2020-02-14T10:19:00Z"/>
          <w:lang w:val="en-US"/>
          <w:rPrChange w:id="757" w:author="SamuelCarleial" w:date="2020-02-14T10:17:00Z">
            <w:rPr>
              <w:del w:id="758" w:author="SamuelCarleial" w:date="2020-02-14T10:19:00Z"/>
            </w:rPr>
          </w:rPrChange>
        </w:rPr>
      </w:pPr>
      <w:del w:id="759" w:author="SamuelCarleial" w:date="2020-02-14T10:19:00Z">
        <w:r w:rsidRPr="00CD21B1" w:rsidDel="00CD21B1">
          <w:rPr>
            <w:lang w:val="en-US"/>
            <w:rPrChange w:id="760" w:author="SamuelCarleial" w:date="2020-02-14T10:17:00Z">
              <w:rPr/>
            </w:rPrChange>
          </w:rPr>
          <w:delText>package ‘glue’ successfully unpacked and MD5 sums checked</w:delText>
        </w:r>
      </w:del>
    </w:p>
    <w:p w14:paraId="13211E84" w14:textId="3AED5ECE" w:rsidR="005C5EE4" w:rsidRPr="00CD21B1" w:rsidDel="00CD21B1" w:rsidRDefault="005C5EE4" w:rsidP="005C5EE4">
      <w:pPr>
        <w:pStyle w:val="PargrafodaLista"/>
        <w:ind w:left="1080"/>
        <w:jc w:val="both"/>
        <w:rPr>
          <w:del w:id="761" w:author="SamuelCarleial" w:date="2020-02-14T10:19:00Z"/>
          <w:lang w:val="en-US"/>
          <w:rPrChange w:id="762" w:author="SamuelCarleial" w:date="2020-02-14T10:17:00Z">
            <w:rPr>
              <w:del w:id="763" w:author="SamuelCarleial" w:date="2020-02-14T10:19:00Z"/>
            </w:rPr>
          </w:rPrChange>
        </w:rPr>
      </w:pPr>
      <w:del w:id="764" w:author="SamuelCarleial" w:date="2020-02-14T10:19:00Z">
        <w:r w:rsidRPr="00CD21B1" w:rsidDel="00CD21B1">
          <w:rPr>
            <w:lang w:val="en-US"/>
            <w:rPrChange w:id="765" w:author="SamuelCarleial" w:date="2020-02-14T10:17:00Z">
              <w:rPr/>
            </w:rPrChange>
          </w:rPr>
          <w:delText>package ‘magrittr’ successfully unpacked and MD5 sums checked</w:delText>
        </w:r>
      </w:del>
    </w:p>
    <w:p w14:paraId="789C7BBA" w14:textId="1B3A4EBD" w:rsidR="005C5EE4" w:rsidRPr="00CD21B1" w:rsidDel="00CD21B1" w:rsidRDefault="005C5EE4" w:rsidP="005C5EE4">
      <w:pPr>
        <w:pStyle w:val="PargrafodaLista"/>
        <w:ind w:left="1080"/>
        <w:jc w:val="both"/>
        <w:rPr>
          <w:del w:id="766" w:author="SamuelCarleial" w:date="2020-02-14T10:19:00Z"/>
          <w:lang w:val="en-US"/>
          <w:rPrChange w:id="767" w:author="SamuelCarleial" w:date="2020-02-14T10:17:00Z">
            <w:rPr>
              <w:del w:id="768" w:author="SamuelCarleial" w:date="2020-02-14T10:19:00Z"/>
            </w:rPr>
          </w:rPrChange>
        </w:rPr>
      </w:pPr>
      <w:del w:id="769" w:author="SamuelCarleial" w:date="2020-02-14T10:19:00Z">
        <w:r w:rsidRPr="00CD21B1" w:rsidDel="00CD21B1">
          <w:rPr>
            <w:lang w:val="en-US"/>
            <w:rPrChange w:id="770" w:author="SamuelCarleial" w:date="2020-02-14T10:17:00Z">
              <w:rPr/>
            </w:rPrChange>
          </w:rPr>
          <w:delText>package ‘stringi’ successfully unpacked and MD5 sums checked</w:delText>
        </w:r>
      </w:del>
    </w:p>
    <w:p w14:paraId="26437D3E" w14:textId="30F4FCF6" w:rsidR="005C5EE4" w:rsidRPr="00CD21B1" w:rsidDel="00CD21B1" w:rsidRDefault="005C5EE4" w:rsidP="005C5EE4">
      <w:pPr>
        <w:pStyle w:val="PargrafodaLista"/>
        <w:ind w:left="1080"/>
        <w:jc w:val="both"/>
        <w:rPr>
          <w:del w:id="771" w:author="SamuelCarleial" w:date="2020-02-14T10:19:00Z"/>
          <w:lang w:val="en-US"/>
          <w:rPrChange w:id="772" w:author="SamuelCarleial" w:date="2020-02-14T10:17:00Z">
            <w:rPr>
              <w:del w:id="773" w:author="SamuelCarleial" w:date="2020-02-14T10:19:00Z"/>
            </w:rPr>
          </w:rPrChange>
        </w:rPr>
      </w:pPr>
      <w:del w:id="774" w:author="SamuelCarleial" w:date="2020-02-14T10:19:00Z">
        <w:r w:rsidRPr="00CD21B1" w:rsidDel="00CD21B1">
          <w:rPr>
            <w:lang w:val="en-US"/>
            <w:rPrChange w:id="775" w:author="SamuelCarleial" w:date="2020-02-14T10:17:00Z">
              <w:rPr/>
            </w:rPrChange>
          </w:rPr>
          <w:delText>package ‘colorspace’ successfully unpacked and MD5 sums checked</w:delText>
        </w:r>
      </w:del>
    </w:p>
    <w:p w14:paraId="062871F1" w14:textId="2F0A818F" w:rsidR="005C5EE4" w:rsidRPr="00CD21B1" w:rsidDel="00CD21B1" w:rsidRDefault="005C5EE4" w:rsidP="005C5EE4">
      <w:pPr>
        <w:pStyle w:val="PargrafodaLista"/>
        <w:ind w:left="1080"/>
        <w:jc w:val="both"/>
        <w:rPr>
          <w:del w:id="776" w:author="SamuelCarleial" w:date="2020-02-14T10:19:00Z"/>
          <w:lang w:val="en-US"/>
          <w:rPrChange w:id="777" w:author="SamuelCarleial" w:date="2020-02-14T10:17:00Z">
            <w:rPr>
              <w:del w:id="778" w:author="SamuelCarleial" w:date="2020-02-14T10:19:00Z"/>
            </w:rPr>
          </w:rPrChange>
        </w:rPr>
      </w:pPr>
      <w:del w:id="779" w:author="SamuelCarleial" w:date="2020-02-14T10:19:00Z">
        <w:r w:rsidRPr="00CD21B1" w:rsidDel="00CD21B1">
          <w:rPr>
            <w:lang w:val="en-US"/>
            <w:rPrChange w:id="780" w:author="SamuelCarleial" w:date="2020-02-14T10:17:00Z">
              <w:rPr/>
            </w:rPrChange>
          </w:rPr>
          <w:delText>package ‘assertthat’ successfully unpacked and MD5 sums checked</w:delText>
        </w:r>
      </w:del>
    </w:p>
    <w:p w14:paraId="58A7E9CA" w14:textId="78C577AB" w:rsidR="005C5EE4" w:rsidRPr="00CD21B1" w:rsidDel="00CD21B1" w:rsidRDefault="005C5EE4" w:rsidP="005C5EE4">
      <w:pPr>
        <w:pStyle w:val="PargrafodaLista"/>
        <w:ind w:left="1080"/>
        <w:jc w:val="both"/>
        <w:rPr>
          <w:del w:id="781" w:author="SamuelCarleial" w:date="2020-02-14T10:19:00Z"/>
          <w:lang w:val="en-US"/>
          <w:rPrChange w:id="782" w:author="SamuelCarleial" w:date="2020-02-14T10:17:00Z">
            <w:rPr>
              <w:del w:id="783" w:author="SamuelCarleial" w:date="2020-02-14T10:19:00Z"/>
            </w:rPr>
          </w:rPrChange>
        </w:rPr>
      </w:pPr>
      <w:del w:id="784" w:author="SamuelCarleial" w:date="2020-02-14T10:19:00Z">
        <w:r w:rsidRPr="00CD21B1" w:rsidDel="00CD21B1">
          <w:rPr>
            <w:lang w:val="en-US"/>
            <w:rPrChange w:id="785" w:author="SamuelCarleial" w:date="2020-02-14T10:17:00Z">
              <w:rPr/>
            </w:rPrChange>
          </w:rPr>
          <w:delText>package ‘utf8’ successfully unpacked and MD5 sums checked</w:delText>
        </w:r>
      </w:del>
    </w:p>
    <w:p w14:paraId="3CC0CFE9" w14:textId="190EAD98" w:rsidR="005C5EE4" w:rsidRPr="00CD21B1" w:rsidDel="00CD21B1" w:rsidRDefault="005C5EE4" w:rsidP="005C5EE4">
      <w:pPr>
        <w:pStyle w:val="PargrafodaLista"/>
        <w:ind w:left="1080"/>
        <w:jc w:val="both"/>
        <w:rPr>
          <w:del w:id="786" w:author="SamuelCarleial" w:date="2020-02-14T10:19:00Z"/>
          <w:lang w:val="en-US"/>
          <w:rPrChange w:id="787" w:author="SamuelCarleial" w:date="2020-02-14T10:17:00Z">
            <w:rPr>
              <w:del w:id="788" w:author="SamuelCarleial" w:date="2020-02-14T10:19:00Z"/>
            </w:rPr>
          </w:rPrChange>
        </w:rPr>
      </w:pPr>
      <w:del w:id="789" w:author="SamuelCarleial" w:date="2020-02-14T10:19:00Z">
        <w:r w:rsidRPr="00CD21B1" w:rsidDel="00CD21B1">
          <w:rPr>
            <w:lang w:val="en-US"/>
            <w:rPrChange w:id="790" w:author="SamuelCarleial" w:date="2020-02-14T10:17:00Z">
              <w:rPr/>
            </w:rPrChange>
          </w:rPr>
          <w:delText>package ‘vctrs’ successfully unpacked and MD5 sums checked</w:delText>
        </w:r>
      </w:del>
    </w:p>
    <w:p w14:paraId="4BF4FC34" w14:textId="2B26CAB0" w:rsidR="005C5EE4" w:rsidRPr="00CD21B1" w:rsidDel="00CD21B1" w:rsidRDefault="005C5EE4" w:rsidP="005C5EE4">
      <w:pPr>
        <w:pStyle w:val="PargrafodaLista"/>
        <w:ind w:left="1080"/>
        <w:jc w:val="both"/>
        <w:rPr>
          <w:del w:id="791" w:author="SamuelCarleial" w:date="2020-02-14T10:19:00Z"/>
          <w:lang w:val="en-US"/>
          <w:rPrChange w:id="792" w:author="SamuelCarleial" w:date="2020-02-14T10:17:00Z">
            <w:rPr>
              <w:del w:id="793" w:author="SamuelCarleial" w:date="2020-02-14T10:19:00Z"/>
            </w:rPr>
          </w:rPrChange>
        </w:rPr>
      </w:pPr>
      <w:del w:id="794" w:author="SamuelCarleial" w:date="2020-02-14T10:19:00Z">
        <w:r w:rsidRPr="00CD21B1" w:rsidDel="00CD21B1">
          <w:rPr>
            <w:lang w:val="en-US"/>
            <w:rPrChange w:id="795" w:author="SamuelCarleial" w:date="2020-02-14T10:17:00Z">
              <w:rPr/>
            </w:rPrChange>
          </w:rPr>
          <w:delText>package ‘plyr’ successfully unpacked and MD5 sums checked</w:delText>
        </w:r>
      </w:del>
    </w:p>
    <w:p w14:paraId="107C3993" w14:textId="00EDA737" w:rsidR="005C5EE4" w:rsidRPr="00CD21B1" w:rsidDel="00CD21B1" w:rsidRDefault="005C5EE4" w:rsidP="005C5EE4">
      <w:pPr>
        <w:pStyle w:val="PargrafodaLista"/>
        <w:ind w:left="1080"/>
        <w:jc w:val="both"/>
        <w:rPr>
          <w:del w:id="796" w:author="SamuelCarleial" w:date="2020-02-14T10:19:00Z"/>
          <w:lang w:val="en-US"/>
          <w:rPrChange w:id="797" w:author="SamuelCarleial" w:date="2020-02-14T10:17:00Z">
            <w:rPr>
              <w:del w:id="798" w:author="SamuelCarleial" w:date="2020-02-14T10:19:00Z"/>
            </w:rPr>
          </w:rPrChange>
        </w:rPr>
      </w:pPr>
      <w:del w:id="799" w:author="SamuelCarleial" w:date="2020-02-14T10:19:00Z">
        <w:r w:rsidRPr="00CD21B1" w:rsidDel="00CD21B1">
          <w:rPr>
            <w:lang w:val="en-US"/>
            <w:rPrChange w:id="800" w:author="SamuelCarleial" w:date="2020-02-14T10:17:00Z">
              <w:rPr/>
            </w:rPrChange>
          </w:rPr>
          <w:delText>package ‘Rcpp’ successfully unpacked and MD5 sums checked</w:delText>
        </w:r>
      </w:del>
    </w:p>
    <w:p w14:paraId="08B97859" w14:textId="579C2C92" w:rsidR="005C5EE4" w:rsidRPr="00CD21B1" w:rsidDel="00CD21B1" w:rsidRDefault="005C5EE4" w:rsidP="005C5EE4">
      <w:pPr>
        <w:pStyle w:val="PargrafodaLista"/>
        <w:ind w:left="1080"/>
        <w:jc w:val="both"/>
        <w:rPr>
          <w:del w:id="801" w:author="SamuelCarleial" w:date="2020-02-14T10:19:00Z"/>
          <w:lang w:val="en-US"/>
          <w:rPrChange w:id="802" w:author="SamuelCarleial" w:date="2020-02-14T10:17:00Z">
            <w:rPr>
              <w:del w:id="803" w:author="SamuelCarleial" w:date="2020-02-14T10:19:00Z"/>
            </w:rPr>
          </w:rPrChange>
        </w:rPr>
      </w:pPr>
      <w:del w:id="804" w:author="SamuelCarleial" w:date="2020-02-14T10:19:00Z">
        <w:r w:rsidRPr="00CD21B1" w:rsidDel="00CD21B1">
          <w:rPr>
            <w:lang w:val="en-US"/>
            <w:rPrChange w:id="805" w:author="SamuelCarleial" w:date="2020-02-14T10:17:00Z">
              <w:rPr/>
            </w:rPrChange>
          </w:rPr>
          <w:delText>package ‘stringr’ successfully unpacked and MD5 sums checked</w:delText>
        </w:r>
      </w:del>
    </w:p>
    <w:p w14:paraId="4E4AADCC" w14:textId="089C8640" w:rsidR="005C5EE4" w:rsidRPr="00CD21B1" w:rsidDel="00CD21B1" w:rsidRDefault="005C5EE4" w:rsidP="005C5EE4">
      <w:pPr>
        <w:pStyle w:val="PargrafodaLista"/>
        <w:ind w:left="1080"/>
        <w:jc w:val="both"/>
        <w:rPr>
          <w:del w:id="806" w:author="SamuelCarleial" w:date="2020-02-14T10:19:00Z"/>
          <w:lang w:val="en-US"/>
          <w:rPrChange w:id="807" w:author="SamuelCarleial" w:date="2020-02-14T10:17:00Z">
            <w:rPr>
              <w:del w:id="808" w:author="SamuelCarleial" w:date="2020-02-14T10:19:00Z"/>
            </w:rPr>
          </w:rPrChange>
        </w:rPr>
      </w:pPr>
      <w:del w:id="809" w:author="SamuelCarleial" w:date="2020-02-14T10:19:00Z">
        <w:r w:rsidRPr="00CD21B1" w:rsidDel="00CD21B1">
          <w:rPr>
            <w:lang w:val="en-US"/>
            <w:rPrChange w:id="810" w:author="SamuelCarleial" w:date="2020-02-14T10:17:00Z">
              <w:rPr/>
            </w:rPrChange>
          </w:rPr>
          <w:delText>package ‘farver’ successfully unpacked and MD5 sums checked</w:delText>
        </w:r>
      </w:del>
    </w:p>
    <w:p w14:paraId="21FA3F2E" w14:textId="150BB5CA" w:rsidR="005C5EE4" w:rsidRPr="00CD21B1" w:rsidDel="00CD21B1" w:rsidRDefault="005C5EE4" w:rsidP="005C5EE4">
      <w:pPr>
        <w:pStyle w:val="PargrafodaLista"/>
        <w:ind w:left="1080"/>
        <w:jc w:val="both"/>
        <w:rPr>
          <w:del w:id="811" w:author="SamuelCarleial" w:date="2020-02-14T10:19:00Z"/>
          <w:lang w:val="en-US"/>
          <w:rPrChange w:id="812" w:author="SamuelCarleial" w:date="2020-02-14T10:17:00Z">
            <w:rPr>
              <w:del w:id="813" w:author="SamuelCarleial" w:date="2020-02-14T10:19:00Z"/>
            </w:rPr>
          </w:rPrChange>
        </w:rPr>
      </w:pPr>
      <w:del w:id="814" w:author="SamuelCarleial" w:date="2020-02-14T10:19:00Z">
        <w:r w:rsidRPr="00CD21B1" w:rsidDel="00CD21B1">
          <w:rPr>
            <w:lang w:val="en-US"/>
            <w:rPrChange w:id="815" w:author="SamuelCarleial" w:date="2020-02-14T10:17:00Z">
              <w:rPr/>
            </w:rPrChange>
          </w:rPr>
          <w:delText>package ‘labeling’ successfully unpacked and MD5 sums checked</w:delText>
        </w:r>
      </w:del>
    </w:p>
    <w:p w14:paraId="185699E9" w14:textId="1057DF81" w:rsidR="005C5EE4" w:rsidRPr="00CD21B1" w:rsidDel="00CD21B1" w:rsidRDefault="005C5EE4" w:rsidP="005C5EE4">
      <w:pPr>
        <w:pStyle w:val="PargrafodaLista"/>
        <w:ind w:left="1080"/>
        <w:jc w:val="both"/>
        <w:rPr>
          <w:del w:id="816" w:author="SamuelCarleial" w:date="2020-02-14T10:19:00Z"/>
          <w:lang w:val="en-US"/>
          <w:rPrChange w:id="817" w:author="SamuelCarleial" w:date="2020-02-14T10:17:00Z">
            <w:rPr>
              <w:del w:id="818" w:author="SamuelCarleial" w:date="2020-02-14T10:19:00Z"/>
            </w:rPr>
          </w:rPrChange>
        </w:rPr>
      </w:pPr>
      <w:del w:id="819" w:author="SamuelCarleial" w:date="2020-02-14T10:19:00Z">
        <w:r w:rsidRPr="00CD21B1" w:rsidDel="00CD21B1">
          <w:rPr>
            <w:lang w:val="en-US"/>
            <w:rPrChange w:id="820" w:author="SamuelCarleial" w:date="2020-02-14T10:17:00Z">
              <w:rPr/>
            </w:rPrChange>
          </w:rPr>
          <w:delText>package ‘munsell’ successfully unpacked and MD5 sums checked</w:delText>
        </w:r>
      </w:del>
    </w:p>
    <w:p w14:paraId="4D5B3D16" w14:textId="4B126B59" w:rsidR="005C5EE4" w:rsidRPr="00CD21B1" w:rsidDel="00CD21B1" w:rsidRDefault="005C5EE4" w:rsidP="005C5EE4">
      <w:pPr>
        <w:pStyle w:val="PargrafodaLista"/>
        <w:ind w:left="1080"/>
        <w:jc w:val="both"/>
        <w:rPr>
          <w:del w:id="821" w:author="SamuelCarleial" w:date="2020-02-14T10:19:00Z"/>
          <w:lang w:val="en-US"/>
          <w:rPrChange w:id="822" w:author="SamuelCarleial" w:date="2020-02-14T10:17:00Z">
            <w:rPr>
              <w:del w:id="823" w:author="SamuelCarleial" w:date="2020-02-14T10:19:00Z"/>
            </w:rPr>
          </w:rPrChange>
        </w:rPr>
      </w:pPr>
      <w:del w:id="824" w:author="SamuelCarleial" w:date="2020-02-14T10:19:00Z">
        <w:r w:rsidRPr="00CD21B1" w:rsidDel="00CD21B1">
          <w:rPr>
            <w:lang w:val="en-US"/>
            <w:rPrChange w:id="825" w:author="SamuelCarleial" w:date="2020-02-14T10:17:00Z">
              <w:rPr/>
            </w:rPrChange>
          </w:rPr>
          <w:delText>package ‘R6’ successfully unpacked and MD5 sums checked</w:delText>
        </w:r>
      </w:del>
    </w:p>
    <w:p w14:paraId="40434CBC" w14:textId="37231189" w:rsidR="005C5EE4" w:rsidRPr="00CD21B1" w:rsidDel="00CD21B1" w:rsidRDefault="005C5EE4" w:rsidP="005C5EE4">
      <w:pPr>
        <w:pStyle w:val="PargrafodaLista"/>
        <w:ind w:left="1080"/>
        <w:jc w:val="both"/>
        <w:rPr>
          <w:del w:id="826" w:author="SamuelCarleial" w:date="2020-02-14T10:19:00Z"/>
          <w:lang w:val="en-US"/>
          <w:rPrChange w:id="827" w:author="SamuelCarleial" w:date="2020-02-14T10:17:00Z">
            <w:rPr>
              <w:del w:id="828" w:author="SamuelCarleial" w:date="2020-02-14T10:19:00Z"/>
            </w:rPr>
          </w:rPrChange>
        </w:rPr>
      </w:pPr>
      <w:del w:id="829" w:author="SamuelCarleial" w:date="2020-02-14T10:19:00Z">
        <w:r w:rsidRPr="00CD21B1" w:rsidDel="00CD21B1">
          <w:rPr>
            <w:lang w:val="en-US"/>
            <w:rPrChange w:id="830" w:author="SamuelCarleial" w:date="2020-02-14T10:17:00Z">
              <w:rPr/>
            </w:rPrChange>
          </w:rPr>
          <w:delText>package ‘RColorBrewer’ successfully unpacked and MD5 sums checked</w:delText>
        </w:r>
      </w:del>
    </w:p>
    <w:p w14:paraId="70E396AB" w14:textId="0040BF5C" w:rsidR="005C5EE4" w:rsidRPr="00CD21B1" w:rsidDel="00CD21B1" w:rsidRDefault="005C5EE4" w:rsidP="005C5EE4">
      <w:pPr>
        <w:pStyle w:val="PargrafodaLista"/>
        <w:ind w:left="1080"/>
        <w:jc w:val="both"/>
        <w:rPr>
          <w:del w:id="831" w:author="SamuelCarleial" w:date="2020-02-14T10:19:00Z"/>
          <w:lang w:val="en-US"/>
          <w:rPrChange w:id="832" w:author="SamuelCarleial" w:date="2020-02-14T10:17:00Z">
            <w:rPr>
              <w:del w:id="833" w:author="SamuelCarleial" w:date="2020-02-14T10:19:00Z"/>
            </w:rPr>
          </w:rPrChange>
        </w:rPr>
      </w:pPr>
      <w:del w:id="834" w:author="SamuelCarleial" w:date="2020-02-14T10:19:00Z">
        <w:r w:rsidRPr="00CD21B1" w:rsidDel="00CD21B1">
          <w:rPr>
            <w:lang w:val="en-US"/>
            <w:rPrChange w:id="835" w:author="SamuelCarleial" w:date="2020-02-14T10:17:00Z">
              <w:rPr/>
            </w:rPrChange>
          </w:rPr>
          <w:delText>package ‘lifecycle’ successfully unpacked and MD5 sums checked</w:delText>
        </w:r>
      </w:del>
    </w:p>
    <w:p w14:paraId="66181E2C" w14:textId="5FE1D0D3" w:rsidR="005C5EE4" w:rsidRPr="00CD21B1" w:rsidDel="00CD21B1" w:rsidRDefault="005C5EE4" w:rsidP="005C5EE4">
      <w:pPr>
        <w:pStyle w:val="PargrafodaLista"/>
        <w:ind w:left="1080"/>
        <w:jc w:val="both"/>
        <w:rPr>
          <w:del w:id="836" w:author="SamuelCarleial" w:date="2020-02-14T10:19:00Z"/>
          <w:lang w:val="en-US"/>
          <w:rPrChange w:id="837" w:author="SamuelCarleial" w:date="2020-02-14T10:17:00Z">
            <w:rPr>
              <w:del w:id="838" w:author="SamuelCarleial" w:date="2020-02-14T10:19:00Z"/>
            </w:rPr>
          </w:rPrChange>
        </w:rPr>
      </w:pPr>
      <w:del w:id="839" w:author="SamuelCarleial" w:date="2020-02-14T10:19:00Z">
        <w:r w:rsidRPr="00CD21B1" w:rsidDel="00CD21B1">
          <w:rPr>
            <w:lang w:val="en-US"/>
            <w:rPrChange w:id="840" w:author="SamuelCarleial" w:date="2020-02-14T10:17:00Z">
              <w:rPr/>
            </w:rPrChange>
          </w:rPr>
          <w:delText>package ‘cli’ successfully unpacked and MD5 sums checked</w:delText>
        </w:r>
      </w:del>
    </w:p>
    <w:p w14:paraId="464A6828" w14:textId="475788E1" w:rsidR="005C5EE4" w:rsidRPr="00CD21B1" w:rsidDel="00CD21B1" w:rsidRDefault="005C5EE4" w:rsidP="005C5EE4">
      <w:pPr>
        <w:pStyle w:val="PargrafodaLista"/>
        <w:ind w:left="1080"/>
        <w:jc w:val="both"/>
        <w:rPr>
          <w:del w:id="841" w:author="SamuelCarleial" w:date="2020-02-14T10:19:00Z"/>
          <w:lang w:val="en-US"/>
          <w:rPrChange w:id="842" w:author="SamuelCarleial" w:date="2020-02-14T10:17:00Z">
            <w:rPr>
              <w:del w:id="843" w:author="SamuelCarleial" w:date="2020-02-14T10:19:00Z"/>
            </w:rPr>
          </w:rPrChange>
        </w:rPr>
      </w:pPr>
      <w:del w:id="844" w:author="SamuelCarleial" w:date="2020-02-14T10:19:00Z">
        <w:r w:rsidRPr="00CD21B1" w:rsidDel="00CD21B1">
          <w:rPr>
            <w:lang w:val="en-US"/>
            <w:rPrChange w:id="845" w:author="SamuelCarleial" w:date="2020-02-14T10:17:00Z">
              <w:rPr/>
            </w:rPrChange>
          </w:rPr>
          <w:delText>package ‘crayon’ successfully unpacked and MD5 sums checked</w:delText>
        </w:r>
      </w:del>
    </w:p>
    <w:p w14:paraId="2F8AAF22" w14:textId="7FA43536" w:rsidR="005C5EE4" w:rsidRPr="00CD21B1" w:rsidDel="00CD21B1" w:rsidRDefault="005C5EE4" w:rsidP="005C5EE4">
      <w:pPr>
        <w:pStyle w:val="PargrafodaLista"/>
        <w:ind w:left="1080"/>
        <w:jc w:val="both"/>
        <w:rPr>
          <w:del w:id="846" w:author="SamuelCarleial" w:date="2020-02-14T10:19:00Z"/>
          <w:lang w:val="en-US"/>
          <w:rPrChange w:id="847" w:author="SamuelCarleial" w:date="2020-02-14T10:17:00Z">
            <w:rPr>
              <w:del w:id="848" w:author="SamuelCarleial" w:date="2020-02-14T10:19:00Z"/>
            </w:rPr>
          </w:rPrChange>
        </w:rPr>
      </w:pPr>
      <w:del w:id="849" w:author="SamuelCarleial" w:date="2020-02-14T10:19:00Z">
        <w:r w:rsidRPr="00CD21B1" w:rsidDel="00CD21B1">
          <w:rPr>
            <w:lang w:val="en-US"/>
            <w:rPrChange w:id="850" w:author="SamuelCarleial" w:date="2020-02-14T10:17:00Z">
              <w:rPr/>
            </w:rPrChange>
          </w:rPr>
          <w:delText>package ‘fansi’ successfully unpacked and MD5 sums checked</w:delText>
        </w:r>
      </w:del>
    </w:p>
    <w:p w14:paraId="766D74B4" w14:textId="06927030" w:rsidR="005C5EE4" w:rsidRPr="00CD21B1" w:rsidDel="00CD21B1" w:rsidRDefault="005C5EE4" w:rsidP="005C5EE4">
      <w:pPr>
        <w:pStyle w:val="PargrafodaLista"/>
        <w:ind w:left="1080"/>
        <w:jc w:val="both"/>
        <w:rPr>
          <w:del w:id="851" w:author="SamuelCarleial" w:date="2020-02-14T10:19:00Z"/>
          <w:lang w:val="en-US"/>
          <w:rPrChange w:id="852" w:author="SamuelCarleial" w:date="2020-02-14T10:17:00Z">
            <w:rPr>
              <w:del w:id="853" w:author="SamuelCarleial" w:date="2020-02-14T10:19:00Z"/>
            </w:rPr>
          </w:rPrChange>
        </w:rPr>
      </w:pPr>
      <w:del w:id="854" w:author="SamuelCarleial" w:date="2020-02-14T10:19:00Z">
        <w:r w:rsidRPr="00CD21B1" w:rsidDel="00CD21B1">
          <w:rPr>
            <w:lang w:val="en-US"/>
            <w:rPrChange w:id="855" w:author="SamuelCarleial" w:date="2020-02-14T10:17:00Z">
              <w:rPr/>
            </w:rPrChange>
          </w:rPr>
          <w:delText>package ‘pillar’ successfully unpacked and MD5 sums checked</w:delText>
        </w:r>
      </w:del>
    </w:p>
    <w:p w14:paraId="602316EC" w14:textId="398176FA" w:rsidR="005C5EE4" w:rsidRPr="00CD21B1" w:rsidDel="00CD21B1" w:rsidRDefault="005C5EE4" w:rsidP="005C5EE4">
      <w:pPr>
        <w:pStyle w:val="PargrafodaLista"/>
        <w:ind w:left="1080"/>
        <w:jc w:val="both"/>
        <w:rPr>
          <w:del w:id="856" w:author="SamuelCarleial" w:date="2020-02-14T10:19:00Z"/>
          <w:lang w:val="en-US"/>
          <w:rPrChange w:id="857" w:author="SamuelCarleial" w:date="2020-02-14T10:17:00Z">
            <w:rPr>
              <w:del w:id="858" w:author="SamuelCarleial" w:date="2020-02-14T10:19:00Z"/>
            </w:rPr>
          </w:rPrChange>
        </w:rPr>
      </w:pPr>
      <w:del w:id="859" w:author="SamuelCarleial" w:date="2020-02-14T10:19:00Z">
        <w:r w:rsidRPr="00CD21B1" w:rsidDel="00CD21B1">
          <w:rPr>
            <w:lang w:val="en-US"/>
            <w:rPrChange w:id="860" w:author="SamuelCarleial" w:date="2020-02-14T10:17:00Z">
              <w:rPr/>
            </w:rPrChange>
          </w:rPr>
          <w:delText>package ‘pkgconfig’ successfully unpacked and MD5 sums checked</w:delText>
        </w:r>
      </w:del>
    </w:p>
    <w:p w14:paraId="3D334D8D" w14:textId="36537A9F" w:rsidR="005C5EE4" w:rsidRPr="00CD21B1" w:rsidDel="00CD21B1" w:rsidRDefault="005C5EE4" w:rsidP="005C5EE4">
      <w:pPr>
        <w:pStyle w:val="PargrafodaLista"/>
        <w:ind w:left="1080"/>
        <w:jc w:val="both"/>
        <w:rPr>
          <w:del w:id="861" w:author="SamuelCarleial" w:date="2020-02-14T10:19:00Z"/>
          <w:lang w:val="en-US"/>
          <w:rPrChange w:id="862" w:author="SamuelCarleial" w:date="2020-02-14T10:17:00Z">
            <w:rPr>
              <w:del w:id="863" w:author="SamuelCarleial" w:date="2020-02-14T10:19:00Z"/>
            </w:rPr>
          </w:rPrChange>
        </w:rPr>
      </w:pPr>
      <w:del w:id="864" w:author="SamuelCarleial" w:date="2020-02-14T10:19:00Z">
        <w:r w:rsidRPr="00CD21B1" w:rsidDel="00CD21B1">
          <w:rPr>
            <w:lang w:val="en-US"/>
            <w:rPrChange w:id="865" w:author="SamuelCarleial" w:date="2020-02-14T10:17:00Z">
              <w:rPr/>
            </w:rPrChange>
          </w:rPr>
          <w:delText>package ‘digest’ successfully unpacked and MD5 sums checked</w:delText>
        </w:r>
      </w:del>
    </w:p>
    <w:p w14:paraId="7432F0B0" w14:textId="38E6BB6D" w:rsidR="005C5EE4" w:rsidRPr="00CD21B1" w:rsidDel="00CD21B1" w:rsidRDefault="005C5EE4" w:rsidP="005C5EE4">
      <w:pPr>
        <w:pStyle w:val="PargrafodaLista"/>
        <w:ind w:left="1080"/>
        <w:jc w:val="both"/>
        <w:rPr>
          <w:del w:id="866" w:author="SamuelCarleial" w:date="2020-02-14T10:19:00Z"/>
          <w:lang w:val="en-US"/>
          <w:rPrChange w:id="867" w:author="SamuelCarleial" w:date="2020-02-14T10:17:00Z">
            <w:rPr>
              <w:del w:id="868" w:author="SamuelCarleial" w:date="2020-02-14T10:19:00Z"/>
            </w:rPr>
          </w:rPrChange>
        </w:rPr>
      </w:pPr>
      <w:del w:id="869" w:author="SamuelCarleial" w:date="2020-02-14T10:19:00Z">
        <w:r w:rsidRPr="00CD21B1" w:rsidDel="00CD21B1">
          <w:rPr>
            <w:lang w:val="en-US"/>
            <w:rPrChange w:id="870" w:author="SamuelCarleial" w:date="2020-02-14T10:17:00Z">
              <w:rPr/>
            </w:rPrChange>
          </w:rPr>
          <w:delText>package ‘gtable’ successfully unpacked and MD5 sums checked</w:delText>
        </w:r>
      </w:del>
    </w:p>
    <w:p w14:paraId="6148814D" w14:textId="54177E4A" w:rsidR="005C5EE4" w:rsidRPr="00CD21B1" w:rsidDel="00CD21B1" w:rsidRDefault="005C5EE4" w:rsidP="005C5EE4">
      <w:pPr>
        <w:pStyle w:val="PargrafodaLista"/>
        <w:ind w:left="1080"/>
        <w:jc w:val="both"/>
        <w:rPr>
          <w:del w:id="871" w:author="SamuelCarleial" w:date="2020-02-14T10:19:00Z"/>
          <w:lang w:val="en-US"/>
          <w:rPrChange w:id="872" w:author="SamuelCarleial" w:date="2020-02-14T10:17:00Z">
            <w:rPr>
              <w:del w:id="873" w:author="SamuelCarleial" w:date="2020-02-14T10:19:00Z"/>
            </w:rPr>
          </w:rPrChange>
        </w:rPr>
      </w:pPr>
      <w:del w:id="874" w:author="SamuelCarleial" w:date="2020-02-14T10:19:00Z">
        <w:r w:rsidRPr="00CD21B1" w:rsidDel="00CD21B1">
          <w:rPr>
            <w:lang w:val="en-US"/>
            <w:rPrChange w:id="875" w:author="SamuelCarleial" w:date="2020-02-14T10:17:00Z">
              <w:rPr/>
            </w:rPrChange>
          </w:rPr>
          <w:delText>package ‘lazyeval’ successfully unpacked and MD5 sums checked</w:delText>
        </w:r>
      </w:del>
    </w:p>
    <w:p w14:paraId="3595606F" w14:textId="4A3AAE0A" w:rsidR="005C5EE4" w:rsidRPr="00CD21B1" w:rsidDel="00CD21B1" w:rsidRDefault="005C5EE4" w:rsidP="005C5EE4">
      <w:pPr>
        <w:pStyle w:val="PargrafodaLista"/>
        <w:ind w:left="1080"/>
        <w:jc w:val="both"/>
        <w:rPr>
          <w:del w:id="876" w:author="SamuelCarleial" w:date="2020-02-14T10:19:00Z"/>
          <w:lang w:val="en-US"/>
          <w:rPrChange w:id="877" w:author="SamuelCarleial" w:date="2020-02-14T10:17:00Z">
            <w:rPr>
              <w:del w:id="878" w:author="SamuelCarleial" w:date="2020-02-14T10:19:00Z"/>
            </w:rPr>
          </w:rPrChange>
        </w:rPr>
      </w:pPr>
      <w:del w:id="879" w:author="SamuelCarleial" w:date="2020-02-14T10:19:00Z">
        <w:r w:rsidRPr="00CD21B1" w:rsidDel="00CD21B1">
          <w:rPr>
            <w:lang w:val="en-US"/>
            <w:rPrChange w:id="880" w:author="SamuelCarleial" w:date="2020-02-14T10:17:00Z">
              <w:rPr/>
            </w:rPrChange>
          </w:rPr>
          <w:delText>package ‘reshape2’ successfully unpacked and MD5 sums checked</w:delText>
        </w:r>
      </w:del>
    </w:p>
    <w:p w14:paraId="3EA146A9" w14:textId="7D5603A7" w:rsidR="005C5EE4" w:rsidRPr="00CD21B1" w:rsidDel="00CD21B1" w:rsidRDefault="005C5EE4" w:rsidP="005C5EE4">
      <w:pPr>
        <w:pStyle w:val="PargrafodaLista"/>
        <w:ind w:left="1080"/>
        <w:jc w:val="both"/>
        <w:rPr>
          <w:del w:id="881" w:author="SamuelCarleial" w:date="2020-02-14T10:19:00Z"/>
          <w:lang w:val="en-US"/>
          <w:rPrChange w:id="882" w:author="SamuelCarleial" w:date="2020-02-14T10:17:00Z">
            <w:rPr>
              <w:del w:id="883" w:author="SamuelCarleial" w:date="2020-02-14T10:19:00Z"/>
            </w:rPr>
          </w:rPrChange>
        </w:rPr>
      </w:pPr>
      <w:del w:id="884" w:author="SamuelCarleial" w:date="2020-02-14T10:19:00Z">
        <w:r w:rsidRPr="00CD21B1" w:rsidDel="00CD21B1">
          <w:rPr>
            <w:lang w:val="en-US"/>
            <w:rPrChange w:id="885" w:author="SamuelCarleial" w:date="2020-02-14T10:17:00Z">
              <w:rPr/>
            </w:rPrChange>
          </w:rPr>
          <w:delText>package ‘rlang’ successfully unpacked and MD5 sums checked</w:delText>
        </w:r>
      </w:del>
    </w:p>
    <w:p w14:paraId="4C208E0C" w14:textId="3FDBC5A1" w:rsidR="005C5EE4" w:rsidRPr="00CD21B1" w:rsidDel="00CD21B1" w:rsidRDefault="005C5EE4" w:rsidP="005C5EE4">
      <w:pPr>
        <w:pStyle w:val="PargrafodaLista"/>
        <w:ind w:left="1080"/>
        <w:jc w:val="both"/>
        <w:rPr>
          <w:del w:id="886" w:author="SamuelCarleial" w:date="2020-02-14T10:19:00Z"/>
          <w:lang w:val="en-US"/>
          <w:rPrChange w:id="887" w:author="SamuelCarleial" w:date="2020-02-14T10:17:00Z">
            <w:rPr>
              <w:del w:id="888" w:author="SamuelCarleial" w:date="2020-02-14T10:19:00Z"/>
            </w:rPr>
          </w:rPrChange>
        </w:rPr>
      </w:pPr>
      <w:del w:id="889" w:author="SamuelCarleial" w:date="2020-02-14T10:19:00Z">
        <w:r w:rsidRPr="00CD21B1" w:rsidDel="00CD21B1">
          <w:rPr>
            <w:lang w:val="en-US"/>
            <w:rPrChange w:id="890" w:author="SamuelCarleial" w:date="2020-02-14T10:17:00Z">
              <w:rPr/>
            </w:rPrChange>
          </w:rPr>
          <w:delText>package ‘scales’ successfully unpacked and MD5 sums checked</w:delText>
        </w:r>
      </w:del>
    </w:p>
    <w:p w14:paraId="17F6353C" w14:textId="50E2A6DF" w:rsidR="005C5EE4" w:rsidRPr="00CD21B1" w:rsidDel="00CD21B1" w:rsidRDefault="005C5EE4" w:rsidP="005C5EE4">
      <w:pPr>
        <w:pStyle w:val="PargrafodaLista"/>
        <w:ind w:left="1080"/>
        <w:jc w:val="both"/>
        <w:rPr>
          <w:del w:id="891" w:author="SamuelCarleial" w:date="2020-02-14T10:19:00Z"/>
          <w:lang w:val="en-US"/>
          <w:rPrChange w:id="892" w:author="SamuelCarleial" w:date="2020-02-14T10:17:00Z">
            <w:rPr>
              <w:del w:id="893" w:author="SamuelCarleial" w:date="2020-02-14T10:19:00Z"/>
            </w:rPr>
          </w:rPrChange>
        </w:rPr>
      </w:pPr>
      <w:del w:id="894" w:author="SamuelCarleial" w:date="2020-02-14T10:19:00Z">
        <w:r w:rsidRPr="00CD21B1" w:rsidDel="00CD21B1">
          <w:rPr>
            <w:lang w:val="en-US"/>
            <w:rPrChange w:id="895" w:author="SamuelCarleial" w:date="2020-02-14T10:17:00Z">
              <w:rPr/>
            </w:rPrChange>
          </w:rPr>
          <w:delText>package ‘tibble’ successfully unpacked and MD5 sums checked</w:delText>
        </w:r>
      </w:del>
    </w:p>
    <w:p w14:paraId="5B64EE3A" w14:textId="7E3626C2" w:rsidR="005C5EE4" w:rsidRPr="00CD21B1" w:rsidDel="00CD21B1" w:rsidRDefault="005C5EE4" w:rsidP="005C5EE4">
      <w:pPr>
        <w:pStyle w:val="PargrafodaLista"/>
        <w:ind w:left="1080"/>
        <w:jc w:val="both"/>
        <w:rPr>
          <w:del w:id="896" w:author="SamuelCarleial" w:date="2020-02-14T10:19:00Z"/>
          <w:lang w:val="en-US"/>
          <w:rPrChange w:id="897" w:author="SamuelCarleial" w:date="2020-02-14T10:17:00Z">
            <w:rPr>
              <w:del w:id="898" w:author="SamuelCarleial" w:date="2020-02-14T10:19:00Z"/>
            </w:rPr>
          </w:rPrChange>
        </w:rPr>
      </w:pPr>
      <w:del w:id="899" w:author="SamuelCarleial" w:date="2020-02-14T10:19:00Z">
        <w:r w:rsidRPr="00CD21B1" w:rsidDel="00CD21B1">
          <w:rPr>
            <w:lang w:val="en-US"/>
            <w:rPrChange w:id="900" w:author="SamuelCarleial" w:date="2020-02-14T10:17:00Z">
              <w:rPr/>
            </w:rPrChange>
          </w:rPr>
          <w:delText>package ‘viridisLite’ successfully unpacked and MD5 sums checked</w:delText>
        </w:r>
      </w:del>
    </w:p>
    <w:p w14:paraId="4A140016" w14:textId="260ED521" w:rsidR="005C5EE4" w:rsidRPr="00CD21B1" w:rsidDel="00CD21B1" w:rsidRDefault="005C5EE4" w:rsidP="005C5EE4">
      <w:pPr>
        <w:pStyle w:val="PargrafodaLista"/>
        <w:ind w:left="1080"/>
        <w:jc w:val="both"/>
        <w:rPr>
          <w:del w:id="901" w:author="SamuelCarleial" w:date="2020-02-14T10:19:00Z"/>
          <w:lang w:val="en-US"/>
          <w:rPrChange w:id="902" w:author="SamuelCarleial" w:date="2020-02-14T10:17:00Z">
            <w:rPr>
              <w:del w:id="903" w:author="SamuelCarleial" w:date="2020-02-14T10:19:00Z"/>
            </w:rPr>
          </w:rPrChange>
        </w:rPr>
      </w:pPr>
      <w:del w:id="904" w:author="SamuelCarleial" w:date="2020-02-14T10:19:00Z">
        <w:r w:rsidRPr="00CD21B1" w:rsidDel="00CD21B1">
          <w:rPr>
            <w:lang w:val="en-US"/>
            <w:rPrChange w:id="905" w:author="SamuelCarleial" w:date="2020-02-14T10:17:00Z">
              <w:rPr/>
            </w:rPrChange>
          </w:rPr>
          <w:delText>package ‘withr’ successfully unpacked and MD5 sums checked</w:delText>
        </w:r>
      </w:del>
    </w:p>
    <w:p w14:paraId="7C541DBC" w14:textId="4FBACB97" w:rsidR="005C5EE4" w:rsidRPr="00CD21B1" w:rsidDel="00CD21B1" w:rsidRDefault="005C5EE4" w:rsidP="005C5EE4">
      <w:pPr>
        <w:pStyle w:val="PargrafodaLista"/>
        <w:ind w:left="1080"/>
        <w:jc w:val="both"/>
        <w:rPr>
          <w:del w:id="906" w:author="SamuelCarleial" w:date="2020-02-14T10:19:00Z"/>
          <w:lang w:val="en-US"/>
          <w:rPrChange w:id="907" w:author="SamuelCarleial" w:date="2020-02-14T10:17:00Z">
            <w:rPr>
              <w:del w:id="908" w:author="SamuelCarleial" w:date="2020-02-14T10:19:00Z"/>
            </w:rPr>
          </w:rPrChange>
        </w:rPr>
      </w:pPr>
      <w:del w:id="909" w:author="SamuelCarleial" w:date="2020-02-14T10:19:00Z">
        <w:r w:rsidRPr="00CD21B1" w:rsidDel="00CD21B1">
          <w:rPr>
            <w:lang w:val="en-US"/>
            <w:rPrChange w:id="910" w:author="SamuelCarleial" w:date="2020-02-14T10:17:00Z">
              <w:rPr/>
            </w:rPrChange>
          </w:rPr>
          <w:delText>package ‘ggplot2’ successfully unpacked and MD5 sums checked</w:delText>
        </w:r>
      </w:del>
    </w:p>
    <w:p w14:paraId="4205BC05" w14:textId="4C21436F" w:rsidR="005C5EE4" w:rsidRPr="00CD21B1" w:rsidDel="00CD21B1" w:rsidRDefault="005C5EE4" w:rsidP="005C5EE4">
      <w:pPr>
        <w:pStyle w:val="PargrafodaLista"/>
        <w:ind w:left="1080"/>
        <w:jc w:val="both"/>
        <w:rPr>
          <w:del w:id="911" w:author="SamuelCarleial" w:date="2020-02-14T10:19:00Z"/>
          <w:lang w:val="en-US"/>
          <w:rPrChange w:id="912" w:author="SamuelCarleial" w:date="2020-02-14T10:17:00Z">
            <w:rPr>
              <w:del w:id="913" w:author="SamuelCarleial" w:date="2020-02-14T10:19:00Z"/>
            </w:rPr>
          </w:rPrChange>
        </w:rPr>
      </w:pPr>
    </w:p>
    <w:p w14:paraId="710AD611" w14:textId="2913096B" w:rsidR="005C5EE4" w:rsidRPr="00CD21B1" w:rsidDel="00CD21B1" w:rsidRDefault="005C5EE4" w:rsidP="005C5EE4">
      <w:pPr>
        <w:pStyle w:val="PargrafodaLista"/>
        <w:ind w:left="1080"/>
        <w:jc w:val="both"/>
        <w:rPr>
          <w:del w:id="914" w:author="SamuelCarleial" w:date="2020-02-14T10:19:00Z"/>
          <w:lang w:val="en-US"/>
          <w:rPrChange w:id="915" w:author="SamuelCarleial" w:date="2020-02-14T10:17:00Z">
            <w:rPr>
              <w:del w:id="916" w:author="SamuelCarleial" w:date="2020-02-14T10:19:00Z"/>
            </w:rPr>
          </w:rPrChange>
        </w:rPr>
      </w:pPr>
      <w:del w:id="917" w:author="SamuelCarleial" w:date="2020-02-14T10:19:00Z">
        <w:r w:rsidRPr="00CD21B1" w:rsidDel="00CD21B1">
          <w:rPr>
            <w:lang w:val="en-US"/>
            <w:rPrChange w:id="918" w:author="SamuelCarleial" w:date="2020-02-14T10:17:00Z">
              <w:rPr/>
            </w:rPrChange>
          </w:rPr>
          <w:delText>The downloaded binary packages are in</w:delText>
        </w:r>
      </w:del>
    </w:p>
    <w:p w14:paraId="47C34A9A" w14:textId="6B6710A1" w:rsidR="005C5EE4" w:rsidRPr="00CD21B1" w:rsidDel="00CD21B1" w:rsidRDefault="005C5EE4" w:rsidP="005C5EE4">
      <w:pPr>
        <w:pStyle w:val="PargrafodaLista"/>
        <w:ind w:left="1080"/>
        <w:jc w:val="both"/>
        <w:rPr>
          <w:del w:id="919" w:author="SamuelCarleial" w:date="2020-02-14T10:19:00Z"/>
          <w:lang w:val="en-US"/>
          <w:rPrChange w:id="920" w:author="SamuelCarleial" w:date="2020-02-14T10:17:00Z">
            <w:rPr>
              <w:del w:id="921" w:author="SamuelCarleial" w:date="2020-02-14T10:19:00Z"/>
            </w:rPr>
          </w:rPrChange>
        </w:rPr>
      </w:pPr>
      <w:del w:id="922" w:author="SamuelCarleial" w:date="2020-02-14T10:19:00Z">
        <w:r w:rsidRPr="00CD21B1" w:rsidDel="00CD21B1">
          <w:rPr>
            <w:lang w:val="en-US"/>
            <w:rPrChange w:id="923" w:author="SamuelCarleial" w:date="2020-02-14T10:17:00Z">
              <w:rPr/>
            </w:rPrChange>
          </w:rPr>
          <w:delText xml:space="preserve">        C:\Users\Alunos\AppData\Local\Temp\RtmpcT2u4v\downloaded_packages</w:delText>
        </w:r>
      </w:del>
    </w:p>
    <w:p w14:paraId="2A11DCAC" w14:textId="77777777" w:rsidR="005C5EE4" w:rsidRDefault="005C5EE4" w:rsidP="005C5EE4">
      <w:pPr>
        <w:pStyle w:val="PargrafodaLista"/>
        <w:ind w:left="1080"/>
        <w:jc w:val="both"/>
      </w:pPr>
      <w:r>
        <w:t>&gt; library(ggplot2)</w:t>
      </w:r>
    </w:p>
    <w:p w14:paraId="0A4B8D73" w14:textId="121AA274" w:rsidR="005C5EE4" w:rsidRPr="009A5F7F" w:rsidDel="00CD21B1" w:rsidRDefault="005C5EE4" w:rsidP="005C5EE4">
      <w:pPr>
        <w:pStyle w:val="PargrafodaLista"/>
        <w:ind w:left="1080"/>
        <w:jc w:val="both"/>
        <w:rPr>
          <w:del w:id="924" w:author="SamuelCarleial" w:date="2020-02-14T10:21:00Z"/>
          <w:lang w:val="en-US"/>
        </w:rPr>
      </w:pPr>
      <w:del w:id="925" w:author="SamuelCarleial" w:date="2020-02-14T10:21:00Z">
        <w:r w:rsidRPr="009A5F7F" w:rsidDel="00CD21B1">
          <w:rPr>
            <w:lang w:val="en-US"/>
          </w:rPr>
          <w:delText>&gt; g&lt;-ggplot(aes(y,x, color=z))</w:delText>
        </w:r>
      </w:del>
    </w:p>
    <w:p w14:paraId="0F7E3BE3" w14:textId="459AC74B" w:rsidR="005C5EE4" w:rsidRPr="009A5F7F" w:rsidDel="00CD21B1" w:rsidRDefault="005C5EE4" w:rsidP="005C5EE4">
      <w:pPr>
        <w:pStyle w:val="PargrafodaLista"/>
        <w:ind w:left="1080"/>
        <w:jc w:val="both"/>
        <w:rPr>
          <w:del w:id="926" w:author="SamuelCarleial" w:date="2020-02-14T10:20:00Z"/>
          <w:lang w:val="en-US"/>
        </w:rPr>
      </w:pPr>
      <w:del w:id="927" w:author="SamuelCarleial" w:date="2020-02-14T10:20:00Z">
        <w:r w:rsidRPr="009A5F7F" w:rsidDel="00CD21B1">
          <w:rPr>
            <w:lang w:val="en-US"/>
          </w:rPr>
          <w:delText>Erro: `data` must be a data frame, or other object coercible by `fortify()`, not an S3 object with class uneval</w:delText>
        </w:r>
      </w:del>
    </w:p>
    <w:p w14:paraId="78CC3566" w14:textId="69B762A8" w:rsidR="005C5EE4" w:rsidRPr="009A5F7F" w:rsidDel="00CD21B1" w:rsidRDefault="005C5EE4" w:rsidP="005C5EE4">
      <w:pPr>
        <w:pStyle w:val="PargrafodaLista"/>
        <w:ind w:left="1080"/>
        <w:jc w:val="both"/>
        <w:rPr>
          <w:del w:id="928" w:author="SamuelCarleial" w:date="2020-02-14T10:20:00Z"/>
          <w:lang w:val="en-US"/>
        </w:rPr>
      </w:pPr>
      <w:del w:id="929" w:author="SamuelCarleial" w:date="2020-02-14T10:20:00Z">
        <w:r w:rsidRPr="009A5F7F" w:rsidDel="00CD21B1">
          <w:rPr>
            <w:lang w:val="en-US"/>
          </w:rPr>
          <w:delText>Did you accidentally pass `aes()` to the `data` argument?</w:delText>
        </w:r>
      </w:del>
    </w:p>
    <w:p w14:paraId="4D298443" w14:textId="170FBA4C" w:rsidR="005C5EE4" w:rsidRPr="009A5F7F" w:rsidDel="00CD21B1" w:rsidRDefault="005C5EE4" w:rsidP="005C5EE4">
      <w:pPr>
        <w:pStyle w:val="PargrafodaLista"/>
        <w:ind w:left="1080"/>
        <w:jc w:val="both"/>
        <w:rPr>
          <w:del w:id="930" w:author="SamuelCarleial" w:date="2020-02-14T10:20:00Z"/>
          <w:lang w:val="en-US"/>
        </w:rPr>
      </w:pPr>
      <w:del w:id="931" w:author="SamuelCarleial" w:date="2020-02-14T10:20:00Z">
        <w:r w:rsidRPr="009A5F7F" w:rsidDel="00CD21B1">
          <w:rPr>
            <w:lang w:val="en-US"/>
          </w:rPr>
          <w:delText>&gt; g&lt;-ggplot(aes(y=Girth, x=Height, color=Volume),data=trees)</w:delText>
        </w:r>
      </w:del>
    </w:p>
    <w:p w14:paraId="4CC3E212" w14:textId="0594AF45" w:rsidR="005C5EE4" w:rsidRPr="009A5F7F" w:rsidDel="00CD21B1" w:rsidRDefault="005C5EE4" w:rsidP="005C5EE4">
      <w:pPr>
        <w:pStyle w:val="PargrafodaLista"/>
        <w:ind w:left="1080"/>
        <w:jc w:val="both"/>
        <w:rPr>
          <w:del w:id="932" w:author="SamuelCarleial" w:date="2020-02-14T10:20:00Z"/>
          <w:lang w:val="en-US"/>
        </w:rPr>
      </w:pPr>
      <w:del w:id="933" w:author="SamuelCarleial" w:date="2020-02-14T10:20:00Z">
        <w:r w:rsidRPr="009A5F7F" w:rsidDel="00CD21B1">
          <w:rPr>
            <w:lang w:val="en-US"/>
          </w:rPr>
          <w:delText>&gt; g+geom_point()</w:delText>
        </w:r>
      </w:del>
    </w:p>
    <w:p w14:paraId="11C49D51" w14:textId="1534B773" w:rsidR="005C5EE4" w:rsidRPr="009A5F7F" w:rsidDel="00CD21B1" w:rsidRDefault="005C5EE4" w:rsidP="005C5EE4">
      <w:pPr>
        <w:pStyle w:val="PargrafodaLista"/>
        <w:ind w:left="1080"/>
        <w:jc w:val="both"/>
        <w:rPr>
          <w:del w:id="934" w:author="SamuelCarleial" w:date="2020-02-14T10:20:00Z"/>
          <w:lang w:val="en-US"/>
        </w:rPr>
      </w:pPr>
      <w:del w:id="935" w:author="SamuelCarleial" w:date="2020-02-14T10:20:00Z">
        <w:r w:rsidRPr="009A5F7F" w:rsidDel="00CD21B1">
          <w:rPr>
            <w:lang w:val="en-US"/>
          </w:rPr>
          <w:delText>&gt; g+geom_point()+xlab("Altura")+ylab("Circunferência")</w:delText>
        </w:r>
      </w:del>
    </w:p>
    <w:p w14:paraId="3ED3D88F" w14:textId="0025DA58" w:rsidR="005C5EE4" w:rsidRPr="009A5F7F" w:rsidDel="00CD21B1" w:rsidRDefault="005C5EE4" w:rsidP="005C5EE4">
      <w:pPr>
        <w:pStyle w:val="PargrafodaLista"/>
        <w:ind w:left="1080"/>
        <w:jc w:val="both"/>
        <w:rPr>
          <w:del w:id="936" w:author="SamuelCarleial" w:date="2020-02-14T10:20:00Z"/>
          <w:lang w:val="en-US"/>
        </w:rPr>
      </w:pPr>
      <w:del w:id="937" w:author="SamuelCarleial" w:date="2020-02-14T10:20:00Z">
        <w:r w:rsidRPr="009A5F7F" w:rsidDel="00CD21B1">
          <w:rPr>
            <w:lang w:val="en-US"/>
          </w:rPr>
          <w:delText>&gt; g&lt;-ggplot(aes(y=Girth, x=Height, color=Volume,size=4),data=trees)</w:delText>
        </w:r>
      </w:del>
    </w:p>
    <w:p w14:paraId="6027BF43" w14:textId="7E0D28AD" w:rsidR="005C5EE4" w:rsidDel="00CD21B1" w:rsidRDefault="005C5EE4" w:rsidP="005C5EE4">
      <w:pPr>
        <w:pStyle w:val="PargrafodaLista"/>
        <w:ind w:left="1080"/>
        <w:jc w:val="both"/>
        <w:rPr>
          <w:del w:id="938" w:author="SamuelCarleial" w:date="2020-02-14T10:20:00Z"/>
        </w:rPr>
      </w:pPr>
      <w:del w:id="939" w:author="SamuelCarleial" w:date="2020-02-14T10:20:00Z">
        <w:r w:rsidDel="00CD21B1">
          <w:delText>&gt; g+geom_point()+xlab("Altura")+ylab("Circunferência")</w:delText>
        </w:r>
      </w:del>
    </w:p>
    <w:p w14:paraId="6FE15AF5" w14:textId="4BDAF8A9" w:rsidR="005C5EE4" w:rsidDel="00CD21B1" w:rsidRDefault="005C5EE4" w:rsidP="005C5EE4">
      <w:pPr>
        <w:pStyle w:val="PargrafodaLista"/>
        <w:ind w:left="1080"/>
        <w:jc w:val="both"/>
        <w:rPr>
          <w:del w:id="940" w:author="SamuelCarleial" w:date="2020-02-14T10:20:00Z"/>
        </w:rPr>
      </w:pPr>
      <w:del w:id="941" w:author="SamuelCarleial" w:date="2020-02-14T10:20:00Z">
        <w:r w:rsidDel="00CD21B1">
          <w:delText>&gt; g+geom_point()+xlab("Altura")+ylab("Circunferência")+ Main("Relação entre Altura, Circunferência e Volume")</w:delText>
        </w:r>
      </w:del>
    </w:p>
    <w:p w14:paraId="336B5F3E" w14:textId="61427081" w:rsidR="005C5EE4" w:rsidDel="00CD21B1" w:rsidRDefault="005C5EE4" w:rsidP="005C5EE4">
      <w:pPr>
        <w:pStyle w:val="PargrafodaLista"/>
        <w:ind w:left="1080"/>
        <w:jc w:val="both"/>
        <w:rPr>
          <w:del w:id="942" w:author="SamuelCarleial" w:date="2020-02-14T10:20:00Z"/>
        </w:rPr>
      </w:pPr>
      <w:del w:id="943" w:author="SamuelCarleial" w:date="2020-02-14T10:20:00Z">
        <w:r w:rsidDel="00CD21B1">
          <w:delText xml:space="preserve">Error in Main("Relação entre Altura, Circunferência e Volume") : </w:delText>
        </w:r>
      </w:del>
    </w:p>
    <w:p w14:paraId="39319947" w14:textId="384C9CA1" w:rsidR="005C5EE4" w:rsidDel="00CD21B1" w:rsidRDefault="005C5EE4" w:rsidP="005C5EE4">
      <w:pPr>
        <w:pStyle w:val="PargrafodaLista"/>
        <w:ind w:left="1080"/>
        <w:jc w:val="both"/>
        <w:rPr>
          <w:del w:id="944" w:author="SamuelCarleial" w:date="2020-02-14T10:20:00Z"/>
        </w:rPr>
      </w:pPr>
      <w:del w:id="945" w:author="SamuelCarleial" w:date="2020-02-14T10:20:00Z">
        <w:r w:rsidDel="00CD21B1">
          <w:delText xml:space="preserve">  não foi possível encontrar a função "Main"</w:delText>
        </w:r>
      </w:del>
    </w:p>
    <w:p w14:paraId="3ED204C5" w14:textId="54EB781A" w:rsidR="005C5EE4" w:rsidDel="00CD21B1" w:rsidRDefault="005C5EE4" w:rsidP="005C5EE4">
      <w:pPr>
        <w:pStyle w:val="PargrafodaLista"/>
        <w:ind w:left="1080"/>
        <w:jc w:val="both"/>
        <w:rPr>
          <w:del w:id="946" w:author="SamuelCarleial" w:date="2020-02-14T10:20:00Z"/>
        </w:rPr>
      </w:pPr>
      <w:del w:id="947" w:author="SamuelCarleial" w:date="2020-02-14T10:20:00Z">
        <w:r w:rsidDel="00CD21B1">
          <w:delText>&gt; g+geom_point()+xlab("Altura")+ylab("Circunferência")+ main("Relação entre Altura, Circunferência e Volume")</w:delText>
        </w:r>
      </w:del>
    </w:p>
    <w:p w14:paraId="1A0DDA74" w14:textId="79CC7402" w:rsidR="005C5EE4" w:rsidDel="00CD21B1" w:rsidRDefault="005C5EE4" w:rsidP="005C5EE4">
      <w:pPr>
        <w:pStyle w:val="PargrafodaLista"/>
        <w:ind w:left="1080"/>
        <w:jc w:val="both"/>
        <w:rPr>
          <w:del w:id="948" w:author="SamuelCarleial" w:date="2020-02-14T10:20:00Z"/>
        </w:rPr>
      </w:pPr>
      <w:del w:id="949" w:author="SamuelCarleial" w:date="2020-02-14T10:20:00Z">
        <w:r w:rsidDel="00CD21B1">
          <w:delText xml:space="preserve">Error in main("Relação entre Altura, Circunferência e Volume") : </w:delText>
        </w:r>
      </w:del>
    </w:p>
    <w:p w14:paraId="2082424C" w14:textId="03CC366D" w:rsidR="005C5EE4" w:rsidDel="00CD21B1" w:rsidRDefault="005C5EE4" w:rsidP="005C5EE4">
      <w:pPr>
        <w:pStyle w:val="PargrafodaLista"/>
        <w:ind w:left="1080"/>
        <w:jc w:val="both"/>
        <w:rPr>
          <w:del w:id="950" w:author="SamuelCarleial" w:date="2020-02-14T10:20:00Z"/>
        </w:rPr>
      </w:pPr>
      <w:del w:id="951" w:author="SamuelCarleial" w:date="2020-02-14T10:20:00Z">
        <w:r w:rsidDel="00CD21B1">
          <w:delText xml:space="preserve">  não foi possível encontrar a função "main"</w:delText>
        </w:r>
      </w:del>
    </w:p>
    <w:p w14:paraId="40363341" w14:textId="3CE82957" w:rsidR="005C5EE4" w:rsidDel="00CD21B1" w:rsidRDefault="005C5EE4" w:rsidP="005C5EE4">
      <w:pPr>
        <w:pStyle w:val="PargrafodaLista"/>
        <w:ind w:left="1080"/>
        <w:jc w:val="both"/>
        <w:rPr>
          <w:del w:id="952" w:author="SamuelCarleial" w:date="2020-02-14T10:20:00Z"/>
        </w:rPr>
      </w:pPr>
      <w:del w:id="953" w:author="SamuelCarleial" w:date="2020-02-14T10:20:00Z">
        <w:r w:rsidDel="00CD21B1">
          <w:delText>&gt; g&lt;-ggplot(aes(y=Girth, x=Height, color=Volume,size=4),data=trees)+ ggtitle("Relação entre Circunferência, Altura e Volume")</w:delText>
        </w:r>
      </w:del>
    </w:p>
    <w:p w14:paraId="7A590FB0" w14:textId="77777777" w:rsidR="005C5EE4" w:rsidRDefault="005C5EE4" w:rsidP="005C5EE4">
      <w:pPr>
        <w:pStyle w:val="PargrafodaLista"/>
        <w:ind w:left="1080"/>
        <w:jc w:val="both"/>
      </w:pPr>
      <w:r>
        <w:t>&gt; g&lt;-ggplot(aes(y=Girth, x=Height, color=Volume,size=4),data=trees)+ ggtitle("Relação entre Circunferência, Altura e Volume")</w:t>
      </w:r>
    </w:p>
    <w:p w14:paraId="45BBD34A" w14:textId="59A2EEE7" w:rsidR="005C5EE4" w:rsidDel="00CD21B1" w:rsidRDefault="005C5EE4" w:rsidP="005C5EE4">
      <w:pPr>
        <w:pStyle w:val="PargrafodaLista"/>
        <w:ind w:left="1080"/>
        <w:jc w:val="both"/>
        <w:rPr>
          <w:del w:id="954" w:author="SamuelCarleial" w:date="2020-02-14T10:20:00Z"/>
        </w:rPr>
      </w:pPr>
      <w:del w:id="955" w:author="SamuelCarleial" w:date="2020-02-14T10:20:00Z">
        <w:r w:rsidDel="00CD21B1">
          <w:delText>&gt; g+geom_point()+xlab("Altura")+ylab("Circunferência")+ ggtitle("Relação entre Altura, Circunferência e Volume")</w:delText>
        </w:r>
      </w:del>
    </w:p>
    <w:p w14:paraId="51A59D91" w14:textId="77777777" w:rsidR="005C5EE4" w:rsidRDefault="005C5EE4" w:rsidP="005C5EE4">
      <w:pPr>
        <w:pStyle w:val="PargrafodaLista"/>
        <w:ind w:left="1080"/>
        <w:jc w:val="both"/>
      </w:pPr>
      <w:r>
        <w:t>&gt; g+geom_point()+xlab("Altura")+ylab("Circunferência")+ ggtitle("Relação entre Circunferência, Altura e Volume das Cerejeiras")</w:t>
      </w:r>
    </w:p>
    <w:p w14:paraId="0DA481F3" w14:textId="7E32C66F" w:rsidR="005C5EE4" w:rsidRPr="00CD21B1" w:rsidRDefault="005C5EE4" w:rsidP="005C5EE4">
      <w:pPr>
        <w:pStyle w:val="PargrafodaLista"/>
        <w:ind w:left="1080"/>
        <w:jc w:val="both"/>
        <w:rPr>
          <w:lang w:val="en-US"/>
          <w:rPrChange w:id="956" w:author="SamuelCarleial" w:date="2020-02-14T10:17:00Z">
            <w:rPr/>
          </w:rPrChange>
        </w:rPr>
      </w:pPr>
      <w:r w:rsidRPr="00CD21B1">
        <w:rPr>
          <w:lang w:val="en-US"/>
          <w:rPrChange w:id="957" w:author="SamuelCarleial" w:date="2020-02-14T10:17:00Z">
            <w:rPr/>
          </w:rPrChange>
        </w:rPr>
        <w:t>&gt;</w:t>
      </w:r>
      <w:r w:rsidR="00BA373F" w:rsidRPr="00CD21B1">
        <w:rPr>
          <w:lang w:val="en-US"/>
          <w:rPrChange w:id="958" w:author="SamuelCarleial" w:date="2020-02-14T10:17:00Z">
            <w:rPr/>
          </w:rPrChange>
        </w:rPr>
        <w:t xml:space="preserve"> plot(trees)</w:t>
      </w:r>
    </w:p>
    <w:p w14:paraId="7CF39817" w14:textId="281EAFA8" w:rsidR="00BA373F" w:rsidRPr="00CD21B1" w:rsidRDefault="00BA373F" w:rsidP="005C5EE4">
      <w:pPr>
        <w:pStyle w:val="PargrafodaLista"/>
        <w:ind w:left="1080"/>
        <w:jc w:val="both"/>
        <w:rPr>
          <w:lang w:val="en-US"/>
          <w:rPrChange w:id="959" w:author="SamuelCarleial" w:date="2020-02-14T10:17:00Z">
            <w:rPr/>
          </w:rPrChange>
        </w:rPr>
      </w:pPr>
    </w:p>
    <w:p w14:paraId="3C4578E7" w14:textId="77777777" w:rsidR="00BA373F" w:rsidRPr="00CD21B1" w:rsidRDefault="00BA373F" w:rsidP="005C5EE4">
      <w:pPr>
        <w:pStyle w:val="PargrafodaLista"/>
        <w:ind w:left="1080"/>
        <w:jc w:val="both"/>
        <w:rPr>
          <w:lang w:val="en-US"/>
          <w:rPrChange w:id="960" w:author="SamuelCarleial" w:date="2020-02-14T10:17:00Z">
            <w:rPr/>
          </w:rPrChange>
        </w:rPr>
      </w:pPr>
    </w:p>
    <w:p w14:paraId="41D19A40" w14:textId="4DFAFB7A" w:rsidR="005C5EE4" w:rsidRPr="00CD21B1" w:rsidRDefault="00A96333" w:rsidP="0061112C">
      <w:pPr>
        <w:pStyle w:val="PargrafodaLista"/>
        <w:jc w:val="both"/>
        <w:rPr>
          <w:lang w:val="en-US"/>
          <w:rPrChange w:id="961" w:author="SamuelCarleial" w:date="2020-02-14T10:17:00Z">
            <w:rPr/>
          </w:rPrChange>
        </w:rPr>
      </w:pPr>
      <w:r w:rsidRPr="00CD21B1">
        <w:rPr>
          <w:lang w:val="en-US"/>
          <w:rPrChange w:id="962" w:author="SamuelCarleial" w:date="2020-02-14T10:17:00Z">
            <w:rPr/>
          </w:rPrChange>
        </w:rPr>
        <w:t>B) Script Atividade 2</w:t>
      </w:r>
    </w:p>
    <w:p w14:paraId="2F304A45" w14:textId="23E41BF9" w:rsidR="00A96333" w:rsidRPr="00253D6C" w:rsidRDefault="00253D6C">
      <w:pPr>
        <w:pStyle w:val="PargrafodaLista"/>
        <w:ind w:left="1080"/>
        <w:jc w:val="both"/>
        <w:rPr>
          <w:lang w:val="en-US"/>
          <w:rPrChange w:id="963" w:author="SamuelCarleial" w:date="2020-02-14T10:31:00Z">
            <w:rPr/>
          </w:rPrChange>
        </w:rPr>
        <w:pPrChange w:id="964" w:author="SamuelCarleial" w:date="2020-02-14T10:30:00Z">
          <w:pPr/>
        </w:pPrChange>
      </w:pPr>
      <w:ins w:id="965" w:author="SamuelCarleial" w:date="2020-02-14T10:30:00Z">
        <w:r w:rsidRPr="00253D6C">
          <w:rPr>
            <w:lang w:val="en-US"/>
            <w:rPrChange w:id="966" w:author="SamuelCarleial" w:date="2020-02-14T10:31:00Z">
              <w:rPr/>
            </w:rPrChange>
          </w:rPr>
          <w:t xml:space="preserve">&gt; </w:t>
        </w:r>
      </w:ins>
      <w:r w:rsidR="00A96333" w:rsidRPr="00253D6C">
        <w:rPr>
          <w:lang w:val="en-US"/>
          <w:rPrChange w:id="967" w:author="SamuelCarleial" w:date="2020-02-14T10:31:00Z">
            <w:rPr/>
          </w:rPrChange>
        </w:rPr>
        <w:t>help("Soils")</w:t>
      </w:r>
    </w:p>
    <w:p w14:paraId="308E695D" w14:textId="40BEAF2E" w:rsidR="00A96333" w:rsidRPr="00253D6C" w:rsidRDefault="00253D6C">
      <w:pPr>
        <w:pStyle w:val="PargrafodaLista"/>
        <w:ind w:left="1080"/>
        <w:jc w:val="both"/>
        <w:rPr>
          <w:lang w:val="en-US"/>
          <w:rPrChange w:id="968" w:author="SamuelCarleial" w:date="2020-02-14T10:31:00Z">
            <w:rPr/>
          </w:rPrChange>
        </w:rPr>
        <w:pPrChange w:id="969" w:author="SamuelCarleial" w:date="2020-02-14T10:30:00Z">
          <w:pPr/>
        </w:pPrChange>
      </w:pPr>
      <w:ins w:id="970" w:author="SamuelCarleial" w:date="2020-02-14T10:30:00Z">
        <w:r w:rsidRPr="00253D6C">
          <w:rPr>
            <w:lang w:val="en-US"/>
            <w:rPrChange w:id="971" w:author="SamuelCarleial" w:date="2020-02-14T10:31:00Z">
              <w:rPr/>
            </w:rPrChange>
          </w:rPr>
          <w:t xml:space="preserve">&gt; </w:t>
        </w:r>
      </w:ins>
      <w:r w:rsidR="00A96333" w:rsidRPr="00253D6C">
        <w:rPr>
          <w:lang w:val="en-US"/>
          <w:rPrChange w:id="972" w:author="SamuelCarleial" w:date="2020-02-14T10:31:00Z">
            <w:rPr/>
          </w:rPrChange>
        </w:rPr>
        <w:t>Soils</w:t>
      </w:r>
    </w:p>
    <w:p w14:paraId="63F7E3FA" w14:textId="2C278DFD" w:rsidR="00A96333" w:rsidRPr="00253D6C" w:rsidRDefault="00253D6C">
      <w:pPr>
        <w:pStyle w:val="PargrafodaLista"/>
        <w:ind w:left="1080"/>
        <w:jc w:val="both"/>
        <w:pPrChange w:id="973" w:author="SamuelCarleial" w:date="2020-02-14T10:30:00Z">
          <w:pPr/>
        </w:pPrChange>
      </w:pPr>
      <w:ins w:id="974" w:author="SamuelCarleial" w:date="2020-02-14T10:30:00Z">
        <w:r w:rsidRPr="00253D6C">
          <w:t xml:space="preserve">&gt; </w:t>
        </w:r>
      </w:ins>
      <w:commentRangeStart w:id="975"/>
      <w:r w:rsidR="00A96333" w:rsidRPr="00253D6C">
        <w:t>m2_glm &lt;- glm(Block ~ pH, data=Soils)</w:t>
      </w:r>
      <w:commentRangeEnd w:id="975"/>
      <w:r>
        <w:rPr>
          <w:rStyle w:val="Refdecomentrio"/>
        </w:rPr>
        <w:commentReference w:id="975"/>
      </w:r>
    </w:p>
    <w:p w14:paraId="37F1E87B" w14:textId="55907062" w:rsidR="00A96333" w:rsidRDefault="00253D6C">
      <w:pPr>
        <w:pStyle w:val="PargrafodaLista"/>
        <w:ind w:left="1080"/>
        <w:jc w:val="both"/>
        <w:pPrChange w:id="976" w:author="SamuelCarleial" w:date="2020-02-14T10:30:00Z">
          <w:pPr/>
        </w:pPrChange>
      </w:pPr>
      <w:ins w:id="977" w:author="SamuelCarleial" w:date="2020-02-14T10:30:00Z">
        <w:r>
          <w:t xml:space="preserve">&gt; </w:t>
        </w:r>
      </w:ins>
      <w:r w:rsidR="00A96333">
        <w:t>m2_glm &lt;- glm(pH ~Block+N+Dens+Ca+Mg+K+Na+Conduc, data=Soils)</w:t>
      </w:r>
    </w:p>
    <w:p w14:paraId="5670776C" w14:textId="3E942D08" w:rsidR="00A96333" w:rsidRPr="00253D6C" w:rsidRDefault="00253D6C">
      <w:pPr>
        <w:pStyle w:val="PargrafodaLista"/>
        <w:ind w:left="1080"/>
        <w:jc w:val="both"/>
        <w:rPr>
          <w:lang w:val="en-US"/>
        </w:rPr>
        <w:pPrChange w:id="978" w:author="SamuelCarleial" w:date="2020-02-14T10:30:00Z">
          <w:pPr/>
        </w:pPrChange>
      </w:pPr>
      <w:ins w:id="979" w:author="SamuelCarleial" w:date="2020-02-14T10:30:00Z">
        <w:r w:rsidRPr="00253D6C">
          <w:rPr>
            <w:lang w:val="en-US"/>
            <w:rPrChange w:id="980" w:author="SamuelCarleial" w:date="2020-02-14T10:31:00Z">
              <w:rPr/>
            </w:rPrChange>
          </w:rPr>
          <w:t xml:space="preserve">&gt; </w:t>
        </w:r>
      </w:ins>
      <w:r w:rsidR="00A96333" w:rsidRPr="00253D6C">
        <w:rPr>
          <w:lang w:val="en-US"/>
          <w:rPrChange w:id="981" w:author="SamuelCarleial" w:date="2020-02-14T10:31:00Z">
            <w:rPr/>
          </w:rPrChange>
        </w:rPr>
        <w:t>summary(m2_glm)</w:t>
      </w:r>
    </w:p>
    <w:p w14:paraId="33A241AD" w14:textId="4E842534" w:rsidR="00A96333" w:rsidRPr="00253D6C" w:rsidRDefault="00253D6C">
      <w:pPr>
        <w:pStyle w:val="PargrafodaLista"/>
        <w:ind w:left="1080"/>
        <w:jc w:val="both"/>
        <w:rPr>
          <w:lang w:val="en-US"/>
          <w:rPrChange w:id="982" w:author="SamuelCarleial" w:date="2020-02-14T10:31:00Z">
            <w:rPr/>
          </w:rPrChange>
        </w:rPr>
        <w:pPrChange w:id="983" w:author="SamuelCarleial" w:date="2020-02-14T10:30:00Z">
          <w:pPr/>
        </w:pPrChange>
      </w:pPr>
      <w:ins w:id="984" w:author="SamuelCarleial" w:date="2020-02-14T10:30:00Z">
        <w:r w:rsidRPr="00253D6C">
          <w:rPr>
            <w:lang w:val="en-US"/>
            <w:rPrChange w:id="985" w:author="SamuelCarleial" w:date="2020-02-14T10:31:00Z">
              <w:rPr/>
            </w:rPrChange>
          </w:rPr>
          <w:t xml:space="preserve">&gt; </w:t>
        </w:r>
      </w:ins>
      <w:r w:rsidR="00A96333" w:rsidRPr="00253D6C">
        <w:rPr>
          <w:lang w:val="en-US"/>
          <w:rPrChange w:id="986" w:author="SamuelCarleial" w:date="2020-02-14T10:31:00Z">
            <w:rPr/>
          </w:rPrChange>
        </w:rPr>
        <w:t>par(mfrow=c(2,2))</w:t>
      </w:r>
    </w:p>
    <w:p w14:paraId="72BE62B6" w14:textId="51C6B114" w:rsidR="00A96333" w:rsidRPr="00253D6C" w:rsidRDefault="00253D6C">
      <w:pPr>
        <w:pStyle w:val="PargrafodaLista"/>
        <w:ind w:left="1080"/>
        <w:jc w:val="both"/>
        <w:rPr>
          <w:lang w:val="en-US"/>
          <w:rPrChange w:id="987" w:author="SamuelCarleial" w:date="2020-02-14T10:32:00Z">
            <w:rPr/>
          </w:rPrChange>
        </w:rPr>
        <w:pPrChange w:id="988" w:author="SamuelCarleial" w:date="2020-02-14T10:30:00Z">
          <w:pPr/>
        </w:pPrChange>
      </w:pPr>
      <w:ins w:id="989" w:author="SamuelCarleial" w:date="2020-02-14T10:30:00Z">
        <w:r w:rsidRPr="00253D6C">
          <w:rPr>
            <w:lang w:val="en-US"/>
            <w:rPrChange w:id="990" w:author="SamuelCarleial" w:date="2020-02-14T10:32:00Z">
              <w:rPr/>
            </w:rPrChange>
          </w:rPr>
          <w:t xml:space="preserve">&gt; </w:t>
        </w:r>
      </w:ins>
      <w:r w:rsidR="00A96333" w:rsidRPr="00253D6C">
        <w:rPr>
          <w:lang w:val="en-US"/>
          <w:rPrChange w:id="991" w:author="SamuelCarleial" w:date="2020-02-14T10:32:00Z">
            <w:rPr/>
          </w:rPrChange>
        </w:rPr>
        <w:t>plot(m2_glm)</w:t>
      </w:r>
    </w:p>
    <w:p w14:paraId="0CDDCA4B" w14:textId="6B5CE51E" w:rsidR="00A96333" w:rsidRPr="00253D6C" w:rsidRDefault="00253D6C">
      <w:pPr>
        <w:pStyle w:val="PargrafodaLista"/>
        <w:ind w:left="1080"/>
        <w:jc w:val="both"/>
        <w:rPr>
          <w:lang w:val="en-US"/>
          <w:rPrChange w:id="992" w:author="SamuelCarleial" w:date="2020-02-14T10:32:00Z">
            <w:rPr/>
          </w:rPrChange>
        </w:rPr>
        <w:pPrChange w:id="993" w:author="SamuelCarleial" w:date="2020-02-14T10:30:00Z">
          <w:pPr/>
        </w:pPrChange>
      </w:pPr>
      <w:ins w:id="994" w:author="SamuelCarleial" w:date="2020-02-14T10:30:00Z">
        <w:r w:rsidRPr="00253D6C">
          <w:rPr>
            <w:lang w:val="en-US"/>
            <w:rPrChange w:id="995" w:author="SamuelCarleial" w:date="2020-02-14T10:32:00Z">
              <w:rPr/>
            </w:rPrChange>
          </w:rPr>
          <w:t>&gt;</w:t>
        </w:r>
      </w:ins>
      <w:commentRangeStart w:id="996"/>
      <w:r w:rsidR="00A96333" w:rsidRPr="00253D6C">
        <w:rPr>
          <w:lang w:val="en-US"/>
          <w:rPrChange w:id="997" w:author="SamuelCarleial" w:date="2020-02-14T10:32:00Z">
            <w:rPr/>
          </w:rPrChange>
        </w:rPr>
        <w:t>summary(glht(m2_glm,linfect=mcp(Block+N+Dens+Ca+Mg+K+Na+Conduc="Tukey")))</w:t>
      </w:r>
      <w:commentRangeEnd w:id="996"/>
      <w:r>
        <w:rPr>
          <w:rStyle w:val="Refdecomentrio"/>
        </w:rPr>
        <w:commentReference w:id="996"/>
      </w:r>
    </w:p>
    <w:p w14:paraId="33A6618F" w14:textId="6F538429" w:rsidR="00A96333" w:rsidRPr="00253D6C" w:rsidRDefault="00253D6C">
      <w:pPr>
        <w:pStyle w:val="PargrafodaLista"/>
        <w:ind w:left="1080"/>
        <w:jc w:val="both"/>
        <w:rPr>
          <w:lang w:val="en-US"/>
          <w:rPrChange w:id="998" w:author="SamuelCarleial" w:date="2020-02-14T10:31:00Z">
            <w:rPr/>
          </w:rPrChange>
        </w:rPr>
        <w:pPrChange w:id="999" w:author="SamuelCarleial" w:date="2020-02-14T10:30:00Z">
          <w:pPr/>
        </w:pPrChange>
      </w:pPr>
      <w:ins w:id="1000" w:author="SamuelCarleial" w:date="2020-02-14T10:30:00Z">
        <w:r w:rsidRPr="00253D6C">
          <w:rPr>
            <w:lang w:val="en-US"/>
            <w:rPrChange w:id="1001" w:author="SamuelCarleial" w:date="2020-02-14T10:31:00Z">
              <w:rPr/>
            </w:rPrChange>
          </w:rPr>
          <w:t xml:space="preserve">&gt; </w:t>
        </w:r>
      </w:ins>
      <w:r w:rsidR="00A96333" w:rsidRPr="00253D6C">
        <w:rPr>
          <w:lang w:val="en-US"/>
          <w:rPrChange w:id="1002" w:author="SamuelCarleial" w:date="2020-02-14T10:31:00Z">
            <w:rPr/>
          </w:rPrChange>
        </w:rPr>
        <w:t>confint(m2_glm)</w:t>
      </w:r>
    </w:p>
    <w:p w14:paraId="10F97B47" w14:textId="3996F576" w:rsidR="00A96333" w:rsidRPr="00253D6C" w:rsidRDefault="00253D6C">
      <w:pPr>
        <w:pStyle w:val="PargrafodaLista"/>
        <w:ind w:left="1080"/>
        <w:jc w:val="both"/>
        <w:rPr>
          <w:lang w:val="en-US"/>
          <w:rPrChange w:id="1003" w:author="SamuelCarleial" w:date="2020-02-14T10:31:00Z">
            <w:rPr/>
          </w:rPrChange>
        </w:rPr>
        <w:pPrChange w:id="1004" w:author="SamuelCarleial" w:date="2020-02-14T10:30:00Z">
          <w:pPr/>
        </w:pPrChange>
      </w:pPr>
      <w:ins w:id="1005" w:author="SamuelCarleial" w:date="2020-02-14T10:30:00Z">
        <w:r w:rsidRPr="00253D6C">
          <w:rPr>
            <w:lang w:val="en-US"/>
            <w:rPrChange w:id="1006" w:author="SamuelCarleial" w:date="2020-02-14T10:31:00Z">
              <w:rPr/>
            </w:rPrChange>
          </w:rPr>
          <w:t xml:space="preserve">&gt; </w:t>
        </w:r>
      </w:ins>
      <w:r w:rsidR="00A96333" w:rsidRPr="00253D6C">
        <w:rPr>
          <w:lang w:val="en-US"/>
          <w:rPrChange w:id="1007" w:author="SamuelCarleial" w:date="2020-02-14T10:31:00Z">
            <w:rPr/>
          </w:rPrChange>
        </w:rPr>
        <w:t>plot(allEffects(m2_glm))</w:t>
      </w:r>
    </w:p>
    <w:p w14:paraId="4164D4A0" w14:textId="543DD0FA" w:rsidR="00F90049" w:rsidRPr="00CD21B1" w:rsidRDefault="00F90049" w:rsidP="00A96333">
      <w:pPr>
        <w:rPr>
          <w:lang w:val="en-US"/>
          <w:rPrChange w:id="1008" w:author="SamuelCarleial" w:date="2020-02-14T10:17:00Z">
            <w:rPr/>
          </w:rPrChange>
        </w:rPr>
      </w:pPr>
    </w:p>
    <w:p w14:paraId="6286E47B" w14:textId="07E96983" w:rsidR="00F90049" w:rsidRDefault="00F90049" w:rsidP="00A96333">
      <w:r>
        <w:t>Referências Bibliográficas</w:t>
      </w:r>
    </w:p>
    <w:p w14:paraId="20818B00" w14:textId="15A7ADB6" w:rsidR="00F90049" w:rsidRDefault="00F90049" w:rsidP="00F90049">
      <w:pPr>
        <w:jc w:val="both"/>
        <w:rPr>
          <w:rFonts w:ascii="Arial" w:hAnsi="Arial" w:cs="Arial"/>
          <w:color w:val="000000"/>
          <w:sz w:val="18"/>
          <w:szCs w:val="18"/>
        </w:rPr>
      </w:pPr>
      <w:r>
        <w:rPr>
          <w:rFonts w:ascii="Arial" w:hAnsi="Arial" w:cs="Arial"/>
          <w:color w:val="000000"/>
          <w:sz w:val="18"/>
          <w:szCs w:val="18"/>
        </w:rPr>
        <w:t xml:space="preserve">ABREU JUNIOR, C. H. </w:t>
      </w:r>
      <w:r w:rsidRPr="00F90049">
        <w:rPr>
          <w:rFonts w:ascii="Arial" w:hAnsi="Arial" w:cs="Arial"/>
          <w:i/>
          <w:iCs/>
          <w:color w:val="000000"/>
          <w:sz w:val="18"/>
          <w:szCs w:val="18"/>
        </w:rPr>
        <w:t>et al</w:t>
      </w:r>
      <w:r>
        <w:rPr>
          <w:rFonts w:ascii="Arial" w:hAnsi="Arial" w:cs="Arial"/>
          <w:color w:val="000000"/>
          <w:sz w:val="18"/>
          <w:szCs w:val="18"/>
        </w:rPr>
        <w:t xml:space="preserve"> . Condutividade elétrica, reação do solo e acidez potencial em solos adubados com composto de lixo.</w:t>
      </w:r>
      <w:r>
        <w:rPr>
          <w:rFonts w:ascii="Arial" w:hAnsi="Arial" w:cs="Arial"/>
          <w:b/>
          <w:bCs/>
          <w:color w:val="000000"/>
          <w:sz w:val="18"/>
          <w:szCs w:val="18"/>
        </w:rPr>
        <w:t> Rev. Bras. Ciênc. Solo</w:t>
      </w:r>
      <w:r>
        <w:rPr>
          <w:rFonts w:ascii="Arial" w:hAnsi="Arial" w:cs="Arial"/>
          <w:color w:val="000000"/>
          <w:sz w:val="18"/>
          <w:szCs w:val="18"/>
        </w:rPr>
        <w:t xml:space="preserve">,  Viçosa ,  v. 24, n. 3, p. 635-647,  Sept.  2000 .   </w:t>
      </w:r>
      <w:r w:rsidR="00922E0B">
        <w:rPr>
          <w:rFonts w:ascii="Arial" w:hAnsi="Arial" w:cs="Arial"/>
          <w:color w:val="000000"/>
          <w:sz w:val="18"/>
          <w:szCs w:val="18"/>
        </w:rPr>
        <w:t>Disponível em</w:t>
      </w:r>
      <w:r>
        <w:rPr>
          <w:rFonts w:ascii="Arial" w:hAnsi="Arial" w:cs="Arial"/>
          <w:color w:val="000000"/>
          <w:sz w:val="18"/>
          <w:szCs w:val="18"/>
        </w:rPr>
        <w:t xml:space="preserve"> &lt;http://www.scielo.br/scielo.php?script=sci_arttext&amp;pid=S0100-06832000000300016&amp;lng=en&amp;nrm=iso&gt;. </w:t>
      </w:r>
      <w:r w:rsidR="00922E0B">
        <w:rPr>
          <w:rFonts w:ascii="Arial" w:hAnsi="Arial" w:cs="Arial"/>
          <w:color w:val="000000"/>
          <w:sz w:val="18"/>
          <w:szCs w:val="18"/>
        </w:rPr>
        <w:t>Acesso em</w:t>
      </w:r>
      <w:r>
        <w:rPr>
          <w:rFonts w:ascii="Arial" w:hAnsi="Arial" w:cs="Arial"/>
          <w:color w:val="000000"/>
          <w:sz w:val="18"/>
          <w:szCs w:val="18"/>
        </w:rPr>
        <w:t xml:space="preserve">  07  Feb.  2020.  </w:t>
      </w:r>
      <w:hyperlink r:id="rId14" w:history="1">
        <w:r w:rsidR="001209CD" w:rsidRPr="000C4DE9">
          <w:rPr>
            <w:rStyle w:val="Hyperlink"/>
            <w:rFonts w:ascii="Arial" w:hAnsi="Arial" w:cs="Arial"/>
            <w:sz w:val="18"/>
            <w:szCs w:val="18"/>
          </w:rPr>
          <w:t>http://dx.doi.org/10.1590/S0100-06832000000300016</w:t>
        </w:r>
      </w:hyperlink>
      <w:r>
        <w:rPr>
          <w:rFonts w:ascii="Arial" w:hAnsi="Arial" w:cs="Arial"/>
          <w:color w:val="000000"/>
          <w:sz w:val="18"/>
          <w:szCs w:val="18"/>
        </w:rPr>
        <w:t>.</w:t>
      </w:r>
    </w:p>
    <w:p w14:paraId="30C051BE" w14:textId="61476013" w:rsidR="001209CD" w:rsidRDefault="001209CD" w:rsidP="00F90049">
      <w:pPr>
        <w:jc w:val="both"/>
      </w:pPr>
      <w:r>
        <w:rPr>
          <w:rFonts w:ascii="Arial" w:hAnsi="Arial" w:cs="Arial"/>
          <w:color w:val="000000"/>
          <w:sz w:val="18"/>
          <w:szCs w:val="18"/>
        </w:rPr>
        <w:t>CATANI, R.A.; KUPPER, A. Algumas características químicas dos solos do Estado de São Paulo e sua interpretação analítica. Bragantina, v. 6, p. 147-163, 1946. Disponível em &lt;</w:t>
      </w:r>
      <w:hyperlink r:id="rId15" w:history="1">
        <w:r>
          <w:rPr>
            <w:rStyle w:val="Hyperlink"/>
          </w:rPr>
          <w:t>http://www.scielo.br/pdf/brag/v6n4/01.pdf</w:t>
        </w:r>
      </w:hyperlink>
      <w:r>
        <w:t>&gt; Acesso em 07 de fev. 2020.</w:t>
      </w:r>
    </w:p>
    <w:p w14:paraId="253E9080" w14:textId="77777777" w:rsidR="00A96333" w:rsidRDefault="00A96333" w:rsidP="0061112C">
      <w:pPr>
        <w:pStyle w:val="PargrafodaLista"/>
        <w:jc w:val="both"/>
      </w:pPr>
    </w:p>
    <w:p w14:paraId="2F134EFA" w14:textId="12C99E45" w:rsidR="005C5EE4" w:rsidRDefault="005C5EE4" w:rsidP="0061112C">
      <w:pPr>
        <w:pStyle w:val="PargrafodaLista"/>
        <w:jc w:val="both"/>
      </w:pPr>
    </w:p>
    <w:p w14:paraId="5BC9818D" w14:textId="5C7BD8CF" w:rsidR="005C5EE4" w:rsidRDefault="005C5EE4" w:rsidP="0061112C">
      <w:pPr>
        <w:pStyle w:val="PargrafodaLista"/>
        <w:jc w:val="both"/>
      </w:pPr>
    </w:p>
    <w:p w14:paraId="16396E32" w14:textId="34452458" w:rsidR="005C5EE4" w:rsidRDefault="005C5EE4" w:rsidP="0061112C">
      <w:pPr>
        <w:pStyle w:val="PargrafodaLista"/>
        <w:jc w:val="both"/>
      </w:pPr>
    </w:p>
    <w:p w14:paraId="5B9015F0" w14:textId="41A68D73" w:rsidR="005C5EE4" w:rsidRDefault="005C5EE4" w:rsidP="0061112C">
      <w:pPr>
        <w:pStyle w:val="PargrafodaLista"/>
        <w:jc w:val="both"/>
      </w:pPr>
    </w:p>
    <w:p w14:paraId="2D8D58E2" w14:textId="2297A35B" w:rsidR="005C5EE4" w:rsidRDefault="005C5EE4" w:rsidP="0061112C">
      <w:pPr>
        <w:pStyle w:val="PargrafodaLista"/>
        <w:jc w:val="both"/>
      </w:pPr>
    </w:p>
    <w:p w14:paraId="2E6297F3" w14:textId="77777777" w:rsidR="005C5EE4" w:rsidRDefault="005C5EE4" w:rsidP="0061112C">
      <w:pPr>
        <w:pStyle w:val="PargrafodaLista"/>
        <w:jc w:val="both"/>
      </w:pPr>
    </w:p>
    <w:p w14:paraId="27F9C4E9" w14:textId="233BA26E" w:rsidR="001D6045" w:rsidRDefault="001D6045" w:rsidP="0061112C">
      <w:pPr>
        <w:pStyle w:val="PargrafodaLista"/>
        <w:jc w:val="both"/>
      </w:pPr>
    </w:p>
    <w:sectPr w:rsidR="001D604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muelCarleial" w:date="2020-02-14T09:09:00Z" w:initials="SC">
    <w:p w14:paraId="77112215" w14:textId="2A8EF2A0" w:rsidR="009A5F7F" w:rsidRPr="009A5F7F" w:rsidRDefault="009A5F7F">
      <w:pPr>
        <w:pStyle w:val="Textodecomentrio"/>
        <w:rPr>
          <w:u w:val="single"/>
        </w:rPr>
      </w:pPr>
      <w:r>
        <w:rPr>
          <w:rStyle w:val="Refdecomentrio"/>
        </w:rPr>
        <w:annotationRef/>
      </w:r>
      <w:r w:rsidRPr="009A5F7F">
        <w:rPr>
          <w:u w:val="single"/>
        </w:rPr>
        <w:t>Atividade revisada:</w:t>
      </w:r>
    </w:p>
    <w:p w14:paraId="5E965FC8" w14:textId="2CE5B6FB" w:rsidR="009A5F7F" w:rsidRDefault="009A5F7F">
      <w:pPr>
        <w:pStyle w:val="Textodecomentrio"/>
      </w:pPr>
      <w:r>
        <w:t>Suas atividades foram revisadas e você recebeu a seguinte</w:t>
      </w:r>
    </w:p>
    <w:p w14:paraId="6A47352A" w14:textId="77777777" w:rsidR="009A5F7F" w:rsidRDefault="009A5F7F" w:rsidP="009A5F7F">
      <w:pPr>
        <w:pStyle w:val="Textodecomentrio"/>
        <w:jc w:val="right"/>
        <w:rPr>
          <w:b/>
        </w:rPr>
      </w:pPr>
      <w:r>
        <w:rPr>
          <w:b/>
        </w:rPr>
        <w:t xml:space="preserve">                                    </w:t>
      </w:r>
    </w:p>
    <w:p w14:paraId="00A2DD11" w14:textId="7CEBDF14" w:rsidR="009A5F7F" w:rsidRPr="009A5F7F" w:rsidRDefault="009A5F7F" w:rsidP="009A5F7F">
      <w:pPr>
        <w:pStyle w:val="Textodecomentrio"/>
        <w:jc w:val="right"/>
        <w:rPr>
          <w:b/>
        </w:rPr>
      </w:pPr>
      <w:r>
        <w:rPr>
          <w:b/>
        </w:rPr>
        <w:t xml:space="preserve">                              --------- NOTA: </w:t>
      </w:r>
      <w:r w:rsidR="00FA6F4C">
        <w:rPr>
          <w:b/>
        </w:rPr>
        <w:t>8.</w:t>
      </w:r>
      <w:r w:rsidR="00F477E1">
        <w:rPr>
          <w:b/>
        </w:rPr>
        <w:t>1</w:t>
      </w:r>
      <w:bookmarkStart w:id="1" w:name="_GoBack"/>
      <w:bookmarkEnd w:id="1"/>
      <w:r>
        <w:rPr>
          <w:b/>
        </w:rPr>
        <w:t xml:space="preserve"> ---------</w:t>
      </w:r>
    </w:p>
    <w:p w14:paraId="5F69F1C9" w14:textId="03A97B8D" w:rsidR="009A5F7F" w:rsidRDefault="009A5F7F">
      <w:pPr>
        <w:pStyle w:val="Textodecomentrio"/>
      </w:pPr>
    </w:p>
    <w:p w14:paraId="17F584D3" w14:textId="77777777" w:rsidR="009A5F7F" w:rsidRDefault="009A5F7F">
      <w:pPr>
        <w:pStyle w:val="Textodecomentrio"/>
      </w:pPr>
    </w:p>
    <w:p w14:paraId="31BA0466" w14:textId="67570B70" w:rsidR="009A5F7F" w:rsidRPr="009A5F7F" w:rsidRDefault="009A5F7F">
      <w:pPr>
        <w:pStyle w:val="Textodecomentrio"/>
        <w:rPr>
          <w:u w:val="single"/>
        </w:rPr>
      </w:pPr>
      <w:r w:rsidRPr="009A5F7F">
        <w:rPr>
          <w:u w:val="single"/>
        </w:rPr>
        <w:t>Comentário prévio:</w:t>
      </w:r>
    </w:p>
    <w:p w14:paraId="66A88057" w14:textId="7690E75C" w:rsidR="009A5F7F" w:rsidRDefault="009A5F7F">
      <w:pPr>
        <w:pStyle w:val="Textodecomentrio"/>
      </w:pPr>
      <w:r>
        <w:t>Adicionei comentários e sugestões neste arquivo para que você entenda quais pontos podem ser melhorados ou quais foram insuficientemente desenvolvidos. Entenda que análise de dados e estatística formam um conjunto de práticas que são aprendidas com erro e acerto (especialmente para aqueles como eu e você que não tem uma formação em estatística). Como disse no curso, não existem receitas mágicas ou definitivas para uma análise de dados adequada. O que podemos buscar, porém, é sempre nos aperfeiçoar e melhorar a maneira como chegamos aos nossos resultados.</w:t>
      </w:r>
    </w:p>
  </w:comment>
  <w:comment w:id="2" w:author="SamuelCarleial" w:date="2020-02-14T09:08:00Z" w:initials="SC">
    <w:p w14:paraId="42E35840" w14:textId="21BCE4F6" w:rsidR="009A5F7F" w:rsidRDefault="009A5F7F">
      <w:pPr>
        <w:pStyle w:val="Textodecomentrio"/>
      </w:pPr>
      <w:r>
        <w:rPr>
          <w:rStyle w:val="Refdecomentrio"/>
        </w:rPr>
        <w:annotationRef/>
      </w:r>
      <w:r>
        <w:t xml:space="preserve">Na verdade </w:t>
      </w:r>
      <w:r w:rsidRPr="009A5F7F">
        <w:rPr>
          <w:i/>
        </w:rPr>
        <w:t>trees</w:t>
      </w:r>
      <w:r>
        <w:rPr>
          <w:i/>
        </w:rPr>
        <w:t xml:space="preserve"> </w:t>
      </w:r>
      <w:r>
        <w:t xml:space="preserve">é um conjunto de dados presente dentro do pacote </w:t>
      </w:r>
      <w:r w:rsidRPr="009A5F7F">
        <w:rPr>
          <w:i/>
        </w:rPr>
        <w:t>datasets</w:t>
      </w:r>
      <w:r>
        <w:t xml:space="preserve"> que já vem instalado no R geralmente</w:t>
      </w:r>
    </w:p>
  </w:comment>
  <w:comment w:id="4" w:author="SamuelCarleial" w:date="2020-02-14T09:24:00Z" w:initials="SC">
    <w:p w14:paraId="623C2333" w14:textId="3D38AAD7" w:rsidR="00C92070" w:rsidRDefault="00C92070">
      <w:pPr>
        <w:pStyle w:val="Textodecomentrio"/>
      </w:pPr>
      <w:r>
        <w:rPr>
          <w:rStyle w:val="Refdecomentrio"/>
        </w:rPr>
        <w:annotationRef/>
      </w:r>
      <w:r>
        <w:t xml:space="preserve">Quanto a interpretação não tenho o que questionar, mas quanto ao aspecto visual do gráfico, gostaria de dar algumas sugestões. As variáreis nos eixos X e Y poderiam incluir a unidade de medida, exemplo: </w:t>
      </w:r>
      <w:r w:rsidRPr="00C92070">
        <w:rPr>
          <w:i/>
        </w:rPr>
        <w:t>Altura (cm)</w:t>
      </w:r>
      <w:r>
        <w:t xml:space="preserve">. O pano de fundo cinza se configura como tinta desnecessária. Se lembra do termo </w:t>
      </w:r>
      <w:r w:rsidRPr="001D00F6">
        <w:rPr>
          <w:i/>
        </w:rPr>
        <w:t>ink-junk</w:t>
      </w:r>
      <w:r>
        <w:t xml:space="preserve">? Para impressão por exemplo, não seria muito bom, por isso você poderia eliminar o pano de fundo usando as funções em ggplot -&gt; </w:t>
      </w:r>
      <w:r w:rsidRPr="001D00F6">
        <w:rPr>
          <w:color w:val="538135" w:themeColor="accent6" w:themeShade="BF"/>
        </w:rPr>
        <w:t>theme_classic()</w:t>
      </w:r>
      <w:r>
        <w:t xml:space="preserve"> ou </w:t>
      </w:r>
      <w:r w:rsidRPr="001D00F6">
        <w:rPr>
          <w:color w:val="538135" w:themeColor="accent6" w:themeShade="BF"/>
        </w:rPr>
        <w:t xml:space="preserve">theme_bw(). </w:t>
      </w:r>
      <w:r>
        <w:t xml:space="preserve">Por fim, a legenda size = 4 não faz sentido, pois o tamanho dos pontos na verdade não muda e isso acaba ficando confuso. Para tal, você poderia mudar a posição do argumento size = 4 </w:t>
      </w:r>
      <w:r w:rsidR="0001258F">
        <w:t>d</w:t>
      </w:r>
      <w:r>
        <w:t xml:space="preserve">a função principal </w:t>
      </w:r>
      <w:r w:rsidRPr="001D00F6">
        <w:rPr>
          <w:color w:val="538135" w:themeColor="accent6" w:themeShade="BF"/>
        </w:rPr>
        <w:t>ggplot(... aes(size=4))</w:t>
      </w:r>
      <w:r w:rsidRPr="001D00F6">
        <w:t xml:space="preserve"> </w:t>
      </w:r>
      <w:r w:rsidR="0001258F">
        <w:t xml:space="preserve">para </w:t>
      </w:r>
      <w:r w:rsidRPr="001D00F6">
        <w:t xml:space="preserve">a sub-função </w:t>
      </w:r>
      <w:r w:rsidRPr="001D00F6">
        <w:rPr>
          <w:color w:val="538135" w:themeColor="accent6" w:themeShade="BF"/>
        </w:rPr>
        <w:t>geom_point(... size=4)</w:t>
      </w:r>
      <w:r w:rsidR="001D00F6">
        <w:t>.</w:t>
      </w:r>
    </w:p>
  </w:comment>
  <w:comment w:id="5" w:author="SamuelCarleial" w:date="2020-02-14T09:32:00Z" w:initials="SC">
    <w:p w14:paraId="0A588F8B" w14:textId="63CB92D2" w:rsidR="001D00F6" w:rsidRDefault="001D00F6">
      <w:pPr>
        <w:pStyle w:val="Textodecomentrio"/>
      </w:pPr>
      <w:r>
        <w:rPr>
          <w:rStyle w:val="Refdecomentrio"/>
        </w:rPr>
        <w:annotationRef/>
      </w:r>
      <w:r w:rsidR="0001258F">
        <w:t xml:space="preserve"> </w:t>
      </w:r>
      <w:r>
        <w:t xml:space="preserve">Essa é uma ótima representação e também super fácil de obter. Ela dá um resultado rápido e claro da relação entre as variáveis. Lembre-se, um teste mais formal da correlação entre elas deve usar funções como </w:t>
      </w:r>
      <w:r w:rsidRPr="001D00F6">
        <w:rPr>
          <w:color w:val="538135" w:themeColor="accent6" w:themeShade="BF"/>
        </w:rPr>
        <w:t>cor()</w:t>
      </w:r>
      <w:r w:rsidRPr="001D00F6">
        <w:rPr>
          <w:color w:val="2F5496" w:themeColor="accent1" w:themeShade="BF"/>
        </w:rPr>
        <w:t xml:space="preserve"> </w:t>
      </w:r>
      <w:r>
        <w:t xml:space="preserve">e </w:t>
      </w:r>
      <w:r w:rsidRPr="001D00F6">
        <w:rPr>
          <w:color w:val="538135" w:themeColor="accent6" w:themeShade="BF"/>
        </w:rPr>
        <w:t>cor.test()</w:t>
      </w:r>
    </w:p>
  </w:comment>
  <w:comment w:id="11" w:author="SamuelCarleial" w:date="2020-02-14T09:39:00Z" w:initials="SC">
    <w:p w14:paraId="3F6448A0" w14:textId="68047EC8" w:rsidR="001D00F6" w:rsidRDefault="001D00F6">
      <w:pPr>
        <w:pStyle w:val="Textodecomentrio"/>
      </w:pPr>
      <w:r>
        <w:rPr>
          <w:rStyle w:val="Refdecomentrio"/>
        </w:rPr>
        <w:annotationRef/>
      </w:r>
      <w:r>
        <w:t>Via de regra, modelos lineares são usados para poder explicar a variação da variável resposta/dependente com base em um ou mais variáveis explicativas/independentes. Ou seja, as ultimas são preditores que explicam ou influenciam a primeira. A simples relação entre variáveis pode ser atingida também com uma matriz de correlações ou de maneira gráfica.</w:t>
      </w:r>
    </w:p>
  </w:comment>
  <w:comment w:id="30" w:author="SamuelCarleial" w:date="2020-02-14T10:16:00Z" w:initials="SC">
    <w:p w14:paraId="57029132" w14:textId="0610111D" w:rsidR="00CD21B1" w:rsidRDefault="00CD21B1">
      <w:pPr>
        <w:pStyle w:val="Textodecomentrio"/>
        <w:rPr>
          <w:color w:val="538135" w:themeColor="accent6" w:themeShade="BF"/>
        </w:rPr>
      </w:pPr>
      <w:r>
        <w:rPr>
          <w:rStyle w:val="Refdecomentrio"/>
        </w:rPr>
        <w:annotationRef/>
      </w:r>
      <w:r>
        <w:t>Na verdade o efeito do bloco pode sim ser estimado no modelo presente. O que vemos aqui é que o bloco 1 se torna a referencia (</w:t>
      </w:r>
      <w:r w:rsidRPr="0001258F">
        <w:rPr>
          <w:i/>
        </w:rPr>
        <w:t>intercept</w:t>
      </w:r>
      <w:r>
        <w:t xml:space="preserve">) e ele é comparado com os outros 3 blocos. Bloco 1 aparentemente se diferencia dos blocos 2 e 4, mas não do bloco 3. Para ver todas as diferenças com valores de significância p, você poderia ter usado a função do pacote mulcomp chamada </w:t>
      </w:r>
      <w:r w:rsidRPr="0001258F">
        <w:rPr>
          <w:color w:val="538135" w:themeColor="accent6" w:themeShade="BF"/>
        </w:rPr>
        <w:t>glht()</w:t>
      </w:r>
      <w:r w:rsidR="00253D6C" w:rsidRPr="00253D6C">
        <w:t>, ou seja:</w:t>
      </w:r>
    </w:p>
    <w:p w14:paraId="4F633A25" w14:textId="77777777" w:rsidR="00253D6C" w:rsidRDefault="00253D6C">
      <w:pPr>
        <w:pStyle w:val="Textodecomentrio"/>
        <w:rPr>
          <w:color w:val="538135" w:themeColor="accent6" w:themeShade="BF"/>
        </w:rPr>
      </w:pPr>
    </w:p>
    <w:p w14:paraId="76F85877" w14:textId="722ED524" w:rsidR="00253D6C" w:rsidRPr="00253D6C" w:rsidRDefault="00253D6C">
      <w:pPr>
        <w:pStyle w:val="Textodecomentrio"/>
        <w:rPr>
          <w:color w:val="538135" w:themeColor="accent6" w:themeShade="BF"/>
          <w:lang w:val="en-US"/>
        </w:rPr>
      </w:pPr>
      <w:r w:rsidRPr="00253D6C">
        <w:rPr>
          <w:color w:val="538135" w:themeColor="accent6" w:themeShade="BF"/>
          <w:lang w:val="en-US"/>
        </w:rPr>
        <w:t>summary(glht(m2_glm,linfct=mcp(Block="Tukey")))</w:t>
      </w:r>
    </w:p>
    <w:p w14:paraId="5E4F297A" w14:textId="77777777" w:rsidR="00CD21B1" w:rsidRPr="00253D6C" w:rsidRDefault="00CD21B1">
      <w:pPr>
        <w:pStyle w:val="Textodecomentrio"/>
        <w:rPr>
          <w:lang w:val="en-US"/>
        </w:rPr>
      </w:pPr>
    </w:p>
    <w:p w14:paraId="69E78AF6" w14:textId="34571D24" w:rsidR="00CD21B1" w:rsidRDefault="00CD21B1">
      <w:pPr>
        <w:pStyle w:val="Textodecomentrio"/>
      </w:pPr>
      <w:r>
        <w:t xml:space="preserve">Agora, se você se refere ao modelo block ~ pH, então na verdade seria mais correto aplicar outro método, como permutação ou t.test para ver diferenças em PH entre os </w:t>
      </w:r>
      <w:r w:rsidR="00253D6C">
        <w:t>4 blocos.</w:t>
      </w:r>
    </w:p>
  </w:comment>
  <w:comment w:id="34" w:author="SamuelCarleial" w:date="2020-02-14T09:48:00Z" w:initials="SC">
    <w:p w14:paraId="5A3CDEA4" w14:textId="42D23156" w:rsidR="00253D6C" w:rsidRDefault="00726693">
      <w:pPr>
        <w:pStyle w:val="Textodecomentrio"/>
      </w:pPr>
      <w:r>
        <w:rPr>
          <w:rStyle w:val="Refdecomentrio"/>
        </w:rPr>
        <w:annotationRef/>
      </w:r>
      <w:r w:rsidR="00253D6C" w:rsidRPr="00253D6C">
        <w:rPr>
          <w:color w:val="FF0000"/>
        </w:rPr>
        <w:t>Esse gráfico não corresponde ao resultado do código R abaixo</w:t>
      </w:r>
    </w:p>
    <w:p w14:paraId="743A2305" w14:textId="77777777" w:rsidR="00253D6C" w:rsidRDefault="00253D6C">
      <w:pPr>
        <w:pStyle w:val="Textodecomentrio"/>
      </w:pPr>
    </w:p>
    <w:p w14:paraId="637EDAD7" w14:textId="7FCC4340" w:rsidR="00726693" w:rsidRDefault="00726693">
      <w:pPr>
        <w:pStyle w:val="Textodecomentrio"/>
      </w:pPr>
      <w:r>
        <w:t xml:space="preserve">Nesses gráficos é possível diagnosticar o </w:t>
      </w:r>
      <w:r w:rsidRPr="00726693">
        <w:rPr>
          <w:i/>
        </w:rPr>
        <w:t>fit</w:t>
      </w:r>
      <w:r>
        <w:t xml:space="preserve"> do modelo. É esperado que para o gráfico marcado a linha vermelha seja horizontal. Existem algumas poucas observações que parecem estar influenciando este resultado, mas a ideia é que um fit aceitável produza resíduos do modelo que não mostram mais nenhum padrão de distribuição, o que significa que o efeito das variáveis foi tirado e o que restou foi o “erro” que não podemos controlar no experimento.</w:t>
      </w:r>
    </w:p>
    <w:p w14:paraId="19368ED8" w14:textId="77777777" w:rsidR="00726693" w:rsidRDefault="00726693">
      <w:pPr>
        <w:pStyle w:val="Textodecomentrio"/>
      </w:pPr>
    </w:p>
    <w:p w14:paraId="3D7D965F" w14:textId="2AA4653B" w:rsidR="00726693" w:rsidRDefault="00726693">
      <w:pPr>
        <w:pStyle w:val="Textodecomentrio"/>
      </w:pPr>
      <w:r>
        <w:t>Um</w:t>
      </w:r>
      <w:r w:rsidR="00253D6C">
        <w:t>a</w:t>
      </w:r>
      <w:r>
        <w:t xml:space="preserve"> sugestão portanto seria aplicar alguma transformação na variável resposta. Além disso, como você bem explicou condutividade muda com a adição de componentes químicos, como Ca. Isso significa então que condutividade não é uma variável independente do Ca, K ou outro elemento químico. Assim em teoria é incorreto incluir essa variável dentro do modelo</w:t>
      </w:r>
      <w:r w:rsidR="0001258F">
        <w:t xml:space="preserve"> ao meu ver.</w:t>
      </w:r>
    </w:p>
  </w:comment>
  <w:comment w:id="975" w:author="SamuelCarleial" w:date="2020-02-14T10:31:00Z" w:initials="SC">
    <w:p w14:paraId="047EEC7E" w14:textId="745D1BED" w:rsidR="00253D6C" w:rsidRDefault="00253D6C">
      <w:pPr>
        <w:pStyle w:val="Textodecomentrio"/>
      </w:pPr>
      <w:r>
        <w:rPr>
          <w:rStyle w:val="Refdecomentrio"/>
        </w:rPr>
        <w:annotationRef/>
      </w:r>
      <w:r w:rsidRPr="00253D6C">
        <w:t>n</w:t>
      </w:r>
      <w:r w:rsidRPr="007C72D4">
        <w:t>ão aplica, porque bloco</w:t>
      </w:r>
      <w:r>
        <w:t xml:space="preserve"> não tem distribuição adequada</w:t>
      </w:r>
    </w:p>
  </w:comment>
  <w:comment w:id="996" w:author="SamuelCarleial" w:date="2020-02-14T10:32:00Z" w:initials="SC">
    <w:p w14:paraId="65CEA648" w14:textId="38439895" w:rsidR="00253D6C" w:rsidRDefault="00253D6C">
      <w:pPr>
        <w:pStyle w:val="Textodecomentrio"/>
      </w:pPr>
      <w:r>
        <w:rPr>
          <w:rStyle w:val="Refdecomentrio"/>
        </w:rPr>
        <w:annotationRef/>
      </w:r>
      <w:r>
        <w:t>veja meu comentário acima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A88057" w15:done="0"/>
  <w15:commentEx w15:paraId="42E35840" w15:done="0"/>
  <w15:commentEx w15:paraId="623C2333" w15:done="0"/>
  <w15:commentEx w15:paraId="0A588F8B" w15:done="0"/>
  <w15:commentEx w15:paraId="3F6448A0" w15:done="0"/>
  <w15:commentEx w15:paraId="69E78AF6" w15:done="0"/>
  <w15:commentEx w15:paraId="3D7D965F" w15:done="0"/>
  <w15:commentEx w15:paraId="047EEC7E" w15:done="0"/>
  <w15:commentEx w15:paraId="65CEA6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A88057" w16cid:durableId="21F0E260"/>
  <w16cid:commentId w16cid:paraId="42E35840" w16cid:durableId="21F0E201"/>
  <w16cid:commentId w16cid:paraId="623C2333" w16cid:durableId="21F0E5D6"/>
  <w16cid:commentId w16cid:paraId="0A588F8B" w16cid:durableId="21F0E7C9"/>
  <w16cid:commentId w16cid:paraId="3F6448A0" w16cid:durableId="21F0E968"/>
  <w16cid:commentId w16cid:paraId="69E78AF6" w16cid:durableId="21F0F1FB"/>
  <w16cid:commentId w16cid:paraId="3D7D965F" w16cid:durableId="21F0EB81"/>
  <w16cid:commentId w16cid:paraId="047EEC7E" w16cid:durableId="21F0F59B"/>
  <w16cid:commentId w16cid:paraId="65CEA648" w16cid:durableId="21F0F5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DBAAF" w14:textId="77777777" w:rsidR="007F386F" w:rsidRDefault="007F386F" w:rsidP="00F477E1">
      <w:pPr>
        <w:spacing w:after="0" w:line="240" w:lineRule="auto"/>
      </w:pPr>
      <w:r>
        <w:separator/>
      </w:r>
    </w:p>
  </w:endnote>
  <w:endnote w:type="continuationSeparator" w:id="0">
    <w:p w14:paraId="7A3FD6E5" w14:textId="77777777" w:rsidR="007F386F" w:rsidRDefault="007F386F" w:rsidP="00F47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4B6D9" w14:textId="77777777" w:rsidR="007F386F" w:rsidRDefault="007F386F" w:rsidP="00F477E1">
      <w:pPr>
        <w:spacing w:after="0" w:line="240" w:lineRule="auto"/>
      </w:pPr>
      <w:r>
        <w:separator/>
      </w:r>
    </w:p>
  </w:footnote>
  <w:footnote w:type="continuationSeparator" w:id="0">
    <w:p w14:paraId="70D76D26" w14:textId="77777777" w:rsidR="007F386F" w:rsidRDefault="007F386F" w:rsidP="00F47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9577B"/>
    <w:multiLevelType w:val="hybridMultilevel"/>
    <w:tmpl w:val="8FE86314"/>
    <w:lvl w:ilvl="0" w:tplc="947E308A">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469B7E16"/>
    <w:multiLevelType w:val="hybridMultilevel"/>
    <w:tmpl w:val="76BA21B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uelCarleial">
    <w15:presenceInfo w15:providerId="None" w15:userId="SamuelCarlei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328"/>
    <w:rsid w:val="0001258F"/>
    <w:rsid w:val="000C57E7"/>
    <w:rsid w:val="001209CD"/>
    <w:rsid w:val="00154286"/>
    <w:rsid w:val="00192C0A"/>
    <w:rsid w:val="001D00F6"/>
    <w:rsid w:val="001D6045"/>
    <w:rsid w:val="001F60EC"/>
    <w:rsid w:val="0023691E"/>
    <w:rsid w:val="00253D6C"/>
    <w:rsid w:val="00286EC2"/>
    <w:rsid w:val="003236FB"/>
    <w:rsid w:val="00374C8E"/>
    <w:rsid w:val="004F04F9"/>
    <w:rsid w:val="004F7460"/>
    <w:rsid w:val="005421B9"/>
    <w:rsid w:val="005C5EE4"/>
    <w:rsid w:val="006104FD"/>
    <w:rsid w:val="0061112C"/>
    <w:rsid w:val="006446AA"/>
    <w:rsid w:val="006A3E7A"/>
    <w:rsid w:val="006B7992"/>
    <w:rsid w:val="00712C3B"/>
    <w:rsid w:val="00716546"/>
    <w:rsid w:val="00726693"/>
    <w:rsid w:val="00742851"/>
    <w:rsid w:val="007F386F"/>
    <w:rsid w:val="00803A9E"/>
    <w:rsid w:val="00835C40"/>
    <w:rsid w:val="00922E0B"/>
    <w:rsid w:val="00942218"/>
    <w:rsid w:val="0099718C"/>
    <w:rsid w:val="009A5F7F"/>
    <w:rsid w:val="009D5FFD"/>
    <w:rsid w:val="00A96333"/>
    <w:rsid w:val="00B02DFF"/>
    <w:rsid w:val="00B3627D"/>
    <w:rsid w:val="00BA373F"/>
    <w:rsid w:val="00BC4C2C"/>
    <w:rsid w:val="00BF06B2"/>
    <w:rsid w:val="00C47AC6"/>
    <w:rsid w:val="00C92070"/>
    <w:rsid w:val="00CD21B1"/>
    <w:rsid w:val="00D26462"/>
    <w:rsid w:val="00D2660D"/>
    <w:rsid w:val="00DD3383"/>
    <w:rsid w:val="00E530D0"/>
    <w:rsid w:val="00ED7929"/>
    <w:rsid w:val="00F15328"/>
    <w:rsid w:val="00F406A3"/>
    <w:rsid w:val="00F477E1"/>
    <w:rsid w:val="00F90049"/>
    <w:rsid w:val="00FA6F4C"/>
    <w:rsid w:val="00FF3D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405C6"/>
  <w15:chartTrackingRefBased/>
  <w15:docId w15:val="{0F94D67E-8303-4E19-B757-10674A2B8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15328"/>
    <w:pPr>
      <w:ind w:left="720"/>
      <w:contextualSpacing/>
    </w:pPr>
  </w:style>
  <w:style w:type="paragraph" w:styleId="Pr-formataoHTML">
    <w:name w:val="HTML Preformatted"/>
    <w:basedOn w:val="Normal"/>
    <w:link w:val="Pr-formataoHTMLChar"/>
    <w:uiPriority w:val="99"/>
    <w:semiHidden/>
    <w:unhideWhenUsed/>
    <w:rsid w:val="00C47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aoHTMLChar">
    <w:name w:val="Pré-formatação HTML Char"/>
    <w:basedOn w:val="Fontepargpadro"/>
    <w:link w:val="Pr-formataoHTML"/>
    <w:uiPriority w:val="99"/>
    <w:semiHidden/>
    <w:rsid w:val="00C47AC6"/>
    <w:rPr>
      <w:rFonts w:ascii="Courier New" w:eastAsia="Times New Roman" w:hAnsi="Courier New" w:cs="Courier New"/>
      <w:sz w:val="20"/>
      <w:szCs w:val="20"/>
      <w:lang w:val="en-US"/>
    </w:rPr>
  </w:style>
  <w:style w:type="character" w:customStyle="1" w:styleId="gd15mcfceub">
    <w:name w:val="gd15mcfceub"/>
    <w:basedOn w:val="Fontepargpadro"/>
    <w:rsid w:val="00C47AC6"/>
  </w:style>
  <w:style w:type="character" w:customStyle="1" w:styleId="gd15mcfckub">
    <w:name w:val="gd15mcfckub"/>
    <w:basedOn w:val="Fontepargpadro"/>
    <w:rsid w:val="00C47AC6"/>
  </w:style>
  <w:style w:type="character" w:customStyle="1" w:styleId="gd15mcfcktb">
    <w:name w:val="gd15mcfcktb"/>
    <w:basedOn w:val="Fontepargpadro"/>
    <w:rsid w:val="00C47AC6"/>
  </w:style>
  <w:style w:type="character" w:styleId="Hyperlink">
    <w:name w:val="Hyperlink"/>
    <w:basedOn w:val="Fontepargpadro"/>
    <w:uiPriority w:val="99"/>
    <w:unhideWhenUsed/>
    <w:rsid w:val="001209CD"/>
    <w:rPr>
      <w:color w:val="0563C1" w:themeColor="hyperlink"/>
      <w:u w:val="single"/>
    </w:rPr>
  </w:style>
  <w:style w:type="character" w:styleId="MenoPendente">
    <w:name w:val="Unresolved Mention"/>
    <w:basedOn w:val="Fontepargpadro"/>
    <w:uiPriority w:val="99"/>
    <w:semiHidden/>
    <w:unhideWhenUsed/>
    <w:rsid w:val="001209CD"/>
    <w:rPr>
      <w:color w:val="605E5C"/>
      <w:shd w:val="clear" w:color="auto" w:fill="E1DFDD"/>
    </w:rPr>
  </w:style>
  <w:style w:type="character" w:styleId="Refdecomentrio">
    <w:name w:val="annotation reference"/>
    <w:basedOn w:val="Fontepargpadro"/>
    <w:uiPriority w:val="99"/>
    <w:semiHidden/>
    <w:unhideWhenUsed/>
    <w:rsid w:val="009A5F7F"/>
    <w:rPr>
      <w:sz w:val="16"/>
      <w:szCs w:val="16"/>
    </w:rPr>
  </w:style>
  <w:style w:type="paragraph" w:styleId="Textodecomentrio">
    <w:name w:val="annotation text"/>
    <w:basedOn w:val="Normal"/>
    <w:link w:val="TextodecomentrioChar"/>
    <w:uiPriority w:val="99"/>
    <w:semiHidden/>
    <w:unhideWhenUsed/>
    <w:rsid w:val="009A5F7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A5F7F"/>
    <w:rPr>
      <w:sz w:val="20"/>
      <w:szCs w:val="20"/>
    </w:rPr>
  </w:style>
  <w:style w:type="paragraph" w:styleId="Assuntodocomentrio">
    <w:name w:val="annotation subject"/>
    <w:basedOn w:val="Textodecomentrio"/>
    <w:next w:val="Textodecomentrio"/>
    <w:link w:val="AssuntodocomentrioChar"/>
    <w:uiPriority w:val="99"/>
    <w:semiHidden/>
    <w:unhideWhenUsed/>
    <w:rsid w:val="009A5F7F"/>
    <w:rPr>
      <w:b/>
      <w:bCs/>
    </w:rPr>
  </w:style>
  <w:style w:type="character" w:customStyle="1" w:styleId="AssuntodocomentrioChar">
    <w:name w:val="Assunto do comentário Char"/>
    <w:basedOn w:val="TextodecomentrioChar"/>
    <w:link w:val="Assuntodocomentrio"/>
    <w:uiPriority w:val="99"/>
    <w:semiHidden/>
    <w:rsid w:val="009A5F7F"/>
    <w:rPr>
      <w:b/>
      <w:bCs/>
      <w:sz w:val="20"/>
      <w:szCs w:val="20"/>
    </w:rPr>
  </w:style>
  <w:style w:type="paragraph" w:styleId="Textodebalo">
    <w:name w:val="Balloon Text"/>
    <w:basedOn w:val="Normal"/>
    <w:link w:val="TextodebaloChar"/>
    <w:uiPriority w:val="99"/>
    <w:semiHidden/>
    <w:unhideWhenUsed/>
    <w:rsid w:val="009A5F7F"/>
    <w:pPr>
      <w:spacing w:after="0" w:line="240" w:lineRule="auto"/>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9A5F7F"/>
    <w:rPr>
      <w:rFonts w:ascii="Times New Roman" w:hAnsi="Times New Roman" w:cs="Times New Roman"/>
      <w:sz w:val="18"/>
      <w:szCs w:val="18"/>
    </w:rPr>
  </w:style>
  <w:style w:type="paragraph" w:styleId="Cabealho">
    <w:name w:val="header"/>
    <w:basedOn w:val="Normal"/>
    <w:link w:val="CabealhoChar"/>
    <w:uiPriority w:val="99"/>
    <w:unhideWhenUsed/>
    <w:rsid w:val="00F477E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477E1"/>
  </w:style>
  <w:style w:type="paragraph" w:styleId="Rodap">
    <w:name w:val="footer"/>
    <w:basedOn w:val="Normal"/>
    <w:link w:val="RodapChar"/>
    <w:uiPriority w:val="99"/>
    <w:unhideWhenUsed/>
    <w:rsid w:val="00F477E1"/>
    <w:pPr>
      <w:tabs>
        <w:tab w:val="center" w:pos="4252"/>
        <w:tab w:val="right" w:pos="8504"/>
      </w:tabs>
      <w:spacing w:after="0" w:line="240" w:lineRule="auto"/>
    </w:pPr>
  </w:style>
  <w:style w:type="character" w:customStyle="1" w:styleId="RodapChar">
    <w:name w:val="Rodapé Char"/>
    <w:basedOn w:val="Fontepargpadro"/>
    <w:link w:val="Rodap"/>
    <w:uiPriority w:val="99"/>
    <w:rsid w:val="00F47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6206">
      <w:bodyDiv w:val="1"/>
      <w:marLeft w:val="0"/>
      <w:marRight w:val="0"/>
      <w:marTop w:val="0"/>
      <w:marBottom w:val="0"/>
      <w:divBdr>
        <w:top w:val="none" w:sz="0" w:space="0" w:color="auto"/>
        <w:left w:val="none" w:sz="0" w:space="0" w:color="auto"/>
        <w:bottom w:val="none" w:sz="0" w:space="0" w:color="auto"/>
        <w:right w:val="none" w:sz="0" w:space="0" w:color="auto"/>
      </w:divBdr>
    </w:div>
    <w:div w:id="216011413">
      <w:bodyDiv w:val="1"/>
      <w:marLeft w:val="0"/>
      <w:marRight w:val="0"/>
      <w:marTop w:val="0"/>
      <w:marBottom w:val="0"/>
      <w:divBdr>
        <w:top w:val="none" w:sz="0" w:space="0" w:color="auto"/>
        <w:left w:val="none" w:sz="0" w:space="0" w:color="auto"/>
        <w:bottom w:val="none" w:sz="0" w:space="0" w:color="auto"/>
        <w:right w:val="none" w:sz="0" w:space="0" w:color="auto"/>
      </w:divBdr>
    </w:div>
    <w:div w:id="252975236">
      <w:bodyDiv w:val="1"/>
      <w:marLeft w:val="0"/>
      <w:marRight w:val="0"/>
      <w:marTop w:val="0"/>
      <w:marBottom w:val="0"/>
      <w:divBdr>
        <w:top w:val="none" w:sz="0" w:space="0" w:color="auto"/>
        <w:left w:val="none" w:sz="0" w:space="0" w:color="auto"/>
        <w:bottom w:val="none" w:sz="0" w:space="0" w:color="auto"/>
        <w:right w:val="none" w:sz="0" w:space="0" w:color="auto"/>
      </w:divBdr>
    </w:div>
    <w:div w:id="876628207">
      <w:bodyDiv w:val="1"/>
      <w:marLeft w:val="0"/>
      <w:marRight w:val="0"/>
      <w:marTop w:val="0"/>
      <w:marBottom w:val="0"/>
      <w:divBdr>
        <w:top w:val="none" w:sz="0" w:space="0" w:color="auto"/>
        <w:left w:val="none" w:sz="0" w:space="0" w:color="auto"/>
        <w:bottom w:val="none" w:sz="0" w:space="0" w:color="auto"/>
        <w:right w:val="none" w:sz="0" w:space="0" w:color="auto"/>
      </w:divBdr>
    </w:div>
    <w:div w:id="108391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jpe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www.scielo.br/pdf/brag/v6n4/01.pdf" TargetMode="Externa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dx.doi.org/10.1590/S0100-06832000000300016"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2547</Words>
  <Characters>13757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Alunos</dc:creator>
  <cp:keywords/>
  <dc:description/>
  <cp:lastModifiedBy>SamuelCarleial</cp:lastModifiedBy>
  <cp:revision>11</cp:revision>
  <dcterms:created xsi:type="dcterms:W3CDTF">2020-02-07T16:49:00Z</dcterms:created>
  <dcterms:modified xsi:type="dcterms:W3CDTF">2020-02-14T10:38:00Z</dcterms:modified>
</cp:coreProperties>
</file>