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7B12" w14:textId="77777777" w:rsidR="00F931EE" w:rsidRDefault="002871CB" w:rsidP="002871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Izaíra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Vasconcelos </w:t>
      </w:r>
      <w:commentRangeStart w:id="0"/>
      <w:r>
        <w:rPr>
          <w:rFonts w:ascii="Times New Roman" w:hAnsi="Times New Roman" w:cs="Times New Roman"/>
          <w:b/>
          <w:sz w:val="24"/>
          <w:szCs w:val="24"/>
        </w:rPr>
        <w:t>Nepomuceno</w:t>
      </w:r>
      <w:commentRangeEnd w:id="0"/>
      <w:r w:rsidR="008E1E3A">
        <w:rPr>
          <w:rStyle w:val="Refdecomentrio"/>
        </w:rPr>
        <w:commentReference w:id="0"/>
      </w:r>
    </w:p>
    <w:p w14:paraId="44A85275" w14:textId="77777777" w:rsidR="002871CB" w:rsidRDefault="002871CB" w:rsidP="002871C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Disciplina de R</w:t>
      </w:r>
    </w:p>
    <w:p w14:paraId="08702228" w14:textId="77777777" w:rsidR="002871CB" w:rsidRDefault="002871CB" w:rsidP="002871C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DB0F3A" w14:textId="77777777" w:rsidR="002731D4" w:rsidRDefault="002871CB" w:rsidP="00890E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 1: Gráfico em R</w:t>
      </w:r>
    </w:p>
    <w:p w14:paraId="7EE414D5" w14:textId="77777777" w:rsidR="00872DC1" w:rsidRDefault="00731CF6" w:rsidP="002731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>Código:</w:t>
      </w:r>
    </w:p>
    <w:p w14:paraId="0F003DBF" w14:textId="77777777" w:rsidR="00410DD1" w:rsidRDefault="00410DD1" w:rsidP="002731D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#Carregando dados</w:t>
      </w:r>
    </w:p>
    <w:p w14:paraId="174D805C" w14:textId="77777777" w:rsidR="00410DD1" w:rsidRPr="00E25D65" w:rsidRDefault="00410DD1" w:rsidP="002731D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  <w:sectPr w:rsidR="00410DD1" w:rsidRPr="00E25D65" w:rsidSect="00872DC1">
          <w:pgSz w:w="16838" w:h="11906" w:orient="landscape"/>
          <w:pgMar w:top="851" w:right="851" w:bottom="851" w:left="85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data(</w:t>
      </w:r>
      <w:r w:rsidR="0051562B" w:rsidRPr="00E25D65">
        <w:rPr>
          <w:rFonts w:ascii="Times New Roman" w:hAnsi="Times New Roman" w:cs="Times New Roman"/>
          <w:noProof/>
          <w:sz w:val="24"/>
          <w:szCs w:val="24"/>
          <w:lang w:eastAsia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iris</w:t>
      </w:r>
      <w:r w:rsidR="0051562B" w:rsidRPr="00E25D65">
        <w:rPr>
          <w:rFonts w:ascii="Times New Roman" w:hAnsi="Times New Roman" w:cs="Times New Roman"/>
          <w:noProof/>
          <w:sz w:val="24"/>
          <w:szCs w:val="24"/>
          <w:lang w:eastAsia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)</w:t>
      </w:r>
    </w:p>
    <w:p w14:paraId="13421733" w14:textId="77777777" w:rsidR="002731D4" w:rsidRPr="00E25D65" w:rsidRDefault="002731D4" w:rsidP="00872DC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E25D65">
        <w:rPr>
          <w:rFonts w:ascii="Times New Roman" w:hAnsi="Times New Roman" w:cs="Times New Roman"/>
          <w:noProof/>
          <w:sz w:val="24"/>
          <w:szCs w:val="24"/>
          <w:lang w:eastAsia="pt-BR"/>
        </w:rPr>
        <w:t>#Construindo o boxplot</w:t>
      </w:r>
    </w:p>
    <w:p w14:paraId="6980C7D5" w14:textId="77777777" w:rsidR="002731D4" w:rsidRPr="00E25D65" w:rsidRDefault="002731D4" w:rsidP="00872DC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E25D65">
        <w:rPr>
          <w:rFonts w:ascii="Times New Roman" w:hAnsi="Times New Roman" w:cs="Times New Roman"/>
          <w:noProof/>
          <w:sz w:val="24"/>
          <w:szCs w:val="24"/>
          <w:lang w:eastAsia="pt-BR"/>
        </w:rPr>
        <w:t>par(mfrow=c(2,2))</w:t>
      </w:r>
    </w:p>
    <w:p w14:paraId="0C7F1B16" w14:textId="77777777" w:rsidR="002731D4" w:rsidRPr="00E25D65" w:rsidRDefault="002731D4" w:rsidP="00872DC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E25D65">
        <w:rPr>
          <w:rFonts w:ascii="Times New Roman" w:hAnsi="Times New Roman" w:cs="Times New Roman"/>
          <w:noProof/>
          <w:sz w:val="24"/>
          <w:szCs w:val="24"/>
          <w:lang w:eastAsia="pt-BR"/>
        </w:rPr>
        <w:t>boxplot(iris$Sepal.Length~iris$Species, xlab="Espécies", ylab="Comprimento das sépalas", las=1, range=0, cex.main=1, cex.lab=1.5, ylim=c(0,9))</w:t>
      </w:r>
    </w:p>
    <w:p w14:paraId="033ED344" w14:textId="77777777" w:rsidR="002731D4" w:rsidRPr="00E25D65" w:rsidRDefault="002731D4" w:rsidP="00872DC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E25D65">
        <w:rPr>
          <w:rFonts w:ascii="Times New Roman" w:hAnsi="Times New Roman" w:cs="Times New Roman"/>
          <w:noProof/>
          <w:sz w:val="24"/>
          <w:szCs w:val="24"/>
          <w:lang w:eastAsia="pt-BR"/>
        </w:rPr>
        <w:t>boxplot(iris$Sepal.Width~iris$Species, xlab="Espécies", ylab="Largura das sépalas", las=1, range=0, cex.main=1, cex.lab=1.5, ylim=c(0,9))</w:t>
      </w:r>
    </w:p>
    <w:p w14:paraId="1C3B9AFE" w14:textId="77777777" w:rsidR="002731D4" w:rsidRPr="00E25D65" w:rsidRDefault="002731D4" w:rsidP="00872DC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E25D65">
        <w:rPr>
          <w:rFonts w:ascii="Times New Roman" w:hAnsi="Times New Roman" w:cs="Times New Roman"/>
          <w:noProof/>
          <w:sz w:val="24"/>
          <w:szCs w:val="24"/>
          <w:lang w:eastAsia="pt-BR"/>
        </w:rPr>
        <w:t>boxplot(iris$Petal.Length~iris$Species, xlab="Espécies", ylab="Comprimento das pétalas", las=1, range=0, cex.main=1, cex.lab=1.5, ylim=c(0,9))</w:t>
      </w:r>
    </w:p>
    <w:p w14:paraId="35B5BA19" w14:textId="77777777" w:rsidR="002871CB" w:rsidRPr="00E25D65" w:rsidRDefault="002731D4" w:rsidP="00872DC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E25D65">
        <w:rPr>
          <w:rFonts w:ascii="Times New Roman" w:hAnsi="Times New Roman" w:cs="Times New Roman"/>
          <w:noProof/>
          <w:sz w:val="24"/>
          <w:szCs w:val="24"/>
          <w:lang w:eastAsia="pt-BR"/>
        </w:rPr>
        <w:t>boxplot(iris$Petal.Width~iris$Species, xlab="Espécies", ylab="Largura das pétalas", las=1, range=0, cex.main=1, cex.lab=1.5, ylim=c(0,9))</w:t>
      </w:r>
    </w:p>
    <w:p w14:paraId="17B127ED" w14:textId="77777777" w:rsidR="00872DC1" w:rsidRDefault="00890E70" w:rsidP="00410DD1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72DC1" w:rsidSect="00872DC1">
          <w:type w:val="continuous"/>
          <w:pgSz w:w="16838" w:h="11906" w:orient="landscape"/>
          <w:pgMar w:top="851" w:right="851" w:bottom="851" w:left="851" w:header="708" w:footer="708" w:gutter="0"/>
          <w:cols w:num="2" w:space="708"/>
          <w:docGrid w:linePitch="360"/>
        </w:sectPr>
      </w:pPr>
      <w:commentRangeStart w:id="2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0B3AA6B" wp14:editId="079D7882">
            <wp:simplePos x="5572125" y="2486025"/>
            <wp:positionH relativeFrom="margin">
              <wp:align>right</wp:align>
            </wp:positionH>
            <wp:positionV relativeFrom="margin">
              <wp:align>center</wp:align>
            </wp:positionV>
            <wp:extent cx="4563373" cy="4300938"/>
            <wp:effectExtent l="0" t="0" r="8890" b="444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"/>
                    <a:stretch/>
                  </pic:blipFill>
                  <pic:spPr bwMode="auto">
                    <a:xfrm>
                      <a:off x="0" y="0"/>
                      <a:ext cx="4563373" cy="430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commentRangeEnd w:id="2"/>
      <w:r w:rsidR="0062587A">
        <w:rPr>
          <w:rStyle w:val="Refdecomentrio"/>
        </w:rPr>
        <w:commentReference w:id="2"/>
      </w:r>
    </w:p>
    <w:p w14:paraId="02557695" w14:textId="77777777" w:rsidR="00E25D65" w:rsidRDefault="00E25D65" w:rsidP="00E25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E25D65" w:rsidSect="00872DC1">
          <w:type w:val="continuous"/>
          <w:pgSz w:w="16838" w:h="11906" w:orient="landscape"/>
          <w:pgMar w:top="851" w:right="851" w:bottom="851" w:left="851" w:header="708" w:footer="708" w:gutter="0"/>
          <w:cols w:space="708"/>
          <w:docGrid w:linePitch="360"/>
        </w:sectPr>
      </w:pPr>
    </w:p>
    <w:p w14:paraId="23B2F08C" w14:textId="77777777" w:rsidR="002731D4" w:rsidRDefault="002731D4" w:rsidP="00E25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C2EA1A" w14:textId="77777777" w:rsidR="00CF1BFD" w:rsidRDefault="00CF1BFD" w:rsidP="00472B5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1BFD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CF1BFD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Pr="00CF1BFD">
        <w:rPr>
          <w:rFonts w:ascii="Times New Roman" w:hAnsi="Times New Roman" w:cs="Times New Roman"/>
          <w:sz w:val="24"/>
          <w:szCs w:val="24"/>
        </w:rPr>
        <w:t xml:space="preserve"> elaborados mostram padrões de distribui</w:t>
      </w:r>
      <w:r>
        <w:rPr>
          <w:rFonts w:ascii="Times New Roman" w:hAnsi="Times New Roman" w:cs="Times New Roman"/>
          <w:sz w:val="24"/>
          <w:szCs w:val="24"/>
        </w:rPr>
        <w:t xml:space="preserve">ção de valores de comprimento e </w:t>
      </w:r>
      <w:r w:rsidRPr="00CF1BFD">
        <w:rPr>
          <w:rFonts w:ascii="Times New Roman" w:hAnsi="Times New Roman" w:cs="Times New Roman"/>
          <w:sz w:val="24"/>
          <w:szCs w:val="24"/>
        </w:rPr>
        <w:t xml:space="preserve">largura de sépala e pétala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CF1BFD">
        <w:rPr>
          <w:rFonts w:ascii="Times New Roman" w:hAnsi="Times New Roman" w:cs="Times New Roman"/>
          <w:sz w:val="24"/>
          <w:szCs w:val="24"/>
        </w:rPr>
        <w:t>ris.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BFD">
        <w:rPr>
          <w:rFonts w:ascii="Times New Roman" w:hAnsi="Times New Roman" w:cs="Times New Roman"/>
          <w:sz w:val="24"/>
          <w:szCs w:val="24"/>
        </w:rPr>
        <w:t>Eles for</w:t>
      </w:r>
      <w:r>
        <w:rPr>
          <w:rFonts w:ascii="Times New Roman" w:hAnsi="Times New Roman" w:cs="Times New Roman"/>
          <w:sz w:val="24"/>
          <w:szCs w:val="24"/>
        </w:rPr>
        <w:t xml:space="preserve">am utilizados para que pudessem </w:t>
      </w:r>
      <w:r w:rsidRPr="00CF1BFD">
        <w:rPr>
          <w:rFonts w:ascii="Times New Roman" w:hAnsi="Times New Roman" w:cs="Times New Roman"/>
          <w:sz w:val="24"/>
          <w:szCs w:val="24"/>
        </w:rPr>
        <w:t>responder à p</w:t>
      </w:r>
      <w:r>
        <w:rPr>
          <w:rFonts w:ascii="Times New Roman" w:hAnsi="Times New Roman" w:cs="Times New Roman"/>
          <w:sz w:val="24"/>
          <w:szCs w:val="24"/>
        </w:rPr>
        <w:t xml:space="preserve">ergunta: Somente pelo gráfico é </w:t>
      </w:r>
      <w:r w:rsidRPr="00CF1BFD">
        <w:rPr>
          <w:rFonts w:ascii="Times New Roman" w:hAnsi="Times New Roman" w:cs="Times New Roman"/>
          <w:sz w:val="24"/>
          <w:szCs w:val="24"/>
        </w:rPr>
        <w:t>possível es</w:t>
      </w:r>
      <w:r>
        <w:rPr>
          <w:rFonts w:ascii="Times New Roman" w:hAnsi="Times New Roman" w:cs="Times New Roman"/>
          <w:sz w:val="24"/>
          <w:szCs w:val="24"/>
        </w:rPr>
        <w:t xml:space="preserve">tabelecer o formato de sépala e </w:t>
      </w:r>
      <w:r w:rsidRPr="00CF1BFD">
        <w:rPr>
          <w:rFonts w:ascii="Times New Roman" w:hAnsi="Times New Roman" w:cs="Times New Roman"/>
          <w:sz w:val="24"/>
          <w:szCs w:val="24"/>
        </w:rPr>
        <w:t>pétala? Considerand</w:t>
      </w:r>
      <w:r>
        <w:rPr>
          <w:rFonts w:ascii="Times New Roman" w:hAnsi="Times New Roman" w:cs="Times New Roman"/>
          <w:sz w:val="24"/>
          <w:szCs w:val="24"/>
        </w:rPr>
        <w:t xml:space="preserve">o somente a mediana, é possível </w:t>
      </w:r>
      <w:r w:rsidRPr="00CF1BFD">
        <w:rPr>
          <w:rFonts w:ascii="Times New Roman" w:hAnsi="Times New Roman" w:cs="Times New Roman"/>
          <w:sz w:val="24"/>
          <w:szCs w:val="24"/>
        </w:rPr>
        <w:t>observar que comprimento, tanto em sépala quanto em pétala, possui valores ma</w:t>
      </w:r>
      <w:r>
        <w:rPr>
          <w:rFonts w:ascii="Times New Roman" w:hAnsi="Times New Roman" w:cs="Times New Roman"/>
          <w:sz w:val="24"/>
          <w:szCs w:val="24"/>
        </w:rPr>
        <w:t xml:space="preserve">is altos em relação à largura. Esta relação </w:t>
      </w:r>
      <w:r w:rsidRPr="00CF1BFD">
        <w:rPr>
          <w:rFonts w:ascii="Times New Roman" w:hAnsi="Times New Roman" w:cs="Times New Roman"/>
          <w:sz w:val="24"/>
          <w:szCs w:val="24"/>
        </w:rPr>
        <w:t>geralmente indica formatos lanceados o</w:t>
      </w:r>
      <w:r>
        <w:rPr>
          <w:rFonts w:ascii="Times New Roman" w:hAnsi="Times New Roman" w:cs="Times New Roman"/>
          <w:sz w:val="24"/>
          <w:szCs w:val="24"/>
        </w:rPr>
        <w:t xml:space="preserve">u lineares. Em </w:t>
      </w:r>
      <w:r w:rsidRPr="00CF1BFD">
        <w:rPr>
          <w:rFonts w:ascii="Times New Roman" w:hAnsi="Times New Roman" w:cs="Times New Roman"/>
          <w:i/>
          <w:sz w:val="24"/>
          <w:szCs w:val="24"/>
        </w:rPr>
        <w:t xml:space="preserve">Iris </w:t>
      </w:r>
      <w:proofErr w:type="spellStart"/>
      <w:r w:rsidRPr="00CF1BFD">
        <w:rPr>
          <w:rFonts w:ascii="Times New Roman" w:hAnsi="Times New Roman" w:cs="Times New Roman"/>
          <w:i/>
          <w:sz w:val="24"/>
          <w:szCs w:val="24"/>
        </w:rPr>
        <w:t>virginica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CF1BFD">
        <w:rPr>
          <w:rFonts w:ascii="Times New Roman" w:hAnsi="Times New Roman" w:cs="Times New Roman"/>
          <w:sz w:val="24"/>
          <w:szCs w:val="24"/>
        </w:rPr>
        <w:t xml:space="preserve">diferença é </w:t>
      </w:r>
      <w:commentRangeStart w:id="3"/>
      <w:r w:rsidRPr="00CF1BFD">
        <w:rPr>
          <w:rFonts w:ascii="Times New Roman" w:hAnsi="Times New Roman" w:cs="Times New Roman"/>
          <w:sz w:val="24"/>
          <w:szCs w:val="24"/>
        </w:rPr>
        <w:t xml:space="preserve">significativa </w:t>
      </w:r>
      <w:commentRangeEnd w:id="3"/>
      <w:r w:rsidR="00C97E29">
        <w:rPr>
          <w:rStyle w:val="Refdecomentrio"/>
        </w:rPr>
        <w:commentReference w:id="3"/>
      </w:r>
      <w:r w:rsidRPr="00CF1BFD">
        <w:rPr>
          <w:rFonts w:ascii="Times New Roman" w:hAnsi="Times New Roman" w:cs="Times New Roman"/>
          <w:sz w:val="24"/>
          <w:szCs w:val="24"/>
        </w:rPr>
        <w:t>entre as variáveis do eixo y e pode indicar um formato linear.</w:t>
      </w:r>
    </w:p>
    <w:p w14:paraId="2A9BBD9D" w14:textId="77777777" w:rsidR="00472B50" w:rsidRDefault="00472B50" w:rsidP="00472B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60588" w14:textId="77777777" w:rsidR="00872DC1" w:rsidRDefault="00872DC1" w:rsidP="00472B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 2: Análise estatística em R</w:t>
      </w:r>
    </w:p>
    <w:p w14:paraId="4ECEEF8C" w14:textId="77777777" w:rsidR="00872DC1" w:rsidRDefault="00354115" w:rsidP="00472B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</w:t>
      </w:r>
    </w:p>
    <w:p w14:paraId="73C8B016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>#Carregando dados</w:t>
      </w:r>
    </w:p>
    <w:p w14:paraId="75184136" w14:textId="77777777" w:rsidR="00354115" w:rsidRPr="00C97E29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4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 w:rsidRPr="00C97E29">
        <w:rPr>
          <w:rFonts w:ascii="Times New Roman" w:hAnsi="Times New Roman" w:cs="Times New Roman"/>
          <w:sz w:val="24"/>
          <w:szCs w:val="24"/>
          <w:rPrChange w:id="5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data("</w:t>
      </w:r>
      <w:proofErr w:type="spellStart"/>
      <w:r w:rsidRPr="00C97E29">
        <w:rPr>
          <w:rFonts w:ascii="Times New Roman" w:hAnsi="Times New Roman" w:cs="Times New Roman"/>
          <w:sz w:val="24"/>
          <w:szCs w:val="24"/>
          <w:rPrChange w:id="6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cancer</w:t>
      </w:r>
      <w:proofErr w:type="spellEnd"/>
      <w:r w:rsidRPr="00C97E29">
        <w:rPr>
          <w:rFonts w:ascii="Times New Roman" w:hAnsi="Times New Roman" w:cs="Times New Roman"/>
          <w:sz w:val="24"/>
          <w:szCs w:val="24"/>
          <w:rPrChange w:id="7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")</w:t>
      </w:r>
    </w:p>
    <w:p w14:paraId="3E8AB352" w14:textId="77777777" w:rsidR="00354115" w:rsidRPr="00C97E29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8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proofErr w:type="spellStart"/>
      <w:r w:rsidRPr="00C97E29">
        <w:rPr>
          <w:rFonts w:ascii="Times New Roman" w:hAnsi="Times New Roman" w:cs="Times New Roman"/>
          <w:sz w:val="24"/>
          <w:szCs w:val="24"/>
          <w:rPrChange w:id="9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head</w:t>
      </w:r>
      <w:proofErr w:type="spellEnd"/>
      <w:r w:rsidRPr="00C97E29">
        <w:rPr>
          <w:rFonts w:ascii="Times New Roman" w:hAnsi="Times New Roman" w:cs="Times New Roman"/>
          <w:sz w:val="24"/>
          <w:szCs w:val="24"/>
          <w:rPrChange w:id="10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(</w:t>
      </w:r>
      <w:proofErr w:type="spellStart"/>
      <w:r w:rsidR="00537BD7" w:rsidRPr="00C97E29">
        <w:rPr>
          <w:rFonts w:ascii="Times New Roman" w:hAnsi="Times New Roman" w:cs="Times New Roman"/>
          <w:sz w:val="24"/>
          <w:szCs w:val="24"/>
          <w:rPrChange w:id="11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c</w:t>
      </w:r>
      <w:r w:rsidRPr="00C97E29">
        <w:rPr>
          <w:rFonts w:ascii="Times New Roman" w:hAnsi="Times New Roman" w:cs="Times New Roman"/>
          <w:sz w:val="24"/>
          <w:szCs w:val="24"/>
          <w:rPrChange w:id="12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ancer</w:t>
      </w:r>
      <w:proofErr w:type="spellEnd"/>
      <w:r w:rsidRPr="00C97E29">
        <w:rPr>
          <w:rFonts w:ascii="Times New Roman" w:hAnsi="Times New Roman" w:cs="Times New Roman"/>
          <w:sz w:val="24"/>
          <w:szCs w:val="24"/>
          <w:rPrChange w:id="13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)</w:t>
      </w:r>
    </w:p>
    <w:p w14:paraId="6A0E309F" w14:textId="77777777" w:rsidR="00354115" w:rsidRPr="00C97E29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14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</w:p>
    <w:p w14:paraId="3D6C29D1" w14:textId="77777777" w:rsidR="00354115" w:rsidRPr="00C97E29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15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proofErr w:type="spellStart"/>
      <w:r w:rsidRPr="00C97E29">
        <w:rPr>
          <w:rFonts w:ascii="Times New Roman" w:hAnsi="Times New Roman" w:cs="Times New Roman"/>
          <w:sz w:val="24"/>
          <w:szCs w:val="24"/>
          <w:rPrChange w:id="16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library</w:t>
      </w:r>
      <w:proofErr w:type="spellEnd"/>
      <w:r w:rsidRPr="00C97E29">
        <w:rPr>
          <w:rFonts w:ascii="Times New Roman" w:hAnsi="Times New Roman" w:cs="Times New Roman"/>
          <w:sz w:val="24"/>
          <w:szCs w:val="24"/>
          <w:rPrChange w:id="17" w:author="SamuelCarleial" w:date="2020-02-14T12:23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("lme4")</w:t>
      </w:r>
    </w:p>
    <w:p w14:paraId="798CF989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65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nlme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")</w:t>
      </w:r>
    </w:p>
    <w:p w14:paraId="304DE8F8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F30A9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>#Hipótese - indivíduos mais jovens possuem maior tempo de sobrevivência</w:t>
      </w:r>
    </w:p>
    <w:p w14:paraId="6E2A9091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>#Pergunta: a idade dos pacientes, influencia no tempo de sobrevivência destes? Para homens e mulheres o padrão é o mesmo?</w:t>
      </w:r>
    </w:p>
    <w:p w14:paraId="71F90E52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76588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 xml:space="preserve"> resposta</w:t>
      </w:r>
    </w:p>
    <w:p w14:paraId="02EF1B74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8"/>
      <w:proofErr w:type="spellStart"/>
      <w:r w:rsidRPr="00E25D65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cancer$time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)</w:t>
      </w:r>
      <w:commentRangeEnd w:id="18"/>
      <w:r w:rsidR="00817949">
        <w:rPr>
          <w:rStyle w:val="Refdecomentrio"/>
        </w:rPr>
        <w:commentReference w:id="18"/>
      </w:r>
    </w:p>
    <w:p w14:paraId="29FCED29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30454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>#transformando 1 e 2 em homem e mulher</w:t>
      </w:r>
    </w:p>
    <w:p w14:paraId="4569F178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D65">
        <w:rPr>
          <w:rFonts w:ascii="Times New Roman" w:hAnsi="Times New Roman" w:cs="Times New Roman"/>
          <w:sz w:val="24"/>
          <w:szCs w:val="24"/>
          <w:lang w:val="en-US"/>
        </w:rPr>
        <w:t>cancer$sex2&lt;-as.factor(cancer$sex)</w:t>
      </w:r>
    </w:p>
    <w:p w14:paraId="0C61521A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D65">
        <w:rPr>
          <w:rFonts w:ascii="Times New Roman" w:hAnsi="Times New Roman" w:cs="Times New Roman"/>
          <w:sz w:val="24"/>
          <w:szCs w:val="24"/>
          <w:lang w:val="en-US"/>
        </w:rPr>
        <w:t>cancer$sex2&lt;-ifelse(cancer$sex2=="1", "homem", "mulher")</w:t>
      </w:r>
    </w:p>
    <w:p w14:paraId="0C976A31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19CDD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D65">
        <w:rPr>
          <w:rFonts w:ascii="Times New Roman" w:hAnsi="Times New Roman" w:cs="Times New Roman"/>
          <w:sz w:val="24"/>
          <w:szCs w:val="24"/>
          <w:lang w:val="en-US"/>
        </w:rPr>
        <w:t>#Modelo linear</w:t>
      </w:r>
    </w:p>
    <w:p w14:paraId="2F7B9391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D65">
        <w:rPr>
          <w:rFonts w:ascii="Times New Roman" w:hAnsi="Times New Roman" w:cs="Times New Roman"/>
          <w:sz w:val="24"/>
          <w:szCs w:val="24"/>
          <w:lang w:val="en-US"/>
        </w:rPr>
        <w:t>modelo_glm&lt;-glm(time ~ age</w:t>
      </w:r>
    </w:p>
    <w:p w14:paraId="32D8EDE1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D65">
        <w:rPr>
          <w:rFonts w:ascii="Times New Roman" w:hAnsi="Times New Roman" w:cs="Times New Roman"/>
          <w:sz w:val="24"/>
          <w:szCs w:val="24"/>
          <w:lang w:val="en-US"/>
        </w:rPr>
        <w:t xml:space="preserve">                + sex2</w:t>
      </w:r>
    </w:p>
    <w:p w14:paraId="472AA02A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D65">
        <w:rPr>
          <w:rFonts w:ascii="Times New Roman" w:hAnsi="Times New Roman" w:cs="Times New Roman"/>
          <w:sz w:val="24"/>
          <w:szCs w:val="24"/>
          <w:lang w:val="en-US"/>
        </w:rPr>
        <w:t xml:space="preserve">                , family = "poisson"</w:t>
      </w:r>
    </w:p>
    <w:p w14:paraId="494F336A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25D65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cancer</w:t>
      </w:r>
      <w:proofErr w:type="spellEnd"/>
    </w:p>
    <w:p w14:paraId="7E744045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4CD2A44E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65">
        <w:rPr>
          <w:rFonts w:ascii="Times New Roman" w:hAnsi="Times New Roman" w:cs="Times New Roman"/>
          <w:sz w:val="24"/>
          <w:szCs w:val="24"/>
        </w:rPr>
        <w:t>modelo_glm</w:t>
      </w:r>
      <w:proofErr w:type="spellEnd"/>
    </w:p>
    <w:p w14:paraId="47F62D4F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51BE5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lastRenderedPageBreak/>
        <w:t># estrutura dos modelos</w:t>
      </w:r>
    </w:p>
    <w:p w14:paraId="727C051E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65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modelo_glm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)</w:t>
      </w:r>
    </w:p>
    <w:p w14:paraId="1ADD4371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modelo_glm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)</w:t>
      </w:r>
    </w:p>
    <w:p w14:paraId="3570FD20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B7B82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>#sumário</w:t>
      </w:r>
    </w:p>
    <w:p w14:paraId="2FADFDA0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6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modelo_glm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)</w:t>
      </w:r>
    </w:p>
    <w:p w14:paraId="40E79CF8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DB8A1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65">
        <w:rPr>
          <w:rFonts w:ascii="Times New Roman" w:hAnsi="Times New Roman" w:cs="Times New Roman"/>
          <w:sz w:val="24"/>
          <w:szCs w:val="24"/>
        </w:rPr>
        <w:t>#efeitos</w:t>
      </w:r>
    </w:p>
    <w:p w14:paraId="4220A67F" w14:textId="77777777" w:rsidR="00354115" w:rsidRPr="00E25D65" w:rsidRDefault="00354115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65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allEffects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5D65">
        <w:rPr>
          <w:rFonts w:ascii="Times New Roman" w:hAnsi="Times New Roman" w:cs="Times New Roman"/>
          <w:sz w:val="24"/>
          <w:szCs w:val="24"/>
        </w:rPr>
        <w:t>modelo_glm</w:t>
      </w:r>
      <w:proofErr w:type="spellEnd"/>
      <w:r w:rsidRPr="00E25D65">
        <w:rPr>
          <w:rFonts w:ascii="Times New Roman" w:hAnsi="Times New Roman" w:cs="Times New Roman"/>
          <w:sz w:val="24"/>
          <w:szCs w:val="24"/>
        </w:rPr>
        <w:t>))</w:t>
      </w:r>
    </w:p>
    <w:p w14:paraId="79A01DD7" w14:textId="77777777" w:rsidR="001A0AA7" w:rsidRDefault="001A0AA7" w:rsidP="00354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5BACB" w14:textId="08E669B1" w:rsidR="001A0AA7" w:rsidRDefault="0062587A" w:rsidP="00E25D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ins w:id="19" w:author="SamuelCarleial" w:date="2020-02-14T12:36:00Z">
        <w:r>
          <w:rPr>
            <w:rFonts w:ascii="Times New Roman" w:hAnsi="Times New Roman" w:cs="Times New Roman"/>
            <w:noProof/>
            <w:sz w:val="24"/>
            <w:szCs w:val="24"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716ED1" wp14:editId="7B22A7E9">
                  <wp:simplePos x="0" y="0"/>
                  <wp:positionH relativeFrom="column">
                    <wp:posOffset>564009</wp:posOffset>
                  </wp:positionH>
                  <wp:positionV relativeFrom="paragraph">
                    <wp:posOffset>2828290</wp:posOffset>
                  </wp:positionV>
                  <wp:extent cx="3262264" cy="2866756"/>
                  <wp:effectExtent l="12700" t="12700" r="27305" b="29210"/>
                  <wp:wrapNone/>
                  <wp:docPr id="2" name="Rosca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262264" cy="2866756"/>
                          </a:xfrm>
                          <a:prstGeom prst="donut">
                            <a:avLst>
                              <a:gd name="adj" fmla="val 0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58CC224"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osca 2" o:spid="_x0000_s1026" type="#_x0000_t23" style="position:absolute;margin-left:44.4pt;margin-top:222.7pt;width:256.85pt;height:2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" adj="0" filled="f" strokecolor="red" strokeweight="3pt">
                  <v:stroke joinstyle="miter"/>
                </v:shape>
              </w:pict>
            </mc:Fallback>
          </mc:AlternateContent>
        </w:r>
      </w:ins>
      <w:commentRangeStart w:id="20"/>
      <w:r w:rsidR="00E25D6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24B818" wp14:editId="7EB73DC7">
            <wp:extent cx="4886981" cy="579674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ivdade 2.2_Izaír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8"/>
                    <a:stretch/>
                  </pic:blipFill>
                  <pic:spPr bwMode="auto">
                    <a:xfrm>
                      <a:off x="0" y="0"/>
                      <a:ext cx="4893137" cy="580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0"/>
      <w:r>
        <w:rPr>
          <w:rStyle w:val="Refdecomentrio"/>
        </w:rPr>
        <w:commentReference w:id="20"/>
      </w:r>
    </w:p>
    <w:p w14:paraId="06FBB0A0" w14:textId="77777777" w:rsidR="00E25D65" w:rsidRPr="00872DC1" w:rsidRDefault="00E25D65" w:rsidP="00E25D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padrões expostos pelo modelo indicam que indivíduos mais jovens possuem maiores chances de sobrevivência ao câncer, uma vez que o tempo de vida é maior. Quando analisado por sexo, o modelo </w:t>
      </w:r>
      <w:r w:rsidR="00410DD1">
        <w:rPr>
          <w:rFonts w:ascii="Times New Roman" w:hAnsi="Times New Roman" w:cs="Times New Roman"/>
          <w:sz w:val="24"/>
          <w:szCs w:val="24"/>
        </w:rPr>
        <w:t xml:space="preserve">indica que mulheres com câncer possuem um tempo de vida maior em relação ao homem. Analisando a </w:t>
      </w:r>
      <w:commentRangeStart w:id="21"/>
      <w:r w:rsidR="00410DD1">
        <w:rPr>
          <w:rFonts w:ascii="Times New Roman" w:hAnsi="Times New Roman" w:cs="Times New Roman"/>
          <w:sz w:val="24"/>
          <w:szCs w:val="24"/>
        </w:rPr>
        <w:t>dieta</w:t>
      </w:r>
      <w:commentRangeEnd w:id="21"/>
      <w:r w:rsidR="00817949">
        <w:rPr>
          <w:rStyle w:val="Refdecomentrio"/>
        </w:rPr>
        <w:commentReference w:id="21"/>
      </w:r>
      <w:r w:rsidR="00410DD1">
        <w:rPr>
          <w:rFonts w:ascii="Times New Roman" w:hAnsi="Times New Roman" w:cs="Times New Roman"/>
          <w:sz w:val="24"/>
          <w:szCs w:val="24"/>
        </w:rPr>
        <w:t xml:space="preserve"> desses pacientes, tomando como base a quantidade de calorias ingeridas, a partir do modelo é possível </w:t>
      </w:r>
      <w:r w:rsidR="00410DD1">
        <w:rPr>
          <w:rFonts w:ascii="Times New Roman" w:hAnsi="Times New Roman" w:cs="Times New Roman"/>
          <w:sz w:val="24"/>
          <w:szCs w:val="24"/>
        </w:rPr>
        <w:lastRenderedPageBreak/>
        <w:t>inferir que aqueles pacientes com uma dieta rica em calorias possuem uma expectativa de vida maior do que com uma dieta pobre.</w:t>
      </w:r>
    </w:p>
    <w:sectPr w:rsidR="00E25D65" w:rsidRPr="00872DC1" w:rsidSect="00E25D6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Carleial" w:date="2020-02-14T09:18:00Z" w:initials="SC">
    <w:p w14:paraId="60A7D7D0" w14:textId="77777777" w:rsidR="008E1E3A" w:rsidRPr="009A5F7F" w:rsidRDefault="008E1E3A" w:rsidP="008E1E3A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 w:rsidRPr="009A5F7F">
        <w:rPr>
          <w:u w:val="single"/>
        </w:rPr>
        <w:t>Atividade revisada:</w:t>
      </w:r>
    </w:p>
    <w:p w14:paraId="220F2FD7" w14:textId="77777777" w:rsidR="008E1E3A" w:rsidRDefault="008E1E3A" w:rsidP="008E1E3A">
      <w:pPr>
        <w:pStyle w:val="Textodecomentrio"/>
      </w:pPr>
      <w:r>
        <w:t>Suas atividades foram revisadas e você recebeu a seguinte</w:t>
      </w:r>
    </w:p>
    <w:p w14:paraId="3BAB0673" w14:textId="77777777" w:rsidR="008E1E3A" w:rsidRDefault="008E1E3A" w:rsidP="008E1E3A">
      <w:pPr>
        <w:pStyle w:val="Textodecomentrio"/>
        <w:jc w:val="right"/>
        <w:rPr>
          <w:b/>
        </w:rPr>
      </w:pPr>
      <w:r>
        <w:rPr>
          <w:b/>
        </w:rPr>
        <w:t xml:space="preserve">                                    </w:t>
      </w:r>
    </w:p>
    <w:p w14:paraId="2B233E39" w14:textId="1A471A2E" w:rsidR="008E1E3A" w:rsidRPr="009A5F7F" w:rsidRDefault="008E1E3A" w:rsidP="008E1E3A">
      <w:pPr>
        <w:pStyle w:val="Textodecomentrio"/>
        <w:jc w:val="right"/>
        <w:rPr>
          <w:b/>
        </w:rPr>
      </w:pPr>
      <w:r>
        <w:rPr>
          <w:b/>
        </w:rPr>
        <w:t xml:space="preserve">                              --------- NOTA: </w:t>
      </w:r>
      <w:r w:rsidR="00E35F9C">
        <w:rPr>
          <w:b/>
        </w:rPr>
        <w:t>8.5</w:t>
      </w:r>
      <w:bookmarkStart w:id="1" w:name="_GoBack"/>
      <w:bookmarkEnd w:id="1"/>
      <w:r>
        <w:rPr>
          <w:b/>
        </w:rPr>
        <w:t xml:space="preserve"> ---------</w:t>
      </w:r>
    </w:p>
    <w:p w14:paraId="0216DF63" w14:textId="77777777" w:rsidR="008E1E3A" w:rsidRDefault="008E1E3A" w:rsidP="008E1E3A">
      <w:pPr>
        <w:pStyle w:val="Textodecomentrio"/>
      </w:pPr>
    </w:p>
    <w:p w14:paraId="428481CD" w14:textId="77777777" w:rsidR="008E1E3A" w:rsidRDefault="008E1E3A" w:rsidP="008E1E3A">
      <w:pPr>
        <w:pStyle w:val="Textodecomentrio"/>
      </w:pPr>
    </w:p>
    <w:p w14:paraId="70746F16" w14:textId="77777777" w:rsidR="008E1E3A" w:rsidRPr="009A5F7F" w:rsidRDefault="008E1E3A" w:rsidP="008E1E3A">
      <w:pPr>
        <w:pStyle w:val="Textodecomentrio"/>
        <w:rPr>
          <w:u w:val="single"/>
        </w:rPr>
      </w:pPr>
      <w:r w:rsidRPr="009A5F7F">
        <w:rPr>
          <w:u w:val="single"/>
        </w:rPr>
        <w:t>Comentário prévio:</w:t>
      </w:r>
    </w:p>
    <w:p w14:paraId="3DD69920" w14:textId="77777777" w:rsidR="008E1E3A" w:rsidRDefault="008E1E3A">
      <w:pPr>
        <w:pStyle w:val="Textodecomentrio"/>
      </w:pPr>
      <w:r>
        <w:t>Adicionei comentários e sugestões neste arquivo para que você entenda quais pontos podem ser melhorados ou quais foram insuficientemente desenvolvidos. Entenda que análise de dados e estatística formam um conjunto de práticas que são aprendidas com erro e acerto (especialmente para aqueles como eu e você que não tem uma formação em estatística). Como disse no curso, não existem receitas mágicas ou definitivas para uma análise de dados adequada. O que podemos buscar, porém, é sempre nos aperfeiçoar e melhorar a maneira como chegamos aos nossos resultados.</w:t>
      </w:r>
    </w:p>
  </w:comment>
  <w:comment w:id="2" w:author="SamuelCarleial" w:date="2020-02-14T12:27:00Z" w:initials="SC">
    <w:p w14:paraId="51CD381E" w14:textId="77777777" w:rsidR="0062587A" w:rsidRDefault="0062587A">
      <w:pPr>
        <w:pStyle w:val="Textodecomentrio"/>
      </w:pPr>
      <w:r>
        <w:rPr>
          <w:rStyle w:val="Refdecomentrio"/>
        </w:rPr>
        <w:annotationRef/>
      </w:r>
      <w:r>
        <w:t>O gráfico é bem informativo e permite uma ótima comparação entre espécies. Para isso as as funções padrões de R são suficientes. No entanto, para se obter um gráfico visualmente mais chamativo, intuitivo e de fácil leitura você poderia também ter usado outras funções.</w:t>
      </w:r>
    </w:p>
    <w:p w14:paraId="07FF1456" w14:textId="77777777" w:rsidR="0062587A" w:rsidRDefault="0062587A">
      <w:pPr>
        <w:pStyle w:val="Textodecomentrio"/>
      </w:pPr>
    </w:p>
    <w:p w14:paraId="0FA7FEB0" w14:textId="77777777" w:rsidR="0062587A" w:rsidRDefault="0062587A">
      <w:pPr>
        <w:pStyle w:val="Textodecomentrio"/>
      </w:pPr>
      <w:proofErr w:type="spellStart"/>
      <w:r>
        <w:t>Sugestoes</w:t>
      </w:r>
      <w:proofErr w:type="spellEnd"/>
      <w:r>
        <w:t xml:space="preserve"> de melhora:</w:t>
      </w:r>
    </w:p>
    <w:p w14:paraId="78ED5F63" w14:textId="77777777" w:rsidR="0062587A" w:rsidRDefault="0062587A" w:rsidP="0062587A">
      <w:pPr>
        <w:pStyle w:val="Textodecomentrio"/>
        <w:numPr>
          <w:ilvl w:val="0"/>
          <w:numId w:val="1"/>
        </w:numPr>
      </w:pPr>
      <w:r>
        <w:t xml:space="preserve"> Colorir grupos (</w:t>
      </w:r>
      <w:proofErr w:type="spellStart"/>
      <w:r>
        <w:t>ie</w:t>
      </w:r>
      <w:proofErr w:type="spellEnd"/>
      <w:r>
        <w:t>., espécies)</w:t>
      </w:r>
    </w:p>
    <w:p w14:paraId="3EF62771" w14:textId="77777777" w:rsidR="0062587A" w:rsidRDefault="0062587A" w:rsidP="0062587A">
      <w:pPr>
        <w:pStyle w:val="Textodecomentrio"/>
        <w:numPr>
          <w:ilvl w:val="0"/>
          <w:numId w:val="1"/>
        </w:numPr>
      </w:pPr>
      <w:r>
        <w:t xml:space="preserve"> Eliminar os rótulos e legendas do eixo X para os dois gráficos superiores, pois essas informações se repetem no lado inferior do painel.</w:t>
      </w:r>
    </w:p>
    <w:p w14:paraId="337CE406" w14:textId="21F17674" w:rsidR="0062587A" w:rsidRDefault="0062587A" w:rsidP="0062587A">
      <w:pPr>
        <w:pStyle w:val="Textodecomentrio"/>
        <w:numPr>
          <w:ilvl w:val="0"/>
          <w:numId w:val="1"/>
        </w:numPr>
      </w:pPr>
      <w:r>
        <w:t xml:space="preserve"> Incluir a unidade de medida nas legendas: exemplo (cm)</w:t>
      </w:r>
    </w:p>
  </w:comment>
  <w:comment w:id="3" w:author="SamuelCarleial" w:date="2020-02-14T12:23:00Z" w:initials="SC">
    <w:p w14:paraId="554D34F6" w14:textId="7F387211" w:rsidR="00C97E29" w:rsidRDefault="00C97E29">
      <w:pPr>
        <w:pStyle w:val="Textodecomentrio"/>
      </w:pPr>
      <w:r>
        <w:rPr>
          <w:rStyle w:val="Refdecomentrio"/>
        </w:rPr>
        <w:annotationRef/>
      </w:r>
      <w:r w:rsidR="0062587A">
        <w:t xml:space="preserve">A interpretação dada a partir dos gráficos </w:t>
      </w:r>
      <w:r w:rsidR="0062587A">
        <w:t xml:space="preserve">acima </w:t>
      </w:r>
      <w:r w:rsidR="0062587A">
        <w:t>é bem clara e adequada.</w:t>
      </w:r>
      <w:r w:rsidR="0062587A">
        <w:t xml:space="preserve"> Porém, s</w:t>
      </w:r>
      <w:r>
        <w:t xml:space="preserve">omente </w:t>
      </w:r>
      <w:r w:rsidR="0062587A">
        <w:t xml:space="preserve">usando </w:t>
      </w:r>
      <w:proofErr w:type="spellStart"/>
      <w:r w:rsidR="0062587A" w:rsidRPr="0062587A">
        <w:rPr>
          <w:i/>
        </w:rPr>
        <w:t>boxplots</w:t>
      </w:r>
      <w:proofErr w:type="spellEnd"/>
      <w:r w:rsidR="0062587A">
        <w:t xml:space="preserve"> não </w:t>
      </w:r>
      <w:proofErr w:type="gramStart"/>
      <w:r w:rsidR="0062587A">
        <w:t>e</w:t>
      </w:r>
      <w:proofErr w:type="gramEnd"/>
      <w:r w:rsidR="0062587A">
        <w:t xml:space="preserve"> possível fazer um teste formal estatístico de diferenças entre grupos. Ou seja, não se pode a partir de gráficos como esse afirmar significância de diferenças. Muito embora seja bem provável que essas diferenças sejam sim significativas, em estatística, para fazer uma afirmação assim é preciso fazer um teste estatístico mais formal.</w:t>
      </w:r>
    </w:p>
  </w:comment>
  <w:comment w:id="18" w:author="SamuelCarleial" w:date="2020-02-14T12:46:00Z" w:initials="SC">
    <w:p w14:paraId="2F8D37E3" w14:textId="77777777" w:rsidR="00817949" w:rsidRDefault="00817949">
      <w:pPr>
        <w:pStyle w:val="Textodecomentrio"/>
      </w:pPr>
      <w:r>
        <w:rPr>
          <w:rStyle w:val="Refdecomentrio"/>
        </w:rPr>
        <w:annotationRef/>
      </w:r>
      <w:r>
        <w:t xml:space="preserve">Você percebeu que a distribuição não foi </w:t>
      </w:r>
      <w:proofErr w:type="spellStart"/>
      <w:r>
        <w:t>tao</w:t>
      </w:r>
      <w:proofErr w:type="spellEnd"/>
      <w:r>
        <w:t xml:space="preserve"> normal assim? O modelo abaixo assume normalidade em Y (</w:t>
      </w:r>
      <w:proofErr w:type="spellStart"/>
      <w:r>
        <w:t>ie</w:t>
      </w:r>
      <w:proofErr w:type="spellEnd"/>
      <w:r>
        <w:t xml:space="preserve">., </w:t>
      </w:r>
      <w:proofErr w:type="spellStart"/>
      <w:r>
        <w:t>câncer$time</w:t>
      </w:r>
      <w:proofErr w:type="spellEnd"/>
      <w:r>
        <w:t>)</w:t>
      </w:r>
      <w:r w:rsidR="00E35F9C">
        <w:t xml:space="preserve">. </w:t>
      </w:r>
      <w:proofErr w:type="gramStart"/>
      <w:r w:rsidR="00E35F9C">
        <w:t>Na verdade</w:t>
      </w:r>
      <w:proofErr w:type="gramEnd"/>
      <w:r w:rsidR="00E35F9C">
        <w:t xml:space="preserve"> essa variável se comporta como Poisson, pois ela é uma conta. Quantos dias de sobrevivência.</w:t>
      </w:r>
    </w:p>
    <w:p w14:paraId="0C724658" w14:textId="77777777" w:rsidR="00E35F9C" w:rsidRDefault="00E35F9C">
      <w:pPr>
        <w:pStyle w:val="Textodecomentrio"/>
      </w:pPr>
    </w:p>
    <w:p w14:paraId="7DA15AE4" w14:textId="77777777" w:rsidR="00E35F9C" w:rsidRDefault="00E35F9C">
      <w:pPr>
        <w:pStyle w:val="Textodecomentrio"/>
      </w:pPr>
      <w:r>
        <w:t xml:space="preserve">Portanto, você poderia ter (1) usado o modelo </w:t>
      </w:r>
      <w:proofErr w:type="spellStart"/>
      <w:r>
        <w:t>co</w:t>
      </w:r>
      <w:proofErr w:type="spellEnd"/>
      <w:r>
        <w:t xml:space="preserve"> distribuição tipo Poisson, ou (2) transformado Y para raiz quadrada para “fingir” que esta tivesse uma distribuição normal.</w:t>
      </w:r>
    </w:p>
    <w:p w14:paraId="647AD03D" w14:textId="77777777" w:rsidR="00E35F9C" w:rsidRDefault="00E35F9C">
      <w:pPr>
        <w:pStyle w:val="Textodecomentrio"/>
      </w:pPr>
    </w:p>
    <w:p w14:paraId="5C104B69" w14:textId="778FF297" w:rsidR="00E35F9C" w:rsidRDefault="00E35F9C">
      <w:pPr>
        <w:pStyle w:val="Textodecomentrio"/>
      </w:pPr>
      <w:r>
        <w:rPr>
          <w:noProof/>
        </w:rPr>
        <w:drawing>
          <wp:inline distT="0" distB="0" distL="0" distR="0" wp14:anchorId="685A770D" wp14:editId="4BAB3C48">
            <wp:extent cx="2543607" cy="206450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974" cy="20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0" w:author="SamuelCarleial" w:date="2020-02-14T12:36:00Z" w:initials="SC">
    <w:p w14:paraId="432A4240" w14:textId="75E5DD69" w:rsidR="0062587A" w:rsidRDefault="0062587A">
      <w:pPr>
        <w:pStyle w:val="Textodecomentrio"/>
      </w:pPr>
      <w:r>
        <w:rPr>
          <w:rStyle w:val="Refdecomentrio"/>
        </w:rPr>
        <w:annotationRef/>
      </w:r>
      <w:r>
        <w:t xml:space="preserve">Essa variável marcada em vermelho não foi incluída no </w:t>
      </w:r>
      <w:proofErr w:type="spellStart"/>
      <w:r>
        <w:t>model</w:t>
      </w:r>
      <w:proofErr w:type="spellEnd"/>
      <w:r>
        <w:t>. O que ela representa?</w:t>
      </w:r>
    </w:p>
  </w:comment>
  <w:comment w:id="21" w:author="SamuelCarleial" w:date="2020-02-14T12:38:00Z" w:initials="SC">
    <w:p w14:paraId="00E53FCE" w14:textId="58FB0A0F" w:rsidR="00817949" w:rsidRDefault="00817949">
      <w:pPr>
        <w:pStyle w:val="Textodecomentrio"/>
      </w:pPr>
      <w:r>
        <w:rPr>
          <w:rStyle w:val="Refdecomentrio"/>
        </w:rPr>
        <w:annotationRef/>
      </w:r>
      <w:r>
        <w:t xml:space="preserve">A hipótese, pergunta e modelo mostrados não tinham incluído esta variável, </w:t>
      </w:r>
      <w:proofErr w:type="gramStart"/>
      <w:r>
        <w:t>que</w:t>
      </w:r>
      <w:proofErr w:type="gramEnd"/>
      <w:r>
        <w:t xml:space="preserve"> no entanto é significativa.</w:t>
      </w:r>
    </w:p>
    <w:p w14:paraId="64A7806B" w14:textId="77777777" w:rsidR="00817949" w:rsidRDefault="00817949">
      <w:pPr>
        <w:pStyle w:val="Textodecomentrio"/>
      </w:pPr>
    </w:p>
    <w:p w14:paraId="413E2DA8" w14:textId="77777777" w:rsidR="00817949" w:rsidRDefault="00817949">
      <w:pPr>
        <w:pStyle w:val="Textodecomentrio"/>
      </w:pPr>
      <w:r>
        <w:t>EXTRA</w:t>
      </w:r>
    </w:p>
    <w:p w14:paraId="26FF4F2D" w14:textId="1A8E3191" w:rsidR="00817949" w:rsidRDefault="00817949">
      <w:pPr>
        <w:pStyle w:val="Textodecomentrio"/>
      </w:pPr>
      <w:r>
        <w:t xml:space="preserve">Na verdade, existe uma relação que você não investigou e que talvez tenha ainda mais importância nos seus dados: </w:t>
      </w:r>
      <w:r w:rsidRPr="00817949">
        <w:rPr>
          <w:color w:val="FF0000"/>
        </w:rPr>
        <w:t xml:space="preserve">a interação entre idade e sexo. </w:t>
      </w:r>
      <w:r>
        <w:t>O que se nota é que idade é sim significativa, porem somente para homens, ao passo que em mulheres a idade não parece influenciar muito.</w:t>
      </w:r>
    </w:p>
    <w:p w14:paraId="63120A12" w14:textId="77777777" w:rsidR="00817949" w:rsidRDefault="00817949">
      <w:pPr>
        <w:pStyle w:val="Textodecomentrio"/>
      </w:pPr>
    </w:p>
    <w:p w14:paraId="3BEBCCD4" w14:textId="502064E2" w:rsidR="00817949" w:rsidRDefault="00817949">
      <w:pPr>
        <w:pStyle w:val="Textodecomentrio"/>
      </w:pPr>
      <w:r>
        <w:rPr>
          <w:noProof/>
        </w:rPr>
        <w:drawing>
          <wp:inline distT="0" distB="0" distL="0" distR="0" wp14:anchorId="05CB0BDF" wp14:editId="0793C994">
            <wp:extent cx="2546027" cy="206646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74" cy="20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D69920" w15:done="0"/>
  <w15:commentEx w15:paraId="337CE406" w15:done="0"/>
  <w15:commentEx w15:paraId="554D34F6" w15:done="0"/>
  <w15:commentEx w15:paraId="5C104B69" w15:done="0"/>
  <w15:commentEx w15:paraId="432A4240" w15:done="0"/>
  <w15:commentEx w15:paraId="3BEBCC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D69920" w16cid:durableId="21F0E475"/>
  <w16cid:commentId w16cid:paraId="337CE406" w16cid:durableId="21F110C6"/>
  <w16cid:commentId w16cid:paraId="554D34F6" w16cid:durableId="21F10FD2"/>
  <w16cid:commentId w16cid:paraId="5C104B69" w16cid:durableId="21F11540"/>
  <w16cid:commentId w16cid:paraId="432A4240" w16cid:durableId="21F112C3"/>
  <w16cid:commentId w16cid:paraId="3BEBCCD4" w16cid:durableId="21F113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5D56"/>
    <w:multiLevelType w:val="hybridMultilevel"/>
    <w:tmpl w:val="B60ED8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uelCarleial">
    <w15:presenceInfo w15:providerId="None" w15:userId="SamuelCarlei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1CB"/>
    <w:rsid w:val="001A0AA7"/>
    <w:rsid w:val="002731D4"/>
    <w:rsid w:val="002871CB"/>
    <w:rsid w:val="00354115"/>
    <w:rsid w:val="00410DD1"/>
    <w:rsid w:val="00472B50"/>
    <w:rsid w:val="0051562B"/>
    <w:rsid w:val="00537BD7"/>
    <w:rsid w:val="0062587A"/>
    <w:rsid w:val="00731CF6"/>
    <w:rsid w:val="00817949"/>
    <w:rsid w:val="00872DC1"/>
    <w:rsid w:val="00890E70"/>
    <w:rsid w:val="008E1E3A"/>
    <w:rsid w:val="00942342"/>
    <w:rsid w:val="00C1091B"/>
    <w:rsid w:val="00C97E29"/>
    <w:rsid w:val="00CF1BFD"/>
    <w:rsid w:val="00D84BEF"/>
    <w:rsid w:val="00DA14CD"/>
    <w:rsid w:val="00E25D65"/>
    <w:rsid w:val="00E35F9C"/>
    <w:rsid w:val="00F87577"/>
    <w:rsid w:val="00F9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DB16"/>
  <w15:chartTrackingRefBased/>
  <w15:docId w15:val="{54545D85-0FCD-4C9B-B6E2-7250032E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E1E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1E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1E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1E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1E3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E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E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</dc:creator>
  <cp:keywords/>
  <dc:description/>
  <cp:lastModifiedBy>SamuelCarleial</cp:lastModifiedBy>
  <cp:revision>11</cp:revision>
  <dcterms:created xsi:type="dcterms:W3CDTF">2020-01-24T19:24:00Z</dcterms:created>
  <dcterms:modified xsi:type="dcterms:W3CDTF">2020-02-14T11:51:00Z</dcterms:modified>
</cp:coreProperties>
</file>