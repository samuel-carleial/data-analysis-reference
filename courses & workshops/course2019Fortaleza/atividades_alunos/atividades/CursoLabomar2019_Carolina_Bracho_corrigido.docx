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122C9" w14:textId="77777777" w:rsidR="00457E4E" w:rsidRPr="00F54F12" w:rsidRDefault="00F54F12" w:rsidP="00457E4E">
      <w:pPr>
        <w:pStyle w:val="Corpodetexto"/>
        <w:widowControl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54F12">
        <w:rPr>
          <w:rFonts w:ascii="Arial" w:hAnsi="Arial" w:cs="Arial"/>
          <w:b/>
          <w:sz w:val="20"/>
          <w:szCs w:val="20"/>
        </w:rPr>
        <w:t xml:space="preserve">CURSO R. </w:t>
      </w:r>
      <w:commentRangeStart w:id="0"/>
      <w:r w:rsidRPr="00F54F12">
        <w:rPr>
          <w:rFonts w:ascii="Arial" w:hAnsi="Arial" w:cs="Arial"/>
          <w:b/>
          <w:sz w:val="20"/>
          <w:szCs w:val="20"/>
        </w:rPr>
        <w:t>LABOMAR</w:t>
      </w:r>
      <w:commentRangeEnd w:id="0"/>
      <w:r w:rsidR="009F3B2C">
        <w:rPr>
          <w:rStyle w:val="Refdecomentrio"/>
          <w:rFonts w:asciiTheme="minorHAnsi" w:eastAsiaTheme="minorHAnsi" w:hAnsiTheme="minorHAnsi" w:cstheme="minorBidi"/>
          <w:kern w:val="0"/>
          <w:lang w:eastAsia="en-US" w:bidi="ar-SA"/>
        </w:rPr>
        <w:commentReference w:id="0"/>
      </w:r>
    </w:p>
    <w:p w14:paraId="40403CE8" w14:textId="77777777" w:rsidR="00457E4E" w:rsidRPr="00F54F12" w:rsidRDefault="00457E4E" w:rsidP="00457E4E">
      <w:pPr>
        <w:pStyle w:val="Corpodetexto"/>
        <w:widowControl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B6D597C" w14:textId="77777777" w:rsidR="00457E4E" w:rsidRPr="00F54F12" w:rsidRDefault="00457E4E" w:rsidP="00457E4E">
      <w:pPr>
        <w:pStyle w:val="Corpodetexto"/>
        <w:widowControl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54F12">
        <w:rPr>
          <w:rFonts w:ascii="Arial" w:hAnsi="Arial" w:cs="Arial"/>
          <w:b/>
          <w:sz w:val="20"/>
          <w:szCs w:val="20"/>
        </w:rPr>
        <w:t>Atividade 1.</w:t>
      </w:r>
      <w:r w:rsidR="00F54F12" w:rsidRPr="00F54F12">
        <w:rPr>
          <w:rFonts w:ascii="Arial" w:hAnsi="Arial" w:cs="Arial"/>
          <w:b/>
          <w:sz w:val="20"/>
          <w:szCs w:val="20"/>
        </w:rPr>
        <w:t xml:space="preserve"> Gráfico 1</w:t>
      </w:r>
    </w:p>
    <w:p w14:paraId="2D0ED5A5" w14:textId="77777777" w:rsidR="00F54F12" w:rsidRPr="00F54F12" w:rsidRDefault="00F54F12" w:rsidP="00457E4E">
      <w:pPr>
        <w:pStyle w:val="Corpodetexto"/>
        <w:widowControl/>
        <w:spacing w:after="0" w:line="240" w:lineRule="auto"/>
        <w:rPr>
          <w:rFonts w:ascii="Arial" w:hAnsi="Arial" w:cs="Arial"/>
          <w:sz w:val="20"/>
          <w:szCs w:val="20"/>
        </w:rPr>
      </w:pPr>
    </w:p>
    <w:p w14:paraId="2D26EE7D" w14:textId="77777777" w:rsidR="00F54F12" w:rsidRPr="00F54F12" w:rsidRDefault="00F54F12" w:rsidP="00457E4E">
      <w:pPr>
        <w:pStyle w:val="Corpodetexto"/>
        <w:widowControl/>
        <w:spacing w:after="0" w:line="240" w:lineRule="auto"/>
        <w:rPr>
          <w:rFonts w:ascii="Arial" w:hAnsi="Arial" w:cs="Arial"/>
          <w:sz w:val="20"/>
          <w:szCs w:val="20"/>
        </w:rPr>
      </w:pPr>
      <w:r w:rsidRPr="00F54F12">
        <w:rPr>
          <w:rFonts w:ascii="Arial" w:hAnsi="Arial" w:cs="Arial"/>
          <w:sz w:val="20"/>
          <w:szCs w:val="20"/>
        </w:rPr>
        <w:t xml:space="preserve">&gt;densidade2017ate2019$Tratamento &lt;- </w:t>
      </w:r>
      <w:proofErr w:type="spellStart"/>
      <w:proofErr w:type="gramStart"/>
      <w:r w:rsidRPr="00F54F12">
        <w:rPr>
          <w:rFonts w:ascii="Arial" w:hAnsi="Arial" w:cs="Arial"/>
          <w:sz w:val="20"/>
          <w:szCs w:val="20"/>
        </w:rPr>
        <w:t>factor</w:t>
      </w:r>
      <w:proofErr w:type="spellEnd"/>
      <w:r w:rsidRPr="00F54F12">
        <w:rPr>
          <w:rFonts w:ascii="Arial" w:hAnsi="Arial" w:cs="Arial"/>
          <w:sz w:val="20"/>
          <w:szCs w:val="20"/>
        </w:rPr>
        <w:t>(</w:t>
      </w:r>
      <w:proofErr w:type="gramEnd"/>
      <w:r w:rsidRPr="00F54F12">
        <w:rPr>
          <w:rFonts w:ascii="Arial" w:hAnsi="Arial" w:cs="Arial"/>
          <w:sz w:val="20"/>
          <w:szCs w:val="20"/>
        </w:rPr>
        <w:t xml:space="preserve">densidade2017ate2019$Tratamento, </w:t>
      </w:r>
      <w:proofErr w:type="spellStart"/>
      <w:r w:rsidRPr="00F54F12">
        <w:rPr>
          <w:rFonts w:ascii="Arial" w:hAnsi="Arial" w:cs="Arial"/>
          <w:sz w:val="20"/>
          <w:szCs w:val="20"/>
        </w:rPr>
        <w:t>levels</w:t>
      </w:r>
      <w:proofErr w:type="spellEnd"/>
      <w:r w:rsidRPr="00F54F12">
        <w:rPr>
          <w:rFonts w:ascii="Arial" w:hAnsi="Arial" w:cs="Arial"/>
          <w:sz w:val="20"/>
          <w:szCs w:val="20"/>
        </w:rPr>
        <w:t xml:space="preserve"> = c('Controle', '</w:t>
      </w:r>
      <w:proofErr w:type="spellStart"/>
      <w:r w:rsidRPr="00F54F12">
        <w:rPr>
          <w:rFonts w:ascii="Arial" w:hAnsi="Arial" w:cs="Arial"/>
          <w:sz w:val="20"/>
          <w:szCs w:val="20"/>
        </w:rPr>
        <w:t>Batis</w:t>
      </w:r>
      <w:proofErr w:type="spellEnd"/>
      <w:r w:rsidRPr="00F54F12">
        <w:rPr>
          <w:rFonts w:ascii="Arial" w:hAnsi="Arial" w:cs="Arial"/>
          <w:sz w:val="20"/>
          <w:szCs w:val="20"/>
        </w:rPr>
        <w:t>', '</w:t>
      </w:r>
      <w:proofErr w:type="spellStart"/>
      <w:r w:rsidRPr="00F54F12">
        <w:rPr>
          <w:rFonts w:ascii="Arial" w:hAnsi="Arial" w:cs="Arial"/>
          <w:sz w:val="20"/>
          <w:szCs w:val="20"/>
        </w:rPr>
        <w:t>Sesuvium</w:t>
      </w:r>
      <w:proofErr w:type="spellEnd"/>
      <w:r w:rsidRPr="00F54F12">
        <w:rPr>
          <w:rFonts w:ascii="Arial" w:hAnsi="Arial" w:cs="Arial"/>
          <w:sz w:val="20"/>
          <w:szCs w:val="20"/>
        </w:rPr>
        <w:t>'))</w:t>
      </w:r>
    </w:p>
    <w:p w14:paraId="4997F931" w14:textId="77777777" w:rsidR="00F54F12" w:rsidRPr="00F54F12" w:rsidRDefault="00F54F12" w:rsidP="00457E4E">
      <w:pPr>
        <w:pStyle w:val="Corpodetexto"/>
        <w:widowControl/>
        <w:spacing w:after="0" w:line="240" w:lineRule="auto"/>
        <w:rPr>
          <w:rFonts w:ascii="Arial" w:hAnsi="Arial" w:cs="Arial"/>
          <w:sz w:val="20"/>
          <w:szCs w:val="20"/>
        </w:rPr>
      </w:pPr>
    </w:p>
    <w:p w14:paraId="663FA716" w14:textId="77777777" w:rsidR="00F54F12" w:rsidRPr="00F54F12" w:rsidRDefault="00F54F12" w:rsidP="00457E4E">
      <w:pPr>
        <w:pStyle w:val="Corpodetexto"/>
        <w:widowControl/>
        <w:spacing w:after="0" w:line="240" w:lineRule="auto"/>
        <w:rPr>
          <w:rFonts w:ascii="Arial" w:hAnsi="Arial" w:cs="Arial"/>
          <w:sz w:val="20"/>
          <w:szCs w:val="20"/>
        </w:rPr>
      </w:pPr>
      <w:r w:rsidRPr="00F54F12">
        <w:rPr>
          <w:rFonts w:ascii="Arial" w:hAnsi="Arial" w:cs="Arial"/>
          <w:sz w:val="20"/>
          <w:szCs w:val="20"/>
        </w:rPr>
        <w:t xml:space="preserve">&gt;densidade2017ate2019$Mes &lt;- </w:t>
      </w:r>
      <w:proofErr w:type="spellStart"/>
      <w:proofErr w:type="gramStart"/>
      <w:r w:rsidRPr="00F54F12">
        <w:rPr>
          <w:rFonts w:ascii="Arial" w:hAnsi="Arial" w:cs="Arial"/>
          <w:sz w:val="20"/>
          <w:szCs w:val="20"/>
        </w:rPr>
        <w:t>factor</w:t>
      </w:r>
      <w:proofErr w:type="spellEnd"/>
      <w:r w:rsidRPr="00F54F12">
        <w:rPr>
          <w:rFonts w:ascii="Arial" w:hAnsi="Arial" w:cs="Arial"/>
          <w:sz w:val="20"/>
          <w:szCs w:val="20"/>
        </w:rPr>
        <w:t>(</w:t>
      </w:r>
      <w:proofErr w:type="gramEnd"/>
      <w:r w:rsidRPr="00F54F12">
        <w:rPr>
          <w:rFonts w:ascii="Arial" w:hAnsi="Arial" w:cs="Arial"/>
          <w:sz w:val="20"/>
          <w:szCs w:val="20"/>
        </w:rPr>
        <w:t xml:space="preserve">densidade2017ate2019$Mes, </w:t>
      </w:r>
      <w:proofErr w:type="spellStart"/>
      <w:r w:rsidRPr="00F54F12">
        <w:rPr>
          <w:rFonts w:ascii="Arial" w:hAnsi="Arial" w:cs="Arial"/>
          <w:sz w:val="20"/>
          <w:szCs w:val="20"/>
        </w:rPr>
        <w:t>levels</w:t>
      </w:r>
      <w:proofErr w:type="spellEnd"/>
      <w:r w:rsidRPr="00F54F12">
        <w:rPr>
          <w:rFonts w:ascii="Arial" w:hAnsi="Arial" w:cs="Arial"/>
          <w:sz w:val="20"/>
          <w:szCs w:val="20"/>
        </w:rPr>
        <w:t xml:space="preserve"> = c('Janeiro', 'Fevereiro', 'Marco', 'Abril', 'Maio', 'Junho', 'Julho', 'Agosto', 'Setembro', 'Outubro', 'Novembro', 'Dezembro'))</w:t>
      </w:r>
    </w:p>
    <w:p w14:paraId="32F9F27A" w14:textId="77777777" w:rsidR="00F54F12" w:rsidRPr="00F54F12" w:rsidRDefault="00F54F12" w:rsidP="00457E4E">
      <w:pPr>
        <w:pStyle w:val="Corpodetexto"/>
        <w:widowControl/>
        <w:spacing w:after="0" w:line="240" w:lineRule="auto"/>
        <w:rPr>
          <w:rFonts w:ascii="Arial" w:hAnsi="Arial" w:cs="Arial"/>
          <w:sz w:val="20"/>
          <w:szCs w:val="20"/>
        </w:rPr>
      </w:pPr>
    </w:p>
    <w:p w14:paraId="39D7F2FC" w14:textId="77777777" w:rsidR="00457E4E" w:rsidRPr="00F54F12" w:rsidRDefault="00F54F12" w:rsidP="00457E4E">
      <w:pPr>
        <w:pStyle w:val="Corpodetexto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54F12">
        <w:rPr>
          <w:rFonts w:ascii="Arial" w:hAnsi="Arial" w:cs="Arial"/>
          <w:color w:val="222222"/>
          <w:sz w:val="20"/>
          <w:szCs w:val="20"/>
          <w:shd w:val="clear" w:color="auto" w:fill="FFFFFF"/>
        </w:rPr>
        <w:t>&gt;</w:t>
      </w:r>
      <w:proofErr w:type="spellStart"/>
      <w:r w:rsidR="00457E4E" w:rsidRPr="00F54F12">
        <w:rPr>
          <w:rFonts w:ascii="Arial" w:hAnsi="Arial" w:cs="Arial"/>
          <w:color w:val="222222"/>
          <w:sz w:val="20"/>
          <w:szCs w:val="20"/>
          <w:shd w:val="clear" w:color="auto" w:fill="FFFFFF"/>
        </w:rPr>
        <w:t>densidade_plot</w:t>
      </w:r>
      <w:proofErr w:type="spellEnd"/>
      <w:r w:rsidR="00457E4E" w:rsidRPr="00F54F1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&lt;- </w:t>
      </w:r>
      <w:proofErr w:type="spellStart"/>
      <w:proofErr w:type="gramStart"/>
      <w:r w:rsidR="00457E4E" w:rsidRPr="00F54F12">
        <w:rPr>
          <w:rFonts w:ascii="Arial" w:hAnsi="Arial" w:cs="Arial"/>
          <w:color w:val="222222"/>
          <w:sz w:val="20"/>
          <w:szCs w:val="20"/>
          <w:shd w:val="clear" w:color="auto" w:fill="FFFFFF"/>
        </w:rPr>
        <w:t>ggplot</w:t>
      </w:r>
      <w:proofErr w:type="spellEnd"/>
      <w:r w:rsidR="00457E4E" w:rsidRPr="00F54F12"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gramEnd"/>
      <w:r w:rsidR="00457E4E" w:rsidRPr="00F54F1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data = densidade2017ate2019, </w:t>
      </w:r>
    </w:p>
    <w:p w14:paraId="2C917E05" w14:textId="77777777" w:rsidR="00457E4E" w:rsidRPr="00F54F12" w:rsidRDefault="00457E4E" w:rsidP="00457E4E">
      <w:pPr>
        <w:pStyle w:val="Corpodetexto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54F1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                       </w:t>
      </w:r>
      <w:proofErr w:type="gramStart"/>
      <w:r w:rsidRPr="00F54F12">
        <w:rPr>
          <w:rFonts w:ascii="Arial" w:hAnsi="Arial" w:cs="Arial"/>
          <w:color w:val="222222"/>
          <w:sz w:val="20"/>
          <w:szCs w:val="20"/>
          <w:shd w:val="clear" w:color="auto" w:fill="FFFFFF"/>
        </w:rPr>
        <w:t>aes(</w:t>
      </w:r>
      <w:proofErr w:type="gramEnd"/>
      <w:r w:rsidRPr="00F54F12">
        <w:rPr>
          <w:rFonts w:ascii="Arial" w:hAnsi="Arial" w:cs="Arial"/>
          <w:color w:val="222222"/>
          <w:sz w:val="20"/>
          <w:szCs w:val="20"/>
          <w:shd w:val="clear" w:color="auto" w:fill="FFFFFF"/>
        </w:rPr>
        <w:t>x=Mes, y=Densidade, fill=Tratamento)) +</w:t>
      </w:r>
    </w:p>
    <w:p w14:paraId="649C62CD" w14:textId="77777777" w:rsidR="00457E4E" w:rsidRPr="009F3B2C" w:rsidRDefault="00457E4E" w:rsidP="00457E4E">
      <w:pPr>
        <w:pStyle w:val="Corpodetexto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54F1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</w:t>
      </w:r>
      <w:proofErr w:type="spellStart"/>
      <w:r w:rsidRPr="009F3B2C">
        <w:rPr>
          <w:rFonts w:ascii="Arial" w:hAnsi="Arial" w:cs="Arial"/>
          <w:color w:val="222222"/>
          <w:sz w:val="20"/>
          <w:szCs w:val="20"/>
          <w:shd w:val="clear" w:color="auto" w:fill="FFFFFF"/>
        </w:rPr>
        <w:t>stat_</w:t>
      </w:r>
      <w:proofErr w:type="gramStart"/>
      <w:r w:rsidRPr="009F3B2C">
        <w:rPr>
          <w:rFonts w:ascii="Arial" w:hAnsi="Arial" w:cs="Arial"/>
          <w:color w:val="222222"/>
          <w:sz w:val="20"/>
          <w:szCs w:val="20"/>
          <w:shd w:val="clear" w:color="auto" w:fill="FFFFFF"/>
        </w:rPr>
        <w:t>boxplot</w:t>
      </w:r>
      <w:proofErr w:type="spellEnd"/>
      <w:r w:rsidRPr="009F3B2C"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9F3B2C">
        <w:rPr>
          <w:rFonts w:ascii="Arial" w:hAnsi="Arial" w:cs="Arial"/>
          <w:color w:val="222222"/>
          <w:sz w:val="20"/>
          <w:szCs w:val="20"/>
          <w:shd w:val="clear" w:color="auto" w:fill="FFFFFF"/>
        </w:rPr>
        <w:t>geom</w:t>
      </w:r>
      <w:proofErr w:type="spellEnd"/>
      <w:r w:rsidRPr="009F3B2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='</w:t>
      </w:r>
      <w:proofErr w:type="spellStart"/>
      <w:r w:rsidRPr="009F3B2C">
        <w:rPr>
          <w:rFonts w:ascii="Arial" w:hAnsi="Arial" w:cs="Arial"/>
          <w:color w:val="222222"/>
          <w:sz w:val="20"/>
          <w:szCs w:val="20"/>
          <w:shd w:val="clear" w:color="auto" w:fill="FFFFFF"/>
        </w:rPr>
        <w:t>errorbar</w:t>
      </w:r>
      <w:proofErr w:type="spellEnd"/>
      <w:r w:rsidRPr="009F3B2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', </w:t>
      </w:r>
      <w:proofErr w:type="spellStart"/>
      <w:r w:rsidRPr="009F3B2C">
        <w:rPr>
          <w:rFonts w:ascii="Arial" w:hAnsi="Arial" w:cs="Arial"/>
          <w:color w:val="222222"/>
          <w:sz w:val="20"/>
          <w:szCs w:val="20"/>
          <w:shd w:val="clear" w:color="auto" w:fill="FFFFFF"/>
        </w:rPr>
        <w:t>width</w:t>
      </w:r>
      <w:proofErr w:type="spellEnd"/>
      <w:r w:rsidRPr="009F3B2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0.6) +</w:t>
      </w:r>
    </w:p>
    <w:p w14:paraId="5E873C45" w14:textId="77777777" w:rsidR="00457E4E" w:rsidRPr="009F3B2C" w:rsidRDefault="00457E4E" w:rsidP="00457E4E">
      <w:pPr>
        <w:pStyle w:val="Corpodetexto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F3B2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</w:t>
      </w:r>
      <w:proofErr w:type="spellStart"/>
      <w:r w:rsidRPr="009F3B2C">
        <w:rPr>
          <w:rFonts w:ascii="Arial" w:hAnsi="Arial" w:cs="Arial"/>
          <w:color w:val="222222"/>
          <w:sz w:val="20"/>
          <w:szCs w:val="20"/>
          <w:shd w:val="clear" w:color="auto" w:fill="FFFFFF"/>
        </w:rPr>
        <w:t>geom_</w:t>
      </w:r>
      <w:proofErr w:type="gramStart"/>
      <w:r w:rsidRPr="009F3B2C">
        <w:rPr>
          <w:rFonts w:ascii="Arial" w:hAnsi="Arial" w:cs="Arial"/>
          <w:color w:val="222222"/>
          <w:sz w:val="20"/>
          <w:szCs w:val="20"/>
          <w:shd w:val="clear" w:color="auto" w:fill="FFFFFF"/>
        </w:rPr>
        <w:t>boxplot</w:t>
      </w:r>
      <w:proofErr w:type="spellEnd"/>
      <w:r w:rsidRPr="009F3B2C"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9F3B2C">
        <w:rPr>
          <w:rFonts w:ascii="Arial" w:hAnsi="Arial" w:cs="Arial"/>
          <w:color w:val="222222"/>
          <w:sz w:val="20"/>
          <w:szCs w:val="20"/>
          <w:shd w:val="clear" w:color="auto" w:fill="FFFFFF"/>
        </w:rPr>
        <w:t>width</w:t>
      </w:r>
      <w:proofErr w:type="spellEnd"/>
      <w:r w:rsidRPr="009F3B2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0.6) +</w:t>
      </w:r>
      <w:proofErr w:type="spellStart"/>
      <w:r w:rsidRPr="009F3B2C">
        <w:rPr>
          <w:rFonts w:ascii="Arial" w:hAnsi="Arial" w:cs="Arial"/>
          <w:color w:val="222222"/>
          <w:sz w:val="20"/>
          <w:szCs w:val="20"/>
          <w:shd w:val="clear" w:color="auto" w:fill="FFFFFF"/>
        </w:rPr>
        <w:t>xlab</w:t>
      </w:r>
      <w:proofErr w:type="spellEnd"/>
      <w:r w:rsidRPr="009F3B2C">
        <w:rPr>
          <w:rFonts w:ascii="Arial" w:hAnsi="Arial" w:cs="Arial"/>
          <w:color w:val="222222"/>
          <w:sz w:val="20"/>
          <w:szCs w:val="20"/>
          <w:shd w:val="clear" w:color="auto" w:fill="FFFFFF"/>
        </w:rPr>
        <w:t>("Meses") +</w:t>
      </w:r>
    </w:p>
    <w:p w14:paraId="05200F31" w14:textId="77777777" w:rsidR="00457E4E" w:rsidRPr="009F3B2C" w:rsidRDefault="00457E4E" w:rsidP="00457E4E">
      <w:pPr>
        <w:pStyle w:val="Corpodetexto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F3B2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9F3B2C">
        <w:rPr>
          <w:rFonts w:ascii="Arial" w:hAnsi="Arial" w:cs="Arial"/>
          <w:color w:val="222222"/>
          <w:sz w:val="20"/>
          <w:szCs w:val="20"/>
          <w:shd w:val="clear" w:color="auto" w:fill="FFFFFF"/>
        </w:rPr>
        <w:t>ylab</w:t>
      </w:r>
      <w:proofErr w:type="spellEnd"/>
      <w:r w:rsidRPr="009F3B2C"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gramEnd"/>
      <w:r w:rsidRPr="009F3B2C">
        <w:rPr>
          <w:rFonts w:ascii="Arial" w:hAnsi="Arial" w:cs="Arial"/>
          <w:color w:val="222222"/>
          <w:sz w:val="20"/>
          <w:szCs w:val="20"/>
          <w:shd w:val="clear" w:color="auto" w:fill="FFFFFF"/>
        </w:rPr>
        <w:t>"Densidade (</w:t>
      </w:r>
      <w:proofErr w:type="spellStart"/>
      <w:r w:rsidRPr="009F3B2C">
        <w:rPr>
          <w:rFonts w:ascii="Arial" w:hAnsi="Arial" w:cs="Arial"/>
          <w:color w:val="222222"/>
          <w:sz w:val="20"/>
          <w:szCs w:val="20"/>
          <w:shd w:val="clear" w:color="auto" w:fill="FFFFFF"/>
        </w:rPr>
        <w:t>ind</w:t>
      </w:r>
      <w:proofErr w:type="spellEnd"/>
      <w:r w:rsidRPr="009F3B2C">
        <w:rPr>
          <w:rFonts w:ascii="Arial" w:hAnsi="Arial" w:cs="Arial"/>
          <w:color w:val="222222"/>
          <w:sz w:val="20"/>
          <w:szCs w:val="20"/>
          <w:shd w:val="clear" w:color="auto" w:fill="FFFFFF"/>
        </w:rPr>
        <w:t>/m^2)") +</w:t>
      </w:r>
    </w:p>
    <w:p w14:paraId="39F38266" w14:textId="77777777" w:rsidR="00457E4E" w:rsidRPr="00F54F12" w:rsidRDefault="00457E4E" w:rsidP="00457E4E">
      <w:pPr>
        <w:pStyle w:val="Corpodetexto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9F3B2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</w:t>
      </w:r>
      <w:proofErr w:type="spellStart"/>
      <w:r w:rsidRPr="00F54F1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scale_fill_</w:t>
      </w:r>
      <w:proofErr w:type="gramStart"/>
      <w:r w:rsidRPr="00F54F1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discrete</w:t>
      </w:r>
      <w:proofErr w:type="spellEnd"/>
      <w:r w:rsidRPr="00F54F1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(</w:t>
      </w:r>
      <w:proofErr w:type="gramEnd"/>
      <w:r w:rsidRPr="00F54F1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name = "</w:t>
      </w:r>
      <w:proofErr w:type="spellStart"/>
      <w:r w:rsidRPr="00F54F1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Tratamentos</w:t>
      </w:r>
      <w:proofErr w:type="spellEnd"/>
      <w:r w:rsidRPr="00F54F1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", </w:t>
      </w:r>
      <w:proofErr w:type="spellStart"/>
      <w:r w:rsidRPr="00F54F1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na.value</w:t>
      </w:r>
      <w:proofErr w:type="spellEnd"/>
      <w:r w:rsidRPr="00F54F1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= "grey50") +</w:t>
      </w:r>
    </w:p>
    <w:p w14:paraId="4DDE545A" w14:textId="77777777" w:rsidR="00457E4E" w:rsidRPr="00F54F12" w:rsidRDefault="00457E4E" w:rsidP="00457E4E">
      <w:pPr>
        <w:pStyle w:val="Corpodetexto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F54F1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 </w:t>
      </w:r>
      <w:proofErr w:type="gramStart"/>
      <w:r w:rsidRPr="00F54F1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theme(</w:t>
      </w:r>
      <w:proofErr w:type="spellStart"/>
      <w:proofErr w:type="gramEnd"/>
      <w:r w:rsidRPr="00F54F1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legend.position</w:t>
      </w:r>
      <w:proofErr w:type="spellEnd"/>
      <w:r w:rsidRPr="00F54F1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= c(0.175, 0.78))</w:t>
      </w:r>
    </w:p>
    <w:p w14:paraId="6556DD9B" w14:textId="77777777" w:rsidR="00457E4E" w:rsidRPr="00F54F12" w:rsidRDefault="00F54F12" w:rsidP="00457E4E">
      <w:pPr>
        <w:pStyle w:val="Corpodetexto"/>
        <w:widowControl/>
        <w:spacing w:after="0" w:line="240" w:lineRule="auto"/>
        <w:rPr>
          <w:rFonts w:ascii="Arial" w:hAnsi="Arial" w:cs="Arial"/>
          <w:sz w:val="20"/>
          <w:szCs w:val="20"/>
        </w:rPr>
      </w:pPr>
      <w:r w:rsidRPr="00F54F12">
        <w:rPr>
          <w:rFonts w:ascii="Arial" w:hAnsi="Arial" w:cs="Arial"/>
          <w:color w:val="222222"/>
          <w:sz w:val="20"/>
          <w:szCs w:val="20"/>
          <w:shd w:val="clear" w:color="auto" w:fill="FFFFFF"/>
        </w:rPr>
        <w:t>&gt;</w:t>
      </w:r>
      <w:proofErr w:type="spellStart"/>
      <w:r w:rsidR="00457E4E" w:rsidRPr="00F54F12">
        <w:rPr>
          <w:rFonts w:ascii="Arial" w:hAnsi="Arial" w:cs="Arial"/>
          <w:color w:val="222222"/>
          <w:sz w:val="20"/>
          <w:szCs w:val="20"/>
          <w:shd w:val="clear" w:color="auto" w:fill="FFFFFF"/>
        </w:rPr>
        <w:t>densidade_plot</w:t>
      </w:r>
      <w:proofErr w:type="spellEnd"/>
    </w:p>
    <w:p w14:paraId="50806623" w14:textId="77777777" w:rsidR="00457E4E" w:rsidRPr="00F54F12" w:rsidRDefault="00457E4E" w:rsidP="00457E4E">
      <w:pPr>
        <w:pStyle w:val="Corpodetexto"/>
        <w:widowControl/>
        <w:spacing w:after="0" w:line="240" w:lineRule="auto"/>
        <w:rPr>
          <w:rFonts w:ascii="Arial" w:hAnsi="Arial" w:cs="Arial"/>
          <w:sz w:val="20"/>
          <w:szCs w:val="20"/>
        </w:rPr>
      </w:pPr>
    </w:p>
    <w:p w14:paraId="68DB3CF5" w14:textId="77777777" w:rsidR="00457E4E" w:rsidRPr="00F54F12" w:rsidRDefault="00457E4E" w:rsidP="00F54F12">
      <w:pPr>
        <w:pStyle w:val="Corpodetexto"/>
        <w:widowControl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F54F12">
        <w:rPr>
          <w:rFonts w:ascii="Arial" w:hAnsi="Arial" w:cs="Arial"/>
          <w:sz w:val="20"/>
          <w:szCs w:val="20"/>
        </w:rPr>
        <w:t xml:space="preserve">Figura 1. </w:t>
      </w:r>
      <w:commentRangeStart w:id="2"/>
      <w:proofErr w:type="spellStart"/>
      <w:r w:rsidRPr="00F54F12">
        <w:rPr>
          <w:rFonts w:ascii="Arial" w:hAnsi="Arial" w:cs="Arial"/>
          <w:sz w:val="20"/>
          <w:szCs w:val="20"/>
        </w:rPr>
        <w:t>Boxplot</w:t>
      </w:r>
      <w:proofErr w:type="spellEnd"/>
      <w:r w:rsidRPr="00F54F12">
        <w:rPr>
          <w:rFonts w:ascii="Arial" w:hAnsi="Arial" w:cs="Arial"/>
          <w:sz w:val="20"/>
          <w:szCs w:val="20"/>
        </w:rPr>
        <w:t xml:space="preserve"> </w:t>
      </w:r>
      <w:commentRangeEnd w:id="2"/>
      <w:r w:rsidR="007E0BBB">
        <w:rPr>
          <w:rStyle w:val="Refdecomentrio"/>
          <w:rFonts w:asciiTheme="minorHAnsi" w:eastAsiaTheme="minorHAnsi" w:hAnsiTheme="minorHAnsi" w:cstheme="minorBidi"/>
          <w:kern w:val="0"/>
          <w:lang w:eastAsia="en-US" w:bidi="ar-SA"/>
        </w:rPr>
        <w:commentReference w:id="2"/>
      </w:r>
      <w:r w:rsidRPr="00F54F12">
        <w:rPr>
          <w:rFonts w:ascii="Arial" w:hAnsi="Arial" w:cs="Arial"/>
          <w:sz w:val="20"/>
          <w:szCs w:val="20"/>
        </w:rPr>
        <w:t xml:space="preserve">da serie temporal 2018-2019 de densidades de </w:t>
      </w:r>
      <w:proofErr w:type="spellStart"/>
      <w:r w:rsidRPr="00F54F12">
        <w:rPr>
          <w:rFonts w:ascii="Arial" w:hAnsi="Arial" w:cs="Arial"/>
          <w:i/>
          <w:sz w:val="20"/>
          <w:szCs w:val="20"/>
        </w:rPr>
        <w:t>Avicennia</w:t>
      </w:r>
      <w:proofErr w:type="spellEnd"/>
      <w:r w:rsidRPr="00F54F12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F54F12">
        <w:rPr>
          <w:rFonts w:ascii="Arial" w:hAnsi="Arial" w:cs="Arial"/>
          <w:i/>
          <w:sz w:val="20"/>
          <w:szCs w:val="20"/>
        </w:rPr>
        <w:t>germinans</w:t>
      </w:r>
      <w:proofErr w:type="spellEnd"/>
      <w:r w:rsidRPr="00F54F12">
        <w:rPr>
          <w:rFonts w:ascii="Arial" w:hAnsi="Arial" w:cs="Arial"/>
          <w:i/>
          <w:sz w:val="20"/>
          <w:szCs w:val="20"/>
        </w:rPr>
        <w:t xml:space="preserve"> </w:t>
      </w:r>
      <w:r w:rsidRPr="00F54F12">
        <w:rPr>
          <w:rFonts w:ascii="Arial" w:hAnsi="Arial" w:cs="Arial"/>
          <w:sz w:val="20"/>
          <w:szCs w:val="20"/>
        </w:rPr>
        <w:t xml:space="preserve">associadas à facilitação (Controle, </w:t>
      </w:r>
      <w:proofErr w:type="spellStart"/>
      <w:r w:rsidRPr="00F54F12">
        <w:rPr>
          <w:rFonts w:ascii="Arial" w:hAnsi="Arial" w:cs="Arial"/>
          <w:i/>
          <w:sz w:val="20"/>
          <w:szCs w:val="20"/>
        </w:rPr>
        <w:t>Batis</w:t>
      </w:r>
      <w:proofErr w:type="spellEnd"/>
      <w:r w:rsidRPr="00F54F12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F54F12">
        <w:rPr>
          <w:rFonts w:ascii="Arial" w:hAnsi="Arial" w:cs="Arial"/>
          <w:i/>
          <w:sz w:val="20"/>
          <w:szCs w:val="20"/>
        </w:rPr>
        <w:t>maritima</w:t>
      </w:r>
      <w:proofErr w:type="spellEnd"/>
      <w:r w:rsidRPr="00F54F12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F54F12">
        <w:rPr>
          <w:rFonts w:ascii="Arial" w:hAnsi="Arial" w:cs="Arial"/>
          <w:i/>
          <w:sz w:val="20"/>
          <w:szCs w:val="20"/>
        </w:rPr>
        <w:t>Sesuvium</w:t>
      </w:r>
      <w:proofErr w:type="spellEnd"/>
      <w:r w:rsidRPr="00F54F12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F54F12">
        <w:rPr>
          <w:rFonts w:ascii="Arial" w:hAnsi="Arial" w:cs="Arial"/>
          <w:i/>
          <w:sz w:val="20"/>
          <w:szCs w:val="20"/>
        </w:rPr>
        <w:t>portulacastrum</w:t>
      </w:r>
      <w:proofErr w:type="spellEnd"/>
      <w:r w:rsidRPr="00F54F12">
        <w:rPr>
          <w:rFonts w:ascii="Arial" w:hAnsi="Arial" w:cs="Arial"/>
          <w:sz w:val="20"/>
          <w:szCs w:val="20"/>
        </w:rPr>
        <w:t>).</w:t>
      </w:r>
    </w:p>
    <w:p w14:paraId="3DBE6097" w14:textId="77777777" w:rsidR="00457E4E" w:rsidRDefault="00457E4E" w:rsidP="00F54F12">
      <w:pPr>
        <w:pStyle w:val="Corpodetexto"/>
        <w:widowControl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pt-BR" w:bidi="ar-SA"/>
        </w:rPr>
        <w:drawing>
          <wp:inline distT="0" distB="0" distL="0" distR="0" wp14:anchorId="596B9C31" wp14:editId="1053EB6E">
            <wp:extent cx="9092277" cy="2707574"/>
            <wp:effectExtent l="19050" t="0" r="0" b="0"/>
            <wp:docPr id="1" name="Imagem 1" descr="C:\Users\Carolina B\Desktop\pasta mangue dezembro\densidade 2 anos ordenad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olina B\Desktop\pasta mangue dezembro\densidade 2 anos ordenado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2277" cy="2707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8C55AD" w14:textId="77777777" w:rsidR="000839E3" w:rsidRPr="00F54F12" w:rsidRDefault="000839E3">
      <w:pPr>
        <w:rPr>
          <w:rFonts w:ascii="Arial" w:hAnsi="Arial" w:cs="Arial"/>
          <w:sz w:val="20"/>
          <w:szCs w:val="20"/>
        </w:rPr>
      </w:pPr>
    </w:p>
    <w:p w14:paraId="61BF9900" w14:textId="1971717D" w:rsidR="00457E4E" w:rsidRDefault="00457E4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54F12">
        <w:rPr>
          <w:rFonts w:ascii="Arial" w:hAnsi="Arial" w:cs="Arial"/>
          <w:sz w:val="20"/>
          <w:szCs w:val="20"/>
        </w:rPr>
        <w:t>Descrição: Mostra-se uma serie temporal de densidades de mangue preto</w:t>
      </w:r>
      <w:ins w:id="3" w:author="SamuelCarleial" w:date="2020-02-14T12:59:00Z">
        <w:r w:rsidR="00D225F0">
          <w:rPr>
            <w:rFonts w:ascii="Arial" w:hAnsi="Arial" w:cs="Arial"/>
            <w:sz w:val="20"/>
            <w:szCs w:val="20"/>
          </w:rPr>
          <w:t xml:space="preserve"> associadas</w:t>
        </w:r>
        <w:r w:rsidR="007E0BBB">
          <w:rPr>
            <w:rFonts w:ascii="Arial" w:hAnsi="Arial" w:cs="Arial"/>
            <w:sz w:val="20"/>
            <w:szCs w:val="20"/>
          </w:rPr>
          <w:t xml:space="preserve"> a</w:t>
        </w:r>
      </w:ins>
      <w:r w:rsidRPr="00F54F12">
        <w:rPr>
          <w:rFonts w:ascii="Arial" w:hAnsi="Arial" w:cs="Arial"/>
          <w:sz w:val="20"/>
          <w:szCs w:val="20"/>
        </w:rPr>
        <w:t xml:space="preserve"> dois tratamentos de substrato com espécies pioneiras facilitadoras</w:t>
      </w:r>
      <w:ins w:id="4" w:author="SamuelCarleial" w:date="2020-02-14T12:59:00Z">
        <w:r w:rsidR="007E0BBB">
          <w:rPr>
            <w:rFonts w:ascii="Arial" w:hAnsi="Arial" w:cs="Arial"/>
            <w:sz w:val="20"/>
            <w:szCs w:val="20"/>
          </w:rPr>
          <w:t xml:space="preserve"> (</w:t>
        </w:r>
        <w:proofErr w:type="spellStart"/>
        <w:r w:rsidR="007E0BBB">
          <w:rPr>
            <w:rFonts w:ascii="Arial" w:hAnsi="Arial" w:cs="Arial"/>
            <w:sz w:val="20"/>
            <w:szCs w:val="20"/>
          </w:rPr>
          <w:t>Batis</w:t>
        </w:r>
        <w:proofErr w:type="spellEnd"/>
        <w:r w:rsidR="007E0BBB">
          <w:rPr>
            <w:rFonts w:ascii="Arial" w:hAnsi="Arial" w:cs="Arial"/>
            <w:sz w:val="20"/>
            <w:szCs w:val="20"/>
          </w:rPr>
          <w:t xml:space="preserve"> e </w:t>
        </w:r>
        <w:proofErr w:type="spellStart"/>
        <w:r w:rsidR="007E0BBB">
          <w:rPr>
            <w:rFonts w:ascii="Arial" w:hAnsi="Arial" w:cs="Arial"/>
            <w:sz w:val="20"/>
            <w:szCs w:val="20"/>
          </w:rPr>
          <w:t>Sesuvium</w:t>
        </w:r>
        <w:proofErr w:type="spellEnd"/>
        <w:r w:rsidR="007E0BBB">
          <w:rPr>
            <w:rFonts w:ascii="Arial" w:hAnsi="Arial" w:cs="Arial"/>
            <w:sz w:val="20"/>
            <w:szCs w:val="20"/>
          </w:rPr>
          <w:t>)</w:t>
        </w:r>
      </w:ins>
      <w:r w:rsidRPr="00F54F12">
        <w:rPr>
          <w:rFonts w:ascii="Arial" w:hAnsi="Arial" w:cs="Arial"/>
          <w:sz w:val="20"/>
          <w:szCs w:val="20"/>
        </w:rPr>
        <w:t xml:space="preserve"> e um substrato controle sem espécie pioneira. As densidades sempre são diferentes entre cada tratamento, mas temporalmente </w:t>
      </w:r>
      <w:r w:rsidRPr="00F54F1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não se apresentam grandes diferenças entre meses só até final do ano 2019. </w:t>
      </w:r>
      <w:commentRangeStart w:id="5"/>
      <w:r w:rsidR="00F54F12">
        <w:rPr>
          <w:rFonts w:ascii="Arial" w:hAnsi="Arial" w:cs="Arial"/>
          <w:color w:val="222222"/>
          <w:sz w:val="20"/>
          <w:szCs w:val="20"/>
          <w:shd w:val="clear" w:color="auto" w:fill="FFFFFF"/>
        </w:rPr>
        <w:t>Ob</w:t>
      </w:r>
      <w:r w:rsidRPr="00F54F12">
        <w:rPr>
          <w:rFonts w:ascii="Arial" w:hAnsi="Arial" w:cs="Arial"/>
          <w:color w:val="222222"/>
          <w:sz w:val="20"/>
          <w:szCs w:val="20"/>
          <w:shd w:val="clear" w:color="auto" w:fill="FFFFFF"/>
        </w:rPr>
        <w:t>servam</w:t>
      </w:r>
      <w:r w:rsidR="00F54F1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-se </w:t>
      </w:r>
      <w:r w:rsidRPr="00F54F1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aumentos leves de densidades durante os meses de estaco seca (entre julho e dezembro) e mínimos em meses de estações chuvosas (janeiro a março-junho) para </w:t>
      </w:r>
      <w:r w:rsidR="00F54F12">
        <w:rPr>
          <w:rFonts w:ascii="Arial" w:hAnsi="Arial" w:cs="Arial"/>
          <w:color w:val="222222"/>
          <w:sz w:val="20"/>
          <w:szCs w:val="20"/>
          <w:shd w:val="clear" w:color="auto" w:fill="FFFFFF"/>
        </w:rPr>
        <w:t>os dois</w:t>
      </w:r>
      <w:r w:rsidRPr="00F54F1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anos de estudo</w:t>
      </w:r>
      <w:commentRangeEnd w:id="5"/>
      <w:r w:rsidR="007E0BBB">
        <w:rPr>
          <w:rStyle w:val="Refdecomentrio"/>
        </w:rPr>
        <w:commentReference w:id="5"/>
      </w:r>
      <w:r w:rsidRPr="00F54F12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0E5D75F6" w14:textId="77777777" w:rsidR="00F54F12" w:rsidRDefault="00F54F12" w:rsidP="00F54F12">
      <w:pPr>
        <w:pStyle w:val="Corpodetexto"/>
        <w:widowControl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54F12">
        <w:rPr>
          <w:rFonts w:ascii="Arial" w:hAnsi="Arial" w:cs="Arial"/>
          <w:b/>
          <w:sz w:val="20"/>
          <w:szCs w:val="20"/>
        </w:rPr>
        <w:lastRenderedPageBreak/>
        <w:t xml:space="preserve">Atividade 1. Gráfico </w:t>
      </w:r>
      <w:r>
        <w:rPr>
          <w:rFonts w:ascii="Arial" w:hAnsi="Arial" w:cs="Arial"/>
          <w:b/>
          <w:sz w:val="20"/>
          <w:szCs w:val="20"/>
        </w:rPr>
        <w:t>2</w:t>
      </w:r>
    </w:p>
    <w:p w14:paraId="3283137E" w14:textId="77777777" w:rsidR="00F54F12" w:rsidRDefault="00F54F12" w:rsidP="00F54F12">
      <w:pPr>
        <w:pStyle w:val="Corpodetexto"/>
        <w:widowControl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98F9A4B" w14:textId="77777777" w:rsidR="00F54F12" w:rsidRPr="00F54F12" w:rsidRDefault="00F54F12" w:rsidP="00F54F12">
      <w:pPr>
        <w:pStyle w:val="Corpodetexto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&gt;</w:t>
      </w:r>
      <w:proofErr w:type="spellStart"/>
      <w:r w:rsidRPr="00F54F12">
        <w:rPr>
          <w:rFonts w:ascii="Arial" w:hAnsi="Arial" w:cs="Arial"/>
          <w:sz w:val="20"/>
          <w:szCs w:val="20"/>
        </w:rPr>
        <w:t>crescimento_sesuvium$mês</w:t>
      </w:r>
      <w:proofErr w:type="spellEnd"/>
      <w:r w:rsidRPr="00F54F12">
        <w:rPr>
          <w:rFonts w:ascii="Arial" w:hAnsi="Arial" w:cs="Arial"/>
          <w:sz w:val="20"/>
          <w:szCs w:val="20"/>
        </w:rPr>
        <w:t xml:space="preserve"> &lt;- </w:t>
      </w:r>
      <w:proofErr w:type="spellStart"/>
      <w:proofErr w:type="gramStart"/>
      <w:r w:rsidRPr="00F54F12">
        <w:rPr>
          <w:rFonts w:ascii="Arial" w:hAnsi="Arial" w:cs="Arial"/>
          <w:sz w:val="20"/>
          <w:szCs w:val="20"/>
        </w:rPr>
        <w:t>factor</w:t>
      </w:r>
      <w:proofErr w:type="spellEnd"/>
      <w:r w:rsidRPr="00F54F12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F54F12">
        <w:rPr>
          <w:rFonts w:ascii="Arial" w:hAnsi="Arial" w:cs="Arial"/>
          <w:sz w:val="20"/>
          <w:szCs w:val="20"/>
        </w:rPr>
        <w:t>crescimento_sesuvium$mês</w:t>
      </w:r>
      <w:proofErr w:type="spellEnd"/>
      <w:r w:rsidRPr="00F54F1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54F12">
        <w:rPr>
          <w:rFonts w:ascii="Arial" w:hAnsi="Arial" w:cs="Arial"/>
          <w:sz w:val="20"/>
          <w:szCs w:val="20"/>
        </w:rPr>
        <w:t>levels</w:t>
      </w:r>
      <w:proofErr w:type="spellEnd"/>
      <w:r w:rsidRPr="00F54F12">
        <w:rPr>
          <w:rFonts w:ascii="Arial" w:hAnsi="Arial" w:cs="Arial"/>
          <w:sz w:val="20"/>
          <w:szCs w:val="20"/>
        </w:rPr>
        <w:t xml:space="preserve"> = c('Marco', 'Abril', 'Junho', 'Setembro', 'Novembro'))</w:t>
      </w:r>
    </w:p>
    <w:p w14:paraId="451F2110" w14:textId="77777777" w:rsidR="00F54F12" w:rsidRPr="00F54F12" w:rsidRDefault="00F54F12" w:rsidP="00F54F12">
      <w:pPr>
        <w:pStyle w:val="Corpodetexto"/>
        <w:spacing w:after="0" w:line="240" w:lineRule="auto"/>
        <w:rPr>
          <w:rFonts w:ascii="Arial" w:hAnsi="Arial" w:cs="Arial"/>
          <w:sz w:val="20"/>
          <w:szCs w:val="20"/>
        </w:rPr>
      </w:pPr>
    </w:p>
    <w:p w14:paraId="56443947" w14:textId="77777777" w:rsidR="00F54F12" w:rsidRPr="00F54F12" w:rsidRDefault="00F54F12" w:rsidP="00F54F12">
      <w:pPr>
        <w:pStyle w:val="Corpodetexto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&gt;</w:t>
      </w:r>
      <w:proofErr w:type="spellStart"/>
      <w:proofErr w:type="gramStart"/>
      <w:r w:rsidRPr="00F54F12">
        <w:rPr>
          <w:rFonts w:ascii="Arial" w:hAnsi="Arial" w:cs="Arial"/>
          <w:sz w:val="20"/>
          <w:szCs w:val="20"/>
        </w:rPr>
        <w:t>ggplot</w:t>
      </w:r>
      <w:proofErr w:type="spellEnd"/>
      <w:r w:rsidRPr="00F54F12">
        <w:rPr>
          <w:rFonts w:ascii="Arial" w:hAnsi="Arial" w:cs="Arial"/>
          <w:sz w:val="20"/>
          <w:szCs w:val="20"/>
        </w:rPr>
        <w:t>(</w:t>
      </w:r>
      <w:proofErr w:type="gramEnd"/>
      <w:r w:rsidRPr="00F54F12">
        <w:rPr>
          <w:rFonts w:ascii="Arial" w:hAnsi="Arial" w:cs="Arial"/>
          <w:sz w:val="20"/>
          <w:szCs w:val="20"/>
        </w:rPr>
        <w:t xml:space="preserve">data = </w:t>
      </w:r>
      <w:proofErr w:type="spellStart"/>
      <w:r w:rsidRPr="00F54F12">
        <w:rPr>
          <w:rFonts w:ascii="Arial" w:hAnsi="Arial" w:cs="Arial"/>
          <w:sz w:val="20"/>
          <w:szCs w:val="20"/>
        </w:rPr>
        <w:t>crescimento_sesuvium</w:t>
      </w:r>
      <w:proofErr w:type="spellEnd"/>
      <w:r w:rsidRPr="00F54F12">
        <w:rPr>
          <w:rFonts w:ascii="Arial" w:hAnsi="Arial" w:cs="Arial"/>
          <w:sz w:val="20"/>
          <w:szCs w:val="20"/>
        </w:rPr>
        <w:t>,</w:t>
      </w:r>
    </w:p>
    <w:p w14:paraId="12564A2A" w14:textId="77777777" w:rsidR="00F54F12" w:rsidRPr="00F54F12" w:rsidRDefault="00F54F12" w:rsidP="00F54F12">
      <w:pPr>
        <w:pStyle w:val="Corpodetexto"/>
        <w:spacing w:after="0" w:line="240" w:lineRule="auto"/>
        <w:rPr>
          <w:rFonts w:ascii="Arial" w:hAnsi="Arial" w:cs="Arial"/>
          <w:sz w:val="20"/>
          <w:szCs w:val="20"/>
        </w:rPr>
      </w:pPr>
      <w:r w:rsidRPr="00F54F12">
        <w:rPr>
          <w:rFonts w:ascii="Arial" w:hAnsi="Arial" w:cs="Arial"/>
          <w:sz w:val="20"/>
          <w:szCs w:val="20"/>
        </w:rPr>
        <w:t xml:space="preserve">       </w:t>
      </w:r>
      <w:proofErr w:type="spellStart"/>
      <w:r w:rsidRPr="00F54F12">
        <w:rPr>
          <w:rFonts w:ascii="Arial" w:hAnsi="Arial" w:cs="Arial"/>
          <w:sz w:val="20"/>
          <w:szCs w:val="20"/>
        </w:rPr>
        <w:t>mapping</w:t>
      </w:r>
      <w:proofErr w:type="spellEnd"/>
      <w:r w:rsidRPr="00F54F12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F54F12">
        <w:rPr>
          <w:rFonts w:ascii="Arial" w:hAnsi="Arial" w:cs="Arial"/>
          <w:sz w:val="20"/>
          <w:szCs w:val="20"/>
        </w:rPr>
        <w:t>aes</w:t>
      </w:r>
      <w:proofErr w:type="spellEnd"/>
      <w:r w:rsidRPr="00F54F12">
        <w:rPr>
          <w:rFonts w:ascii="Arial" w:hAnsi="Arial" w:cs="Arial"/>
          <w:sz w:val="20"/>
          <w:szCs w:val="20"/>
        </w:rPr>
        <w:t>(</w:t>
      </w:r>
      <w:proofErr w:type="gramEnd"/>
      <w:r w:rsidRPr="00F54F12">
        <w:rPr>
          <w:rFonts w:ascii="Arial" w:hAnsi="Arial" w:cs="Arial"/>
          <w:sz w:val="20"/>
          <w:szCs w:val="20"/>
        </w:rPr>
        <w:t>x=</w:t>
      </w:r>
      <w:proofErr w:type="spellStart"/>
      <w:r w:rsidRPr="00F54F12">
        <w:rPr>
          <w:rFonts w:ascii="Arial" w:hAnsi="Arial" w:cs="Arial"/>
          <w:sz w:val="20"/>
          <w:szCs w:val="20"/>
        </w:rPr>
        <w:t>dens</w:t>
      </w:r>
      <w:proofErr w:type="spellEnd"/>
      <w:r w:rsidRPr="00F54F12">
        <w:rPr>
          <w:rFonts w:ascii="Arial" w:hAnsi="Arial" w:cs="Arial"/>
          <w:sz w:val="20"/>
          <w:szCs w:val="20"/>
        </w:rPr>
        <w:t xml:space="preserve">, y = </w:t>
      </w:r>
      <w:proofErr w:type="spellStart"/>
      <w:r w:rsidRPr="00F54F12">
        <w:rPr>
          <w:rFonts w:ascii="Arial" w:hAnsi="Arial" w:cs="Arial"/>
          <w:sz w:val="20"/>
          <w:szCs w:val="20"/>
        </w:rPr>
        <w:t>taxa,color</w:t>
      </w:r>
      <w:proofErr w:type="spellEnd"/>
      <w:r w:rsidRPr="00F54F12">
        <w:rPr>
          <w:rFonts w:ascii="Arial" w:hAnsi="Arial" w:cs="Arial"/>
          <w:sz w:val="20"/>
          <w:szCs w:val="20"/>
        </w:rPr>
        <w:t>=mês)) +</w:t>
      </w:r>
    </w:p>
    <w:p w14:paraId="1367D9EB" w14:textId="77777777" w:rsidR="00F54F12" w:rsidRPr="00F54F12" w:rsidRDefault="00F54F12" w:rsidP="00F54F12">
      <w:pPr>
        <w:pStyle w:val="Corpodetexto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54F12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F54F12">
        <w:rPr>
          <w:rFonts w:ascii="Arial" w:hAnsi="Arial" w:cs="Arial"/>
          <w:sz w:val="20"/>
          <w:szCs w:val="20"/>
          <w:lang w:val="en-US"/>
        </w:rPr>
        <w:t>geom_</w:t>
      </w:r>
      <w:proofErr w:type="gramStart"/>
      <w:r w:rsidRPr="00F54F12">
        <w:rPr>
          <w:rFonts w:ascii="Arial" w:hAnsi="Arial" w:cs="Arial"/>
          <w:sz w:val="20"/>
          <w:szCs w:val="20"/>
          <w:lang w:val="en-US"/>
        </w:rPr>
        <w:t>point</w:t>
      </w:r>
      <w:proofErr w:type="spellEnd"/>
      <w:r w:rsidRPr="00F54F1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F54F12">
        <w:rPr>
          <w:rFonts w:ascii="Arial" w:hAnsi="Arial" w:cs="Arial"/>
          <w:sz w:val="20"/>
          <w:szCs w:val="20"/>
          <w:lang w:val="en-US"/>
        </w:rPr>
        <w:t>) +</w:t>
      </w:r>
    </w:p>
    <w:p w14:paraId="121FC9BE" w14:textId="77777777" w:rsidR="00F54F12" w:rsidRPr="00F54F12" w:rsidRDefault="00F54F12" w:rsidP="00F54F12">
      <w:pPr>
        <w:pStyle w:val="Corpodetexto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54F12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F54F12">
        <w:rPr>
          <w:rFonts w:ascii="Arial" w:hAnsi="Arial" w:cs="Arial"/>
          <w:sz w:val="20"/>
          <w:szCs w:val="20"/>
          <w:lang w:val="en-US"/>
        </w:rPr>
        <w:t>labs(</w:t>
      </w:r>
      <w:proofErr w:type="gramEnd"/>
      <w:r w:rsidRPr="00F54F12">
        <w:rPr>
          <w:rFonts w:ascii="Arial" w:hAnsi="Arial" w:cs="Arial"/>
          <w:sz w:val="20"/>
          <w:szCs w:val="20"/>
          <w:lang w:val="en-US"/>
        </w:rPr>
        <w:t>x = "</w:t>
      </w:r>
      <w:proofErr w:type="spellStart"/>
      <w:r w:rsidRPr="00F54F12">
        <w:rPr>
          <w:rFonts w:ascii="Arial" w:hAnsi="Arial" w:cs="Arial"/>
          <w:sz w:val="20"/>
          <w:szCs w:val="20"/>
          <w:lang w:val="en-US"/>
        </w:rPr>
        <w:t>Densidad</w:t>
      </w:r>
      <w:proofErr w:type="spellEnd"/>
      <w:r w:rsidRPr="00F54F12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F54F12">
        <w:rPr>
          <w:rFonts w:ascii="Arial" w:hAnsi="Arial" w:cs="Arial"/>
          <w:sz w:val="20"/>
          <w:szCs w:val="20"/>
          <w:lang w:val="en-US"/>
        </w:rPr>
        <w:t>ind</w:t>
      </w:r>
      <w:proofErr w:type="spellEnd"/>
      <w:r w:rsidRPr="00F54F12">
        <w:rPr>
          <w:rFonts w:ascii="Arial" w:hAnsi="Arial" w:cs="Arial"/>
          <w:sz w:val="20"/>
          <w:szCs w:val="20"/>
          <w:lang w:val="en-US"/>
        </w:rPr>
        <w:t>/m^2)",</w:t>
      </w:r>
    </w:p>
    <w:p w14:paraId="688B286E" w14:textId="77777777" w:rsidR="00F54F12" w:rsidRDefault="00F54F12" w:rsidP="00F54F12">
      <w:pPr>
        <w:pStyle w:val="Corpodetexto"/>
        <w:widowControl/>
        <w:spacing w:after="0" w:line="240" w:lineRule="auto"/>
        <w:rPr>
          <w:rFonts w:ascii="Arial" w:hAnsi="Arial" w:cs="Arial"/>
          <w:sz w:val="20"/>
          <w:szCs w:val="20"/>
        </w:rPr>
      </w:pPr>
      <w:r w:rsidRPr="00F54F12">
        <w:rPr>
          <w:rFonts w:ascii="Arial" w:hAnsi="Arial" w:cs="Arial"/>
          <w:sz w:val="20"/>
          <w:szCs w:val="20"/>
          <w:lang w:val="en-US"/>
        </w:rPr>
        <w:t xml:space="preserve">       </w:t>
      </w:r>
      <w:r w:rsidRPr="00F54F12">
        <w:rPr>
          <w:rFonts w:ascii="Arial" w:hAnsi="Arial" w:cs="Arial"/>
          <w:sz w:val="20"/>
          <w:szCs w:val="20"/>
        </w:rPr>
        <w:t>y = "Log10.Taxa de crescimento (cm/mês)</w:t>
      </w:r>
      <w:proofErr w:type="gramStart"/>
      <w:r w:rsidRPr="00F54F12">
        <w:rPr>
          <w:rFonts w:ascii="Arial" w:hAnsi="Arial" w:cs="Arial"/>
          <w:sz w:val="20"/>
          <w:szCs w:val="20"/>
        </w:rPr>
        <w:t>")  +</w:t>
      </w:r>
      <w:proofErr w:type="gramEnd"/>
      <w:r w:rsidRPr="00F54F12">
        <w:rPr>
          <w:rFonts w:ascii="Arial" w:hAnsi="Arial" w:cs="Arial"/>
          <w:sz w:val="20"/>
          <w:szCs w:val="20"/>
        </w:rPr>
        <w:t xml:space="preserve"> scale_y_log10() + </w:t>
      </w:r>
      <w:proofErr w:type="spellStart"/>
      <w:r w:rsidRPr="00F54F12">
        <w:rPr>
          <w:rFonts w:ascii="Arial" w:hAnsi="Arial" w:cs="Arial"/>
          <w:sz w:val="20"/>
          <w:szCs w:val="20"/>
        </w:rPr>
        <w:t>geom_smooth</w:t>
      </w:r>
      <w:proofErr w:type="spellEnd"/>
      <w:r w:rsidRPr="00F54F12">
        <w:rPr>
          <w:rFonts w:ascii="Arial" w:hAnsi="Arial" w:cs="Arial"/>
          <w:sz w:val="20"/>
          <w:szCs w:val="20"/>
        </w:rPr>
        <w:t>(</w:t>
      </w:r>
      <w:proofErr w:type="spellStart"/>
      <w:r w:rsidRPr="00F54F12">
        <w:rPr>
          <w:rFonts w:ascii="Arial" w:hAnsi="Arial" w:cs="Arial"/>
          <w:sz w:val="20"/>
          <w:szCs w:val="20"/>
        </w:rPr>
        <w:t>method</w:t>
      </w:r>
      <w:proofErr w:type="spellEnd"/>
      <w:r w:rsidRPr="00F54F12">
        <w:rPr>
          <w:rFonts w:ascii="Arial" w:hAnsi="Arial" w:cs="Arial"/>
          <w:sz w:val="20"/>
          <w:szCs w:val="20"/>
        </w:rPr>
        <w:t>="</w:t>
      </w:r>
      <w:proofErr w:type="spellStart"/>
      <w:r w:rsidRPr="00F54F12">
        <w:rPr>
          <w:rFonts w:ascii="Arial" w:hAnsi="Arial" w:cs="Arial"/>
          <w:sz w:val="20"/>
          <w:szCs w:val="20"/>
        </w:rPr>
        <w:t>lm</w:t>
      </w:r>
      <w:proofErr w:type="spellEnd"/>
      <w:r w:rsidRPr="00F54F12">
        <w:rPr>
          <w:rFonts w:ascii="Arial" w:hAnsi="Arial" w:cs="Arial"/>
          <w:sz w:val="20"/>
          <w:szCs w:val="20"/>
        </w:rPr>
        <w:t>")</w:t>
      </w:r>
    </w:p>
    <w:p w14:paraId="3D9AFCD2" w14:textId="77777777" w:rsidR="00F54F12" w:rsidRDefault="00F54F12" w:rsidP="00F54F12">
      <w:pPr>
        <w:pStyle w:val="Corpodetexto"/>
        <w:widowControl/>
        <w:spacing w:after="0" w:line="240" w:lineRule="auto"/>
        <w:rPr>
          <w:rFonts w:ascii="Arial" w:hAnsi="Arial" w:cs="Arial"/>
          <w:sz w:val="20"/>
          <w:szCs w:val="20"/>
        </w:rPr>
      </w:pPr>
    </w:p>
    <w:p w14:paraId="7DE1DD9A" w14:textId="77777777" w:rsidR="00F54F12" w:rsidRPr="00F54F12" w:rsidRDefault="00F54F12" w:rsidP="00F54F12">
      <w:pPr>
        <w:pStyle w:val="Corpodetexto"/>
        <w:widowControl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Figura 2. </w:t>
      </w:r>
      <w:r w:rsidRPr="00F54F12">
        <w:rPr>
          <w:rFonts w:ascii="Arial" w:hAnsi="Arial" w:cs="Arial"/>
          <w:sz w:val="20"/>
          <w:szCs w:val="20"/>
        </w:rPr>
        <w:t xml:space="preserve">Relação entre a densidade e logaritmo de taxas de crescimento de </w:t>
      </w:r>
      <w:r w:rsidRPr="00F54F12">
        <w:rPr>
          <w:rFonts w:ascii="Arial" w:hAnsi="Arial" w:cs="Arial"/>
          <w:i/>
          <w:sz w:val="20"/>
          <w:szCs w:val="20"/>
        </w:rPr>
        <w:t xml:space="preserve">A. </w:t>
      </w:r>
      <w:proofErr w:type="spellStart"/>
      <w:r w:rsidRPr="00F54F12">
        <w:rPr>
          <w:rFonts w:ascii="Arial" w:hAnsi="Arial" w:cs="Arial"/>
          <w:i/>
          <w:sz w:val="20"/>
          <w:szCs w:val="20"/>
        </w:rPr>
        <w:t>germinans</w:t>
      </w:r>
      <w:proofErr w:type="spellEnd"/>
      <w:r w:rsidRPr="00F54F12">
        <w:rPr>
          <w:rFonts w:ascii="Arial" w:hAnsi="Arial" w:cs="Arial"/>
          <w:sz w:val="20"/>
          <w:szCs w:val="20"/>
        </w:rPr>
        <w:t xml:space="preserve"> no tratamento de substrato com </w:t>
      </w:r>
      <w:r w:rsidRPr="00F54F12">
        <w:rPr>
          <w:rFonts w:ascii="Arial" w:hAnsi="Arial" w:cs="Arial"/>
          <w:i/>
          <w:sz w:val="20"/>
          <w:szCs w:val="20"/>
        </w:rPr>
        <w:t xml:space="preserve">S. </w:t>
      </w:r>
      <w:proofErr w:type="spellStart"/>
      <w:r w:rsidRPr="00F54F12">
        <w:rPr>
          <w:rFonts w:ascii="Arial" w:hAnsi="Arial" w:cs="Arial"/>
          <w:i/>
          <w:sz w:val="20"/>
          <w:szCs w:val="20"/>
        </w:rPr>
        <w:t>portulacastrum</w:t>
      </w:r>
      <w:proofErr w:type="spellEnd"/>
      <w:r w:rsidRPr="00F54F12">
        <w:rPr>
          <w:rFonts w:ascii="Arial" w:hAnsi="Arial" w:cs="Arial"/>
          <w:sz w:val="20"/>
          <w:szCs w:val="20"/>
        </w:rPr>
        <w:t xml:space="preserve"> nos meses amostrados. Intervalos de confiança são mostrados com uma sombra cinza escura para cada linha de tendência.</w:t>
      </w:r>
    </w:p>
    <w:p w14:paraId="5CFF4A90" w14:textId="77777777" w:rsidR="00F54F12" w:rsidRDefault="00F54F12" w:rsidP="00F54F12">
      <w:pPr>
        <w:pStyle w:val="Corpodetexto"/>
        <w:widowControl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commentRangeStart w:id="6"/>
      <w:r>
        <w:rPr>
          <w:rFonts w:ascii="Arial" w:hAnsi="Arial" w:cs="Arial"/>
          <w:b/>
          <w:noProof/>
          <w:sz w:val="20"/>
          <w:szCs w:val="20"/>
          <w:lang w:eastAsia="pt-BR" w:bidi="ar-SA"/>
        </w:rPr>
        <w:drawing>
          <wp:inline distT="0" distB="0" distL="0" distR="0" wp14:anchorId="7E7B9673" wp14:editId="6647C285">
            <wp:extent cx="5312971" cy="3121896"/>
            <wp:effectExtent l="19050" t="0" r="1979" b="0"/>
            <wp:docPr id="2" name="Imagem 1" descr="C:\Users\Carolina B\Desktop\pasta mangue dezembro\glm sesuvium\Modelo sesuviu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olina B\Desktop\pasta mangue dezembro\glm sesuvium\Modelo sesuvium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67" cy="3122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6"/>
      <w:r w:rsidR="00A96FA5">
        <w:rPr>
          <w:rStyle w:val="Refdecomentrio"/>
          <w:rFonts w:asciiTheme="minorHAnsi" w:eastAsiaTheme="minorHAnsi" w:hAnsiTheme="minorHAnsi" w:cstheme="minorBidi"/>
          <w:kern w:val="0"/>
          <w:lang w:eastAsia="en-US" w:bidi="ar-SA"/>
        </w:rPr>
        <w:commentReference w:id="6"/>
      </w:r>
    </w:p>
    <w:p w14:paraId="48DC6CA0" w14:textId="77777777" w:rsidR="00F54F12" w:rsidRDefault="00F54F12" w:rsidP="00F54F12">
      <w:pPr>
        <w:pStyle w:val="Corpodetexto"/>
        <w:widowControl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4B4008B2" w14:textId="4A6ED048" w:rsidR="00F54F12" w:rsidRPr="00F54F12" w:rsidRDefault="00F54F12" w:rsidP="00F54F12">
      <w:pPr>
        <w:pStyle w:val="Corpodetexto"/>
        <w:widowControl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54F12">
        <w:rPr>
          <w:rFonts w:ascii="Arial" w:hAnsi="Arial" w:cs="Arial"/>
          <w:sz w:val="20"/>
          <w:szCs w:val="20"/>
        </w:rPr>
        <w:t xml:space="preserve">Descrição: </w:t>
      </w:r>
      <w:r w:rsidR="00642F82">
        <w:rPr>
          <w:rFonts w:ascii="Arial" w:hAnsi="Arial" w:cs="Arial"/>
          <w:sz w:val="20"/>
          <w:szCs w:val="20"/>
        </w:rPr>
        <w:t>P</w:t>
      </w:r>
      <w:r w:rsidRPr="00F54F12">
        <w:rPr>
          <w:rFonts w:ascii="Arial" w:hAnsi="Arial" w:cs="Arial"/>
          <w:sz w:val="20"/>
          <w:szCs w:val="20"/>
        </w:rPr>
        <w:t xml:space="preserve">ara o tratamento com </w:t>
      </w:r>
      <w:r w:rsidRPr="00F54F12">
        <w:rPr>
          <w:rFonts w:ascii="Arial" w:hAnsi="Arial" w:cs="Arial"/>
          <w:i/>
          <w:sz w:val="20"/>
          <w:szCs w:val="20"/>
        </w:rPr>
        <w:t xml:space="preserve">S. </w:t>
      </w:r>
      <w:proofErr w:type="spellStart"/>
      <w:r w:rsidRPr="00F54F12">
        <w:rPr>
          <w:rFonts w:ascii="Arial" w:hAnsi="Arial" w:cs="Arial"/>
          <w:i/>
          <w:sz w:val="20"/>
          <w:szCs w:val="20"/>
        </w:rPr>
        <w:t>portulacastrum</w:t>
      </w:r>
      <w:proofErr w:type="spellEnd"/>
      <w:r w:rsidRPr="00F54F12">
        <w:rPr>
          <w:rFonts w:ascii="Arial" w:hAnsi="Arial" w:cs="Arial"/>
          <w:sz w:val="20"/>
          <w:szCs w:val="20"/>
        </w:rPr>
        <w:t xml:space="preserve"> observam-se dois meses com tendências negativas (março e a</w:t>
      </w:r>
      <w:r w:rsidR="00642F82">
        <w:rPr>
          <w:rFonts w:ascii="Arial" w:hAnsi="Arial" w:cs="Arial"/>
          <w:sz w:val="20"/>
          <w:szCs w:val="20"/>
        </w:rPr>
        <w:t>bril) e dois</w:t>
      </w:r>
      <w:r w:rsidRPr="00F54F12">
        <w:rPr>
          <w:rFonts w:ascii="Arial" w:hAnsi="Arial" w:cs="Arial"/>
          <w:sz w:val="20"/>
          <w:szCs w:val="20"/>
        </w:rPr>
        <w:t xml:space="preserve"> meses com tendências positivas (junho, setembro e novembro; </w:t>
      </w:r>
      <w:r w:rsidR="00642F82">
        <w:rPr>
          <w:rFonts w:ascii="Arial" w:hAnsi="Arial" w:cs="Arial"/>
          <w:sz w:val="20"/>
          <w:szCs w:val="20"/>
        </w:rPr>
        <w:t xml:space="preserve">Figura </w:t>
      </w:r>
      <w:r w:rsidRPr="00F54F12">
        <w:rPr>
          <w:rFonts w:ascii="Arial" w:hAnsi="Arial" w:cs="Arial"/>
          <w:sz w:val="20"/>
          <w:szCs w:val="20"/>
        </w:rPr>
        <w:t xml:space="preserve">2). </w:t>
      </w:r>
      <w:r w:rsidR="00642F82" w:rsidRPr="00642F82">
        <w:rPr>
          <w:rFonts w:ascii="Arial" w:hAnsi="Arial" w:cs="Arial"/>
          <w:sz w:val="20"/>
          <w:szCs w:val="20"/>
        </w:rPr>
        <w:t xml:space="preserve">Embora </w:t>
      </w:r>
      <w:ins w:id="7" w:author="SamuelCarleial" w:date="2020-02-14T13:29:00Z">
        <w:r w:rsidR="003140E3">
          <w:rPr>
            <w:rFonts w:ascii="Arial" w:hAnsi="Arial" w:cs="Arial"/>
            <w:sz w:val="20"/>
            <w:szCs w:val="20"/>
          </w:rPr>
          <w:t>lim</w:t>
        </w:r>
      </w:ins>
      <w:ins w:id="8" w:author="SamuelCarleial" w:date="2020-02-14T13:30:00Z">
        <w:r w:rsidR="003140E3">
          <w:rPr>
            <w:rFonts w:ascii="Arial" w:hAnsi="Arial" w:cs="Arial"/>
            <w:sz w:val="20"/>
            <w:szCs w:val="20"/>
          </w:rPr>
          <w:t>ites</w:t>
        </w:r>
      </w:ins>
      <w:ins w:id="9" w:author="SamuelCarleial" w:date="2020-02-14T13:29:00Z">
        <w:r w:rsidR="003140E3" w:rsidRPr="00642F82">
          <w:rPr>
            <w:rFonts w:ascii="Arial" w:hAnsi="Arial" w:cs="Arial"/>
            <w:sz w:val="20"/>
            <w:szCs w:val="20"/>
          </w:rPr>
          <w:t xml:space="preserve"> </w:t>
        </w:r>
      </w:ins>
      <w:r w:rsidR="00642F82" w:rsidRPr="00642F82">
        <w:rPr>
          <w:rFonts w:ascii="Arial" w:hAnsi="Arial" w:cs="Arial"/>
          <w:sz w:val="20"/>
          <w:szCs w:val="20"/>
        </w:rPr>
        <w:t>de intervalos de confiança nos meses abril e junh</w:t>
      </w:r>
      <w:r w:rsidR="00642F82">
        <w:rPr>
          <w:rFonts w:ascii="Arial" w:hAnsi="Arial" w:cs="Arial"/>
          <w:sz w:val="20"/>
          <w:szCs w:val="20"/>
        </w:rPr>
        <w:t xml:space="preserve">o (sombra cinza escura, Figura </w:t>
      </w:r>
      <w:r w:rsidR="00642F82" w:rsidRPr="00642F82">
        <w:rPr>
          <w:rFonts w:ascii="Arial" w:hAnsi="Arial" w:cs="Arial"/>
          <w:sz w:val="20"/>
          <w:szCs w:val="20"/>
        </w:rPr>
        <w:t xml:space="preserve">2) se </w:t>
      </w:r>
      <w:ins w:id="10" w:author="SamuelCarleial" w:date="2020-02-14T13:30:00Z">
        <w:r w:rsidR="003140E3">
          <w:rPr>
            <w:rFonts w:ascii="Arial" w:hAnsi="Arial" w:cs="Arial"/>
            <w:sz w:val="20"/>
            <w:szCs w:val="20"/>
          </w:rPr>
          <w:t>sobreponham,</w:t>
        </w:r>
      </w:ins>
      <w:r w:rsidR="00642F82" w:rsidRPr="00642F82">
        <w:rPr>
          <w:rFonts w:ascii="Arial" w:hAnsi="Arial" w:cs="Arial"/>
          <w:sz w:val="20"/>
          <w:szCs w:val="20"/>
        </w:rPr>
        <w:t xml:space="preserve"> mostrando que os dados de taxas de crescimento ajustados a log10 e densidades possam ser similares, a relação </w:t>
      </w:r>
      <w:commentRangeStart w:id="11"/>
      <w:r w:rsidR="00642F82" w:rsidRPr="00642F82">
        <w:rPr>
          <w:rFonts w:ascii="Arial" w:hAnsi="Arial" w:cs="Arial"/>
          <w:sz w:val="20"/>
          <w:szCs w:val="20"/>
        </w:rPr>
        <w:t>mostra-se inversa</w:t>
      </w:r>
      <w:commentRangeEnd w:id="11"/>
      <w:r w:rsidR="003140E3">
        <w:rPr>
          <w:rStyle w:val="Refdecomentrio"/>
          <w:rFonts w:asciiTheme="minorHAnsi" w:eastAsiaTheme="minorHAnsi" w:hAnsiTheme="minorHAnsi" w:cstheme="minorBidi"/>
          <w:kern w:val="0"/>
          <w:lang w:eastAsia="en-US" w:bidi="ar-SA"/>
        </w:rPr>
        <w:commentReference w:id="11"/>
      </w:r>
      <w:r w:rsidR="00642F82" w:rsidRPr="00642F82">
        <w:rPr>
          <w:rFonts w:ascii="Arial" w:hAnsi="Arial" w:cs="Arial"/>
          <w:sz w:val="20"/>
          <w:szCs w:val="20"/>
        </w:rPr>
        <w:t xml:space="preserve">. Isto poderia sugerir que o efeito de denso-dependência positiva para </w:t>
      </w:r>
      <w:r w:rsidR="00642F82" w:rsidRPr="00642F82">
        <w:rPr>
          <w:rFonts w:ascii="Arial" w:hAnsi="Arial" w:cs="Arial"/>
          <w:i/>
          <w:sz w:val="20"/>
          <w:szCs w:val="20"/>
        </w:rPr>
        <w:t xml:space="preserve">S. </w:t>
      </w:r>
      <w:proofErr w:type="spellStart"/>
      <w:r w:rsidR="00642F82" w:rsidRPr="00642F82">
        <w:rPr>
          <w:rFonts w:ascii="Arial" w:hAnsi="Arial" w:cs="Arial"/>
          <w:i/>
          <w:sz w:val="20"/>
          <w:szCs w:val="20"/>
        </w:rPr>
        <w:t>portulacastrum</w:t>
      </w:r>
      <w:proofErr w:type="spellEnd"/>
      <w:r w:rsidR="00642F82" w:rsidRPr="00642F82">
        <w:rPr>
          <w:rFonts w:ascii="Arial" w:hAnsi="Arial" w:cs="Arial"/>
          <w:sz w:val="20"/>
          <w:szCs w:val="20"/>
        </w:rPr>
        <w:t xml:space="preserve"> esteja condicionado</w:t>
      </w:r>
      <w:r w:rsidR="00642F82">
        <w:rPr>
          <w:rFonts w:ascii="Arial" w:hAnsi="Arial" w:cs="Arial"/>
          <w:sz w:val="20"/>
          <w:szCs w:val="20"/>
        </w:rPr>
        <w:t xml:space="preserve"> a variações temporais a pequena o</w:t>
      </w:r>
      <w:ins w:id="12" w:author="SamuelCarleial" w:date="2020-02-14T13:30:00Z">
        <w:r w:rsidR="003140E3">
          <w:rPr>
            <w:rFonts w:ascii="Arial" w:hAnsi="Arial" w:cs="Arial"/>
            <w:sz w:val="20"/>
            <w:szCs w:val="20"/>
          </w:rPr>
          <w:t>u</w:t>
        </w:r>
      </w:ins>
      <w:r w:rsidR="00642F82">
        <w:rPr>
          <w:rFonts w:ascii="Arial" w:hAnsi="Arial" w:cs="Arial"/>
          <w:sz w:val="20"/>
          <w:szCs w:val="20"/>
        </w:rPr>
        <w:t xml:space="preserve"> </w:t>
      </w:r>
      <w:ins w:id="13" w:author="SamuelCarleial" w:date="2020-02-14T13:30:00Z">
        <w:r w:rsidR="003140E3">
          <w:rPr>
            <w:rFonts w:ascii="Arial" w:hAnsi="Arial" w:cs="Arial"/>
            <w:sz w:val="20"/>
            <w:szCs w:val="20"/>
          </w:rPr>
          <w:t xml:space="preserve">media </w:t>
        </w:r>
      </w:ins>
      <w:r w:rsidR="00642F82">
        <w:rPr>
          <w:rFonts w:ascii="Arial" w:hAnsi="Arial" w:cs="Arial"/>
          <w:sz w:val="20"/>
          <w:szCs w:val="20"/>
        </w:rPr>
        <w:t>escala. S</w:t>
      </w:r>
      <w:r w:rsidR="00642F82" w:rsidRPr="00642F82">
        <w:rPr>
          <w:rFonts w:ascii="Arial" w:hAnsi="Arial" w:cs="Arial"/>
          <w:sz w:val="20"/>
          <w:szCs w:val="20"/>
        </w:rPr>
        <w:t xml:space="preserve">e o mês de junho tivesse sido classificado na estação seca, </w:t>
      </w:r>
      <w:r w:rsidR="00642F82">
        <w:rPr>
          <w:rFonts w:ascii="Arial" w:hAnsi="Arial" w:cs="Arial"/>
          <w:sz w:val="20"/>
          <w:szCs w:val="20"/>
        </w:rPr>
        <w:t xml:space="preserve">poderia se sugerir que a denso-dependência estivesse influenciada por estações chuvosa e seca, </w:t>
      </w:r>
      <w:r w:rsidR="00642F82" w:rsidRPr="00642F82">
        <w:rPr>
          <w:rFonts w:ascii="Arial" w:hAnsi="Arial" w:cs="Arial"/>
          <w:sz w:val="20"/>
          <w:szCs w:val="20"/>
        </w:rPr>
        <w:t>porém esta classificação não foi adequada ao comparar a pluviometria dos meses de junho e março, no entanto no mês de junho observam-se aportes de chuva pontuais e concentradas com períodos sem chuvas durante esse mês, que sim fazem diferir do mês de abril que apresentou chuva</w:t>
      </w:r>
      <w:r w:rsidR="00642F82">
        <w:rPr>
          <w:rFonts w:ascii="Arial" w:hAnsi="Arial" w:cs="Arial"/>
          <w:sz w:val="20"/>
          <w:szCs w:val="20"/>
        </w:rPr>
        <w:t xml:space="preserve">s constantes durante todo o </w:t>
      </w:r>
      <w:commentRangeStart w:id="14"/>
      <w:r w:rsidR="00642F82">
        <w:rPr>
          <w:rFonts w:ascii="Arial" w:hAnsi="Arial" w:cs="Arial"/>
          <w:sz w:val="20"/>
          <w:szCs w:val="20"/>
        </w:rPr>
        <w:t>mês</w:t>
      </w:r>
      <w:commentRangeEnd w:id="14"/>
      <w:r w:rsidR="003140E3">
        <w:rPr>
          <w:rStyle w:val="Refdecomentrio"/>
          <w:rFonts w:asciiTheme="minorHAnsi" w:eastAsiaTheme="minorHAnsi" w:hAnsiTheme="minorHAnsi" w:cstheme="minorBidi"/>
          <w:kern w:val="0"/>
          <w:lang w:eastAsia="en-US" w:bidi="ar-SA"/>
        </w:rPr>
        <w:commentReference w:id="14"/>
      </w:r>
      <w:r w:rsidR="00642F82">
        <w:rPr>
          <w:rFonts w:ascii="Arial" w:hAnsi="Arial" w:cs="Arial"/>
          <w:sz w:val="20"/>
          <w:szCs w:val="20"/>
        </w:rPr>
        <w:t>.</w:t>
      </w:r>
    </w:p>
    <w:p w14:paraId="729A74F2" w14:textId="77777777" w:rsidR="00F54F12" w:rsidRDefault="00F54F1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A85516A" w14:textId="77777777" w:rsidR="00642F82" w:rsidRDefault="00642F8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7911FC1" w14:textId="77777777" w:rsidR="00642F82" w:rsidRPr="00642F82" w:rsidRDefault="00642F82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</w:p>
    <w:p w14:paraId="757C1D8E" w14:textId="77777777" w:rsidR="00642F82" w:rsidRDefault="00642F82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642F82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Atividade </w:t>
      </w: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2. Modelos lineares no R</w:t>
      </w:r>
    </w:p>
    <w:p w14:paraId="3586C6C0" w14:textId="77777777" w:rsidR="00642F82" w:rsidRPr="00642F82" w:rsidRDefault="00642F8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commentRangeStart w:id="15"/>
      <w:r w:rsidRPr="00642F8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Modelos testados </w:t>
      </w:r>
      <w:commentRangeEnd w:id="15"/>
      <w:r w:rsidR="001B3FD2">
        <w:rPr>
          <w:rStyle w:val="Refdecomentrio"/>
        </w:rPr>
        <w:commentReference w:id="15"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 </w:t>
      </w:r>
      <w:r w:rsidR="007C0B0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 modelo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escolhido usando o menor valor do Critério de Informação de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Akaike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corrigido (sobra cinza)</w:t>
      </w:r>
      <w:r w:rsidR="007C0B0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para tratamento </w:t>
      </w:r>
      <w:r w:rsidR="007C0B05" w:rsidRPr="007C0B05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 xml:space="preserve">S. </w:t>
      </w:r>
      <w:proofErr w:type="spellStart"/>
      <w:r w:rsidR="007C0B05" w:rsidRPr="007C0B05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portulacastrum</w:t>
      </w:r>
      <w:proofErr w:type="spellEnd"/>
      <w:r w:rsidR="007C0B05" w:rsidRPr="007C0B05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 xml:space="preserve"> (S), </w:t>
      </w:r>
      <w:proofErr w:type="spellStart"/>
      <w:r w:rsidR="007C0B05" w:rsidRPr="007C0B05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Batis</w:t>
      </w:r>
      <w:proofErr w:type="spellEnd"/>
      <w:r w:rsidR="007C0B05" w:rsidRPr="007C0B05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7C0B05" w:rsidRPr="007C0B05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Maritima</w:t>
      </w:r>
      <w:proofErr w:type="spellEnd"/>
      <w:r w:rsidR="007C0B05" w:rsidRPr="007C0B05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 xml:space="preserve"> (B</w:t>
      </w:r>
      <w:r w:rsidR="007C0B05">
        <w:rPr>
          <w:rFonts w:ascii="Arial" w:hAnsi="Arial" w:cs="Arial"/>
          <w:color w:val="222222"/>
          <w:sz w:val="20"/>
          <w:szCs w:val="20"/>
          <w:shd w:val="clear" w:color="auto" w:fill="FFFFFF"/>
        </w:rPr>
        <w:t>) e Controle.</w:t>
      </w:r>
    </w:p>
    <w:tbl>
      <w:tblPr>
        <w:tblStyle w:val="Tabelacomgrade"/>
        <w:tblW w:w="14000" w:type="dxa"/>
        <w:tblLayout w:type="fixed"/>
        <w:tblLook w:val="04A0" w:firstRow="1" w:lastRow="0" w:firstColumn="1" w:lastColumn="0" w:noHBand="0" w:noVBand="1"/>
      </w:tblPr>
      <w:tblGrid>
        <w:gridCol w:w="1079"/>
        <w:gridCol w:w="10795"/>
        <w:gridCol w:w="708"/>
        <w:gridCol w:w="709"/>
        <w:gridCol w:w="709"/>
      </w:tblGrid>
      <w:tr w:rsidR="007C0B05" w:rsidRPr="008B54DE" w14:paraId="47A9C424" w14:textId="77777777" w:rsidTr="007C0B05">
        <w:tc>
          <w:tcPr>
            <w:tcW w:w="1079" w:type="dxa"/>
            <w:shd w:val="clear" w:color="auto" w:fill="auto"/>
          </w:tcPr>
          <w:p w14:paraId="0E837876" w14:textId="77777777" w:rsidR="007C0B05" w:rsidRPr="006235AE" w:rsidRDefault="007C0B05" w:rsidP="001B3FD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zh-CN" w:bidi="hi-IN"/>
              </w:rPr>
            </w:pPr>
            <w:r w:rsidRPr="006235AE">
              <w:rPr>
                <w:rFonts w:ascii="Times New Roman" w:hAnsi="Times New Roman" w:cs="Times New Roman"/>
                <w:b/>
                <w:sz w:val="20"/>
                <w:szCs w:val="20"/>
                <w:lang w:eastAsia="zh-CN" w:bidi="hi-IN"/>
              </w:rPr>
              <w:t>Modelo</w:t>
            </w:r>
          </w:p>
        </w:tc>
        <w:tc>
          <w:tcPr>
            <w:tcW w:w="10795" w:type="dxa"/>
            <w:shd w:val="clear" w:color="auto" w:fill="auto"/>
          </w:tcPr>
          <w:p w14:paraId="64B10FFF" w14:textId="77777777" w:rsidR="007C0B05" w:rsidRPr="006235AE" w:rsidRDefault="007C0B05" w:rsidP="001B3FD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zh-CN" w:bidi="hi-IN"/>
              </w:rPr>
            </w:pPr>
            <w:r w:rsidRPr="006235AE">
              <w:rPr>
                <w:rFonts w:ascii="Times New Roman" w:hAnsi="Times New Roman" w:cs="Times New Roman"/>
                <w:b/>
                <w:sz w:val="20"/>
                <w:szCs w:val="20"/>
                <w:lang w:eastAsia="zh-CN" w:bidi="hi-IN"/>
              </w:rPr>
              <w:t>Equação</w:t>
            </w:r>
          </w:p>
        </w:tc>
        <w:tc>
          <w:tcPr>
            <w:tcW w:w="708" w:type="dxa"/>
            <w:shd w:val="clear" w:color="auto" w:fill="auto"/>
          </w:tcPr>
          <w:p w14:paraId="77BF8E43" w14:textId="77777777" w:rsidR="007C0B05" w:rsidRPr="006235AE" w:rsidRDefault="007C0B05" w:rsidP="001B3FD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zh-CN" w:bidi="hi-IN"/>
              </w:rPr>
            </w:pPr>
            <w:proofErr w:type="spellStart"/>
            <w:r w:rsidRPr="006235AE">
              <w:rPr>
                <w:rFonts w:ascii="Times New Roman" w:hAnsi="Times New Roman" w:cs="Times New Roman"/>
                <w:b/>
                <w:sz w:val="20"/>
                <w:szCs w:val="20"/>
                <w:lang w:eastAsia="zh-CN" w:bidi="hi-IN"/>
              </w:rPr>
              <w:t>AICc</w:t>
            </w:r>
            <w:proofErr w:type="spellEnd"/>
          </w:p>
          <w:p w14:paraId="0AC19E5F" w14:textId="77777777" w:rsidR="007C0B05" w:rsidRPr="006235AE" w:rsidRDefault="007C0B05" w:rsidP="001B3FD2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eastAsia="zh-CN" w:bidi="hi-IN"/>
              </w:rPr>
              <w:t>S</w:t>
            </w:r>
          </w:p>
        </w:tc>
        <w:tc>
          <w:tcPr>
            <w:tcW w:w="709" w:type="dxa"/>
            <w:shd w:val="clear" w:color="auto" w:fill="auto"/>
          </w:tcPr>
          <w:p w14:paraId="40E56A12" w14:textId="77777777" w:rsidR="007C0B05" w:rsidRPr="006235AE" w:rsidRDefault="007C0B05" w:rsidP="001B3FD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zh-CN" w:bidi="hi-IN"/>
              </w:rPr>
            </w:pPr>
            <w:proofErr w:type="spellStart"/>
            <w:r w:rsidRPr="006235AE">
              <w:rPr>
                <w:rFonts w:ascii="Times New Roman" w:hAnsi="Times New Roman" w:cs="Times New Roman"/>
                <w:b/>
                <w:sz w:val="20"/>
                <w:szCs w:val="20"/>
                <w:lang w:eastAsia="zh-CN" w:bidi="hi-IN"/>
              </w:rPr>
              <w:t>AICc</w:t>
            </w:r>
            <w:proofErr w:type="spellEnd"/>
          </w:p>
          <w:p w14:paraId="3C22F9EC" w14:textId="77777777" w:rsidR="007C0B05" w:rsidRPr="006235AE" w:rsidRDefault="007C0B05" w:rsidP="001B3FD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zh-CN" w:bidi="hi-IN"/>
              </w:rPr>
            </w:pPr>
            <w:r w:rsidRPr="006235AE">
              <w:rPr>
                <w:rFonts w:ascii="Times New Roman" w:hAnsi="Times New Roman" w:cs="Times New Roman"/>
                <w:i/>
                <w:sz w:val="20"/>
                <w:szCs w:val="20"/>
                <w:lang w:eastAsia="zh-CN" w:bidi="hi-IN"/>
              </w:rPr>
              <w:t>B</w:t>
            </w:r>
          </w:p>
        </w:tc>
        <w:tc>
          <w:tcPr>
            <w:tcW w:w="709" w:type="dxa"/>
            <w:shd w:val="clear" w:color="auto" w:fill="auto"/>
          </w:tcPr>
          <w:p w14:paraId="24DAB438" w14:textId="77777777" w:rsidR="007C0B05" w:rsidRPr="006235AE" w:rsidRDefault="007C0B05" w:rsidP="001B3FD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zh-CN" w:bidi="hi-IN"/>
              </w:rPr>
            </w:pPr>
            <w:proofErr w:type="spellStart"/>
            <w:r w:rsidRPr="006235AE">
              <w:rPr>
                <w:rFonts w:ascii="Times New Roman" w:hAnsi="Times New Roman" w:cs="Times New Roman"/>
                <w:b/>
                <w:sz w:val="20"/>
                <w:szCs w:val="20"/>
                <w:lang w:eastAsia="zh-CN" w:bidi="hi-IN"/>
              </w:rPr>
              <w:t>AICc</w:t>
            </w:r>
            <w:proofErr w:type="spellEnd"/>
          </w:p>
          <w:p w14:paraId="754087E1" w14:textId="77777777" w:rsidR="007C0B05" w:rsidRPr="006235AE" w:rsidRDefault="007C0B05" w:rsidP="001B3FD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zh-CN" w:bidi="hi-IN"/>
              </w:rPr>
            </w:pPr>
            <w:r w:rsidRPr="006235AE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C</w:t>
            </w:r>
          </w:p>
        </w:tc>
      </w:tr>
      <w:tr w:rsidR="007C0B05" w:rsidRPr="008B54DE" w14:paraId="54FB70EB" w14:textId="77777777" w:rsidTr="007C0B05">
        <w:trPr>
          <w:trHeight w:val="358"/>
        </w:trPr>
        <w:tc>
          <w:tcPr>
            <w:tcW w:w="1079" w:type="dxa"/>
          </w:tcPr>
          <w:p w14:paraId="56D6673A" w14:textId="77777777" w:rsidR="007C0B05" w:rsidRPr="008B54DE" w:rsidRDefault="007C0B05" w:rsidP="001B3FD2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zh-CN" w:bidi="hi-IN"/>
              </w:rPr>
              <w:t>glm</w:t>
            </w:r>
            <w:r w:rsidRPr="008B54DE">
              <w:rPr>
                <w:rFonts w:ascii="Times New Roman" w:hAnsi="Times New Roman" w:cs="Times New Roman"/>
                <w:b/>
                <w:sz w:val="20"/>
                <w:szCs w:val="20"/>
                <w:lang w:eastAsia="zh-CN" w:bidi="hi-IN"/>
              </w:rPr>
              <w:t>_0</w:t>
            </w:r>
          </w:p>
        </w:tc>
        <w:tc>
          <w:tcPr>
            <w:tcW w:w="10795" w:type="dxa"/>
          </w:tcPr>
          <w:p w14:paraId="7A430737" w14:textId="77777777" w:rsidR="007C0B05" w:rsidRPr="00F86656" w:rsidRDefault="007C0B05" w:rsidP="001B3FD2">
            <w:pPr>
              <w:pStyle w:val="Corpodetexto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866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&lt;- </w:t>
            </w:r>
            <w:proofErr w:type="spellStart"/>
            <w:r w:rsidRPr="00F86656">
              <w:rPr>
                <w:rFonts w:ascii="Times New Roman" w:hAnsi="Times New Roman"/>
                <w:sz w:val="20"/>
                <w:szCs w:val="20"/>
                <w:lang w:val="en-US"/>
              </w:rPr>
              <w:t>glm</w:t>
            </w:r>
            <w:proofErr w:type="spellEnd"/>
            <w:r w:rsidRPr="00F86656">
              <w:rPr>
                <w:rFonts w:ascii="Times New Roman" w:hAnsi="Times New Roman"/>
                <w:sz w:val="20"/>
                <w:szCs w:val="20"/>
                <w:lang w:val="en-US"/>
              </w:rPr>
              <w:t>(</w:t>
            </w:r>
            <w:commentRangeStart w:id="16"/>
            <w:r w:rsidRPr="00F866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log(y) </w:t>
            </w:r>
            <w:commentRangeEnd w:id="16"/>
            <w:r w:rsidR="001B3FD2">
              <w:rPr>
                <w:rStyle w:val="Refdecomentrio"/>
                <w:rFonts w:asciiTheme="minorHAnsi" w:eastAsiaTheme="minorHAnsi" w:hAnsiTheme="minorHAnsi" w:cstheme="minorBidi"/>
                <w:kern w:val="0"/>
                <w:lang w:eastAsia="en-US" w:bidi="ar-SA"/>
              </w:rPr>
              <w:commentReference w:id="16"/>
            </w:r>
            <w:r w:rsidRPr="00F866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~ x, family =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gaussian</w:t>
            </w:r>
            <w:r w:rsidRPr="00F86656">
              <w:rPr>
                <w:rFonts w:ascii="Times New Roman" w:hAnsi="Times New Roman"/>
                <w:sz w:val="20"/>
                <w:szCs w:val="20"/>
                <w:lang w:val="en-US"/>
              </w:rPr>
              <w:t>, data= data)</w:t>
            </w:r>
          </w:p>
        </w:tc>
        <w:tc>
          <w:tcPr>
            <w:tcW w:w="708" w:type="dxa"/>
          </w:tcPr>
          <w:p w14:paraId="7878BF70" w14:textId="77777777" w:rsidR="007C0B05" w:rsidRPr="00145F45" w:rsidRDefault="007C0B05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56,5</w:t>
            </w:r>
          </w:p>
        </w:tc>
        <w:tc>
          <w:tcPr>
            <w:tcW w:w="709" w:type="dxa"/>
          </w:tcPr>
          <w:p w14:paraId="4B5532A2" w14:textId="77777777" w:rsidR="007C0B05" w:rsidRPr="00145F45" w:rsidRDefault="007C0B05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33,0</w:t>
            </w:r>
          </w:p>
        </w:tc>
        <w:tc>
          <w:tcPr>
            <w:tcW w:w="709" w:type="dxa"/>
          </w:tcPr>
          <w:p w14:paraId="1E844FF0" w14:textId="77777777" w:rsidR="007C0B05" w:rsidRPr="00145F45" w:rsidRDefault="007C0B05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66,1</w:t>
            </w:r>
          </w:p>
        </w:tc>
      </w:tr>
      <w:tr w:rsidR="007C0B05" w:rsidRPr="008B54DE" w14:paraId="65A0358A" w14:textId="77777777" w:rsidTr="007C0B05">
        <w:trPr>
          <w:trHeight w:val="307"/>
        </w:trPr>
        <w:tc>
          <w:tcPr>
            <w:tcW w:w="1079" w:type="dxa"/>
          </w:tcPr>
          <w:p w14:paraId="4D27D331" w14:textId="77777777" w:rsidR="007C0B05" w:rsidRPr="00145F45" w:rsidRDefault="007C0B05" w:rsidP="001B3FD2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eastAsia="zh-CN" w:bidi="hi-IN"/>
              </w:rPr>
            </w:pPr>
            <w:r w:rsidRPr="00145F45">
              <w:rPr>
                <w:rFonts w:ascii="Times New Roman" w:hAnsi="Times New Roman" w:cs="Times New Roman"/>
                <w:b/>
                <w:sz w:val="20"/>
                <w:szCs w:val="20"/>
                <w:lang w:eastAsia="zh-CN" w:bidi="hi-IN"/>
              </w:rPr>
              <w:t>glm_1</w:t>
            </w:r>
          </w:p>
        </w:tc>
        <w:tc>
          <w:tcPr>
            <w:tcW w:w="10795" w:type="dxa"/>
          </w:tcPr>
          <w:p w14:paraId="0BDDE741" w14:textId="77777777" w:rsidR="007C0B05" w:rsidRPr="008B54DE" w:rsidRDefault="007C0B05" w:rsidP="001B3FD2">
            <w:pPr>
              <w:pStyle w:val="Corpodetexto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B54DE">
              <w:rPr>
                <w:rFonts w:ascii="Times New Roman" w:hAnsi="Times New Roman"/>
                <w:sz w:val="20"/>
                <w:szCs w:val="20"/>
              </w:rPr>
              <w:t xml:space="preserve">&lt;- </w:t>
            </w:r>
            <w:proofErr w:type="spellStart"/>
            <w:r w:rsidRPr="008B54DE">
              <w:rPr>
                <w:rFonts w:ascii="Times New Roman" w:hAnsi="Times New Roman"/>
                <w:sz w:val="20"/>
                <w:szCs w:val="20"/>
              </w:rPr>
              <w:t>glm</w:t>
            </w:r>
            <w:proofErr w:type="spellEnd"/>
            <w:r w:rsidRPr="008B54DE">
              <w:rPr>
                <w:rFonts w:ascii="Times New Roman" w:hAnsi="Times New Roman"/>
                <w:sz w:val="20"/>
                <w:szCs w:val="20"/>
              </w:rPr>
              <w:t>(log(</w:t>
            </w:r>
            <w:r>
              <w:rPr>
                <w:rFonts w:ascii="Times New Roman" w:hAnsi="Times New Roman"/>
                <w:sz w:val="20"/>
                <w:szCs w:val="20"/>
              </w:rPr>
              <w:t>y</w:t>
            </w:r>
            <w:r w:rsidRPr="008B54DE">
              <w:rPr>
                <w:rFonts w:ascii="Times New Roman" w:hAnsi="Times New Roman"/>
                <w:sz w:val="20"/>
                <w:szCs w:val="20"/>
              </w:rPr>
              <w:t xml:space="preserve">) ~ </w:t>
            </w:r>
            <w:r>
              <w:rPr>
                <w:rFonts w:ascii="Times New Roman" w:hAnsi="Times New Roman"/>
                <w:sz w:val="20"/>
                <w:szCs w:val="20"/>
              </w:rPr>
              <w:t>x +</w:t>
            </w:r>
            <w:r w:rsidRPr="008B54DE">
              <w:rPr>
                <w:rFonts w:ascii="Times New Roman" w:hAnsi="Times New Roman"/>
                <w:sz w:val="20"/>
                <w:szCs w:val="20"/>
              </w:rPr>
              <w:t xml:space="preserve"> estações, </w:t>
            </w:r>
            <w:proofErr w:type="spellStart"/>
            <w:r w:rsidRPr="008B54DE">
              <w:rPr>
                <w:rFonts w:ascii="Times New Roman" w:hAnsi="Times New Roman"/>
                <w:sz w:val="20"/>
                <w:szCs w:val="20"/>
              </w:rPr>
              <w:t>family</w:t>
            </w:r>
            <w:proofErr w:type="spellEnd"/>
            <w:r w:rsidRPr="008B54DE">
              <w:rPr>
                <w:rFonts w:ascii="Times New Roman" w:hAnsi="Times New Roman"/>
                <w:sz w:val="20"/>
                <w:szCs w:val="20"/>
              </w:rPr>
              <w:t xml:space="preserve"> = </w:t>
            </w:r>
            <w:proofErr w:type="spellStart"/>
            <w:r w:rsidRPr="008B54DE">
              <w:rPr>
                <w:rFonts w:ascii="Times New Roman" w:hAnsi="Times New Roman"/>
                <w:sz w:val="20"/>
                <w:szCs w:val="20"/>
              </w:rPr>
              <w:t>gaussian</w:t>
            </w:r>
            <w:proofErr w:type="spellEnd"/>
            <w:r w:rsidRPr="008B54DE">
              <w:rPr>
                <w:rFonts w:ascii="Times New Roman" w:hAnsi="Times New Roman"/>
                <w:sz w:val="20"/>
                <w:szCs w:val="20"/>
              </w:rPr>
              <w:t xml:space="preserve">, data= </w:t>
            </w:r>
            <w:r>
              <w:rPr>
                <w:rFonts w:ascii="Times New Roman" w:hAnsi="Times New Roman"/>
                <w:sz w:val="20"/>
                <w:szCs w:val="20"/>
              </w:rPr>
              <w:t>data</w:t>
            </w:r>
            <w:r w:rsidRPr="008B54DE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708" w:type="dxa"/>
          </w:tcPr>
          <w:p w14:paraId="5AFD6408" w14:textId="77777777" w:rsidR="007C0B05" w:rsidRPr="002014DA" w:rsidRDefault="007C0B05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46,9</w:t>
            </w:r>
          </w:p>
        </w:tc>
        <w:tc>
          <w:tcPr>
            <w:tcW w:w="709" w:type="dxa"/>
          </w:tcPr>
          <w:p w14:paraId="45F36252" w14:textId="77777777" w:rsidR="007C0B05" w:rsidRPr="00E332E3" w:rsidRDefault="007C0B05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34,7</w:t>
            </w:r>
          </w:p>
        </w:tc>
        <w:tc>
          <w:tcPr>
            <w:tcW w:w="709" w:type="dxa"/>
          </w:tcPr>
          <w:p w14:paraId="250FAE58" w14:textId="77777777" w:rsidR="007C0B05" w:rsidRPr="006235AE" w:rsidRDefault="007C0B05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62,7</w:t>
            </w:r>
          </w:p>
        </w:tc>
      </w:tr>
      <w:tr w:rsidR="007C0B05" w:rsidRPr="008B54DE" w14:paraId="08C19E4E" w14:textId="77777777" w:rsidTr="007C0B05">
        <w:tc>
          <w:tcPr>
            <w:tcW w:w="1079" w:type="dxa"/>
          </w:tcPr>
          <w:p w14:paraId="4E32EB97" w14:textId="77777777" w:rsidR="007C0B05" w:rsidRPr="00E332E3" w:rsidRDefault="007C0B05" w:rsidP="001B3FD2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zh-CN" w:bidi="hi-IN"/>
              </w:rPr>
              <w:t>glm</w:t>
            </w:r>
            <w:r w:rsidRPr="00E332E3">
              <w:rPr>
                <w:rFonts w:ascii="Times New Roman" w:hAnsi="Times New Roman" w:cs="Times New Roman"/>
                <w:b/>
                <w:sz w:val="20"/>
                <w:szCs w:val="20"/>
                <w:lang w:eastAsia="zh-CN" w:bidi="hi-IN"/>
              </w:rPr>
              <w:t>_2</w:t>
            </w:r>
          </w:p>
        </w:tc>
        <w:tc>
          <w:tcPr>
            <w:tcW w:w="10795" w:type="dxa"/>
          </w:tcPr>
          <w:p w14:paraId="1284CE62" w14:textId="77777777" w:rsidR="007C0B05" w:rsidRPr="00124E92" w:rsidRDefault="007C0B05" w:rsidP="001B3FD2">
            <w:pPr>
              <w:pStyle w:val="Corpodetexto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4E92">
              <w:rPr>
                <w:rFonts w:ascii="Times New Roman" w:hAnsi="Times New Roman"/>
                <w:sz w:val="20"/>
                <w:szCs w:val="20"/>
              </w:rPr>
              <w:t xml:space="preserve">&lt;- </w:t>
            </w:r>
            <w:proofErr w:type="spellStart"/>
            <w:r w:rsidRPr="00124E92">
              <w:rPr>
                <w:rFonts w:ascii="Times New Roman" w:hAnsi="Times New Roman"/>
                <w:sz w:val="20"/>
                <w:szCs w:val="20"/>
              </w:rPr>
              <w:t>glm</w:t>
            </w:r>
            <w:proofErr w:type="spellEnd"/>
            <w:r w:rsidRPr="00124E92">
              <w:rPr>
                <w:rFonts w:ascii="Times New Roman" w:hAnsi="Times New Roman"/>
                <w:sz w:val="20"/>
                <w:szCs w:val="20"/>
              </w:rPr>
              <w:t xml:space="preserve">(log(y) ~ x + estações + </w:t>
            </w:r>
            <w:commentRangeStart w:id="17"/>
            <w:r w:rsidRPr="00124E92">
              <w:rPr>
                <w:rFonts w:ascii="Times New Roman" w:hAnsi="Times New Roman"/>
                <w:sz w:val="20"/>
                <w:szCs w:val="20"/>
              </w:rPr>
              <w:t>mês</w:t>
            </w:r>
            <w:commentRangeEnd w:id="17"/>
            <w:r w:rsidR="001B3FD2">
              <w:rPr>
                <w:rStyle w:val="Refdecomentrio"/>
                <w:rFonts w:asciiTheme="minorHAnsi" w:eastAsiaTheme="minorHAnsi" w:hAnsiTheme="minorHAnsi" w:cstheme="minorBidi"/>
                <w:kern w:val="0"/>
                <w:lang w:eastAsia="en-US" w:bidi="ar-SA"/>
              </w:rPr>
              <w:commentReference w:id="17"/>
            </w:r>
            <w:r w:rsidRPr="00124E92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124E92">
              <w:rPr>
                <w:rFonts w:ascii="Times New Roman" w:hAnsi="Times New Roman"/>
                <w:sz w:val="20"/>
                <w:szCs w:val="20"/>
              </w:rPr>
              <w:t>family</w:t>
            </w:r>
            <w:proofErr w:type="spellEnd"/>
            <w:r w:rsidRPr="00124E92">
              <w:rPr>
                <w:rFonts w:ascii="Times New Roman" w:hAnsi="Times New Roman"/>
                <w:sz w:val="20"/>
                <w:szCs w:val="20"/>
              </w:rPr>
              <w:t xml:space="preserve"> = </w:t>
            </w:r>
            <w:proofErr w:type="spellStart"/>
            <w:r w:rsidRPr="00124E92">
              <w:rPr>
                <w:rFonts w:ascii="Times New Roman" w:hAnsi="Times New Roman"/>
                <w:sz w:val="20"/>
                <w:szCs w:val="20"/>
              </w:rPr>
              <w:t>gaussian</w:t>
            </w:r>
            <w:proofErr w:type="spellEnd"/>
            <w:r w:rsidRPr="00124E92">
              <w:rPr>
                <w:rFonts w:ascii="Times New Roman" w:hAnsi="Times New Roman"/>
                <w:sz w:val="20"/>
                <w:szCs w:val="20"/>
              </w:rPr>
              <w:t>, data= data).</w:t>
            </w:r>
          </w:p>
        </w:tc>
        <w:tc>
          <w:tcPr>
            <w:tcW w:w="708" w:type="dxa"/>
          </w:tcPr>
          <w:p w14:paraId="0BEE46DE" w14:textId="77777777" w:rsidR="007C0B05" w:rsidRPr="00124E92" w:rsidRDefault="007C0B05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CN" w:bidi="hi-IN"/>
              </w:rPr>
            </w:pPr>
            <w:commentRangeStart w:id="18"/>
            <w:r w:rsidRPr="00124E92">
              <w:rPr>
                <w:rFonts w:ascii="Times New Roman" w:hAnsi="Times New Roman" w:cs="Times New Roman"/>
                <w:sz w:val="20"/>
                <w:szCs w:val="20"/>
                <w:lang w:val="en-US" w:eastAsia="zh-CN" w:bidi="hi-IN"/>
              </w:rPr>
              <w:t>27,5</w:t>
            </w:r>
          </w:p>
        </w:tc>
        <w:tc>
          <w:tcPr>
            <w:tcW w:w="709" w:type="dxa"/>
          </w:tcPr>
          <w:p w14:paraId="4F216E24" w14:textId="77777777" w:rsidR="007C0B05" w:rsidRPr="00124E92" w:rsidRDefault="007C0B05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CN" w:bidi="hi-IN"/>
              </w:rPr>
            </w:pPr>
            <w:r w:rsidRPr="00124E92">
              <w:rPr>
                <w:rFonts w:ascii="Times New Roman" w:hAnsi="Times New Roman" w:cs="Times New Roman"/>
                <w:sz w:val="20"/>
                <w:szCs w:val="20"/>
                <w:lang w:val="en-US" w:eastAsia="zh-CN" w:bidi="hi-IN"/>
              </w:rPr>
              <w:t>16,1</w:t>
            </w:r>
          </w:p>
        </w:tc>
        <w:tc>
          <w:tcPr>
            <w:tcW w:w="709" w:type="dxa"/>
          </w:tcPr>
          <w:p w14:paraId="508B3D75" w14:textId="77777777" w:rsidR="007C0B05" w:rsidRPr="00124E92" w:rsidRDefault="007C0B05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CN" w:bidi="hi-IN"/>
              </w:rPr>
            </w:pPr>
            <w:r w:rsidRPr="00124E92">
              <w:rPr>
                <w:rFonts w:ascii="Times New Roman" w:hAnsi="Times New Roman" w:cs="Times New Roman"/>
                <w:sz w:val="20"/>
                <w:szCs w:val="20"/>
                <w:lang w:val="en-US" w:eastAsia="zh-CN" w:bidi="hi-IN"/>
              </w:rPr>
              <w:t>40,4</w:t>
            </w:r>
            <w:commentRangeEnd w:id="18"/>
            <w:r w:rsidR="00A96FA5">
              <w:rPr>
                <w:rStyle w:val="Refdecomentrio"/>
              </w:rPr>
              <w:commentReference w:id="18"/>
            </w:r>
          </w:p>
        </w:tc>
      </w:tr>
      <w:tr w:rsidR="007C0B05" w:rsidRPr="008B54DE" w14:paraId="702B0AEA" w14:textId="77777777" w:rsidTr="007C0B05">
        <w:tc>
          <w:tcPr>
            <w:tcW w:w="1079" w:type="dxa"/>
            <w:shd w:val="clear" w:color="auto" w:fill="D9D9D9" w:themeFill="background1" w:themeFillShade="D9"/>
          </w:tcPr>
          <w:p w14:paraId="06E2BFED" w14:textId="77777777" w:rsidR="007C0B05" w:rsidRDefault="007C0B05" w:rsidP="001B3FD2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zh-CN" w:bidi="hi-IN"/>
              </w:rPr>
              <w:t>glm_3</w:t>
            </w:r>
          </w:p>
        </w:tc>
        <w:tc>
          <w:tcPr>
            <w:tcW w:w="10795" w:type="dxa"/>
            <w:shd w:val="clear" w:color="auto" w:fill="D9D9D9" w:themeFill="background1" w:themeFillShade="D9"/>
          </w:tcPr>
          <w:p w14:paraId="43E9934E" w14:textId="77777777" w:rsidR="007C0B05" w:rsidRPr="006D7956" w:rsidRDefault="007C0B05" w:rsidP="001B3FD2">
            <w:pPr>
              <w:pStyle w:val="Corpodetexto"/>
              <w:spacing w:after="0" w:line="36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6D7956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&lt;- </w:t>
            </w:r>
            <w:proofErr w:type="spellStart"/>
            <w:r w:rsidRPr="006D7956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glm</w:t>
            </w:r>
            <w:proofErr w:type="spellEnd"/>
            <w:r w:rsidRPr="006D7956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(log(y) ~ x +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D7956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mês</w:t>
            </w:r>
            <w:proofErr w:type="spellEnd"/>
            <w:r w:rsidRPr="006D7956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, family = 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gaussian</w:t>
            </w:r>
            <w:r w:rsidRPr="006D7956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, data= data)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72C4F79E" w14:textId="77777777" w:rsidR="007C0B05" w:rsidRPr="006D7956" w:rsidRDefault="007C0B05" w:rsidP="001B3FD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 w:eastAsia="zh-CN" w:bidi="hi-IN"/>
              </w:rPr>
              <w:t>27,5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095C51E7" w14:textId="77777777" w:rsidR="007C0B05" w:rsidRPr="006D7956" w:rsidRDefault="007C0B05" w:rsidP="001B3FD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 w:eastAsia="zh-CN" w:bidi="hi-IN"/>
              </w:rPr>
              <w:t>16,1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35BEB4CE" w14:textId="77777777" w:rsidR="007C0B05" w:rsidRPr="006D7956" w:rsidRDefault="007C0B05" w:rsidP="001B3FD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 w:eastAsia="zh-CN" w:bidi="hi-IN"/>
              </w:rPr>
              <w:t>40,4</w:t>
            </w:r>
          </w:p>
        </w:tc>
      </w:tr>
      <w:tr w:rsidR="007C0B05" w:rsidRPr="008B54DE" w14:paraId="7DA1580D" w14:textId="77777777" w:rsidTr="007C0B05">
        <w:tc>
          <w:tcPr>
            <w:tcW w:w="1079" w:type="dxa"/>
          </w:tcPr>
          <w:p w14:paraId="3E4EA92C" w14:textId="77777777" w:rsidR="007C0B05" w:rsidRPr="008B54DE" w:rsidRDefault="007C0B05" w:rsidP="001B3FD2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 w:eastAsia="zh-CN" w:bidi="hi-IN"/>
              </w:rPr>
              <w:t>lmer_1</w:t>
            </w:r>
          </w:p>
        </w:tc>
        <w:tc>
          <w:tcPr>
            <w:tcW w:w="10795" w:type="dxa"/>
          </w:tcPr>
          <w:p w14:paraId="6ABCC1B1" w14:textId="77777777" w:rsidR="007C0B05" w:rsidRPr="008B54DE" w:rsidRDefault="007C0B05" w:rsidP="001B3FD2">
            <w:pPr>
              <w:pStyle w:val="Corpodetexto"/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8B54DE">
              <w:rPr>
                <w:rFonts w:ascii="Times New Roman" w:hAnsi="Times New Roman"/>
                <w:sz w:val="20"/>
                <w:szCs w:val="20"/>
              </w:rPr>
              <w:t xml:space="preserve">&lt;- </w:t>
            </w:r>
            <w:proofErr w:type="spellStart"/>
            <w:r w:rsidRPr="008B54DE">
              <w:rPr>
                <w:rFonts w:ascii="Times New Roman" w:hAnsi="Times New Roman"/>
                <w:sz w:val="20"/>
                <w:szCs w:val="20"/>
              </w:rPr>
              <w:t>lmer</w:t>
            </w:r>
            <w:proofErr w:type="spellEnd"/>
            <w:r w:rsidRPr="008B54DE">
              <w:rPr>
                <w:rFonts w:ascii="Times New Roman" w:hAnsi="Times New Roman"/>
                <w:sz w:val="20"/>
                <w:szCs w:val="20"/>
              </w:rPr>
              <w:t>(log(y) ~ x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+ </w:t>
            </w:r>
            <w:r w:rsidRPr="008B54DE">
              <w:rPr>
                <w:rFonts w:ascii="Times New Roman" w:hAnsi="Times New Roman"/>
                <w:sz w:val="20"/>
                <w:szCs w:val="20"/>
              </w:rPr>
              <w:t>(1|salinidade),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8B54DE">
              <w:rPr>
                <w:rFonts w:ascii="Times New Roman" w:hAnsi="Times New Roman"/>
                <w:sz w:val="20"/>
                <w:szCs w:val="20"/>
              </w:rPr>
              <w:t>family</w:t>
            </w:r>
            <w:proofErr w:type="spellEnd"/>
            <w:r w:rsidRPr="008B54DE">
              <w:rPr>
                <w:rFonts w:ascii="Times New Roman" w:hAnsi="Times New Roman"/>
                <w:sz w:val="20"/>
                <w:szCs w:val="20"/>
              </w:rPr>
              <w:t xml:space="preserve">= </w:t>
            </w:r>
            <w:proofErr w:type="spellStart"/>
            <w:r w:rsidRPr="008B54DE">
              <w:rPr>
                <w:rFonts w:ascii="Times New Roman" w:hAnsi="Times New Roman"/>
                <w:sz w:val="20"/>
                <w:szCs w:val="20"/>
              </w:rPr>
              <w:t>gaussian</w:t>
            </w:r>
            <w:proofErr w:type="spellEnd"/>
            <w:r w:rsidRPr="008B54DE">
              <w:rPr>
                <w:rFonts w:ascii="Times New Roman" w:hAnsi="Times New Roman"/>
                <w:sz w:val="20"/>
                <w:szCs w:val="20"/>
              </w:rPr>
              <w:t>, data= data)</w:t>
            </w:r>
          </w:p>
        </w:tc>
        <w:tc>
          <w:tcPr>
            <w:tcW w:w="708" w:type="dxa"/>
          </w:tcPr>
          <w:p w14:paraId="665F92CB" w14:textId="77777777" w:rsidR="007C0B05" w:rsidRPr="00BB6670" w:rsidRDefault="007C0B05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CN" w:bidi="hi-IN"/>
              </w:rPr>
            </w:pPr>
            <w:r w:rsidRPr="00BB6670">
              <w:rPr>
                <w:rFonts w:ascii="Times New Roman" w:hAnsi="Times New Roman" w:cs="Times New Roman"/>
                <w:sz w:val="20"/>
                <w:szCs w:val="20"/>
                <w:lang w:val="en-US" w:eastAsia="zh-CN" w:bidi="hi-IN"/>
              </w:rPr>
              <w:t>55,7</w:t>
            </w:r>
          </w:p>
        </w:tc>
        <w:tc>
          <w:tcPr>
            <w:tcW w:w="709" w:type="dxa"/>
          </w:tcPr>
          <w:p w14:paraId="7B8F5A5F" w14:textId="77777777" w:rsidR="007C0B05" w:rsidRPr="00BB6670" w:rsidRDefault="007C0B05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CN" w:bidi="hi-IN"/>
              </w:rPr>
            </w:pPr>
            <w:r w:rsidRPr="00BB6670">
              <w:rPr>
                <w:rFonts w:ascii="Times New Roman" w:hAnsi="Times New Roman" w:cs="Times New Roman"/>
                <w:sz w:val="20"/>
                <w:szCs w:val="20"/>
                <w:lang w:val="en-US" w:eastAsia="zh-CN" w:bidi="hi-IN"/>
              </w:rPr>
              <w:t>42,8</w:t>
            </w:r>
          </w:p>
        </w:tc>
        <w:tc>
          <w:tcPr>
            <w:tcW w:w="709" w:type="dxa"/>
          </w:tcPr>
          <w:p w14:paraId="458AEC8B" w14:textId="77777777" w:rsidR="007C0B05" w:rsidRPr="00BB6670" w:rsidRDefault="007C0B05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CN" w:bidi="hi-IN"/>
              </w:rPr>
            </w:pPr>
            <w:r w:rsidRPr="00BB6670">
              <w:rPr>
                <w:rFonts w:ascii="Times New Roman" w:hAnsi="Times New Roman" w:cs="Times New Roman"/>
                <w:sz w:val="20"/>
                <w:szCs w:val="20"/>
                <w:lang w:val="en-US" w:eastAsia="zh-CN" w:bidi="hi-IN"/>
              </w:rPr>
              <w:t>68,6</w:t>
            </w:r>
          </w:p>
        </w:tc>
      </w:tr>
      <w:tr w:rsidR="007C0B05" w:rsidRPr="008B54DE" w14:paraId="1B27B391" w14:textId="77777777" w:rsidTr="007C0B05">
        <w:tc>
          <w:tcPr>
            <w:tcW w:w="1079" w:type="dxa"/>
          </w:tcPr>
          <w:p w14:paraId="31BBD679" w14:textId="77777777" w:rsidR="007C0B05" w:rsidRPr="008B54DE" w:rsidRDefault="007C0B05" w:rsidP="001B3FD2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 w:eastAsia="zh-CN" w:bidi="hi-IN"/>
              </w:rPr>
              <w:t>lmer_2</w:t>
            </w:r>
          </w:p>
        </w:tc>
        <w:tc>
          <w:tcPr>
            <w:tcW w:w="10795" w:type="dxa"/>
          </w:tcPr>
          <w:p w14:paraId="0E1F9B3B" w14:textId="77777777" w:rsidR="007C0B05" w:rsidRPr="009F3B2C" w:rsidRDefault="007C0B05" w:rsidP="001B3FD2">
            <w:pPr>
              <w:pStyle w:val="Corpodetexto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76B6">
              <w:rPr>
                <w:rFonts w:ascii="Times New Roman" w:hAnsi="Times New Roman"/>
                <w:sz w:val="20"/>
                <w:szCs w:val="20"/>
              </w:rPr>
              <w:t xml:space="preserve">&lt;- </w:t>
            </w:r>
            <w:proofErr w:type="spellStart"/>
            <w:r w:rsidRPr="00E976B6">
              <w:rPr>
                <w:rFonts w:ascii="Times New Roman" w:hAnsi="Times New Roman"/>
                <w:sz w:val="20"/>
                <w:szCs w:val="20"/>
              </w:rPr>
              <w:t>lmer</w:t>
            </w:r>
            <w:proofErr w:type="spellEnd"/>
            <w:r w:rsidRPr="00E976B6">
              <w:rPr>
                <w:rFonts w:ascii="Times New Roman" w:hAnsi="Times New Roman"/>
                <w:sz w:val="20"/>
                <w:szCs w:val="20"/>
              </w:rPr>
              <w:t xml:space="preserve">(log(y) ~ x + (1|salinidade) +(1|temperatura), </w:t>
            </w:r>
            <w:proofErr w:type="spellStart"/>
            <w:r w:rsidRPr="00E976B6">
              <w:rPr>
                <w:rFonts w:ascii="Times New Roman" w:hAnsi="Times New Roman"/>
                <w:sz w:val="20"/>
                <w:szCs w:val="20"/>
              </w:rPr>
              <w:t>family</w:t>
            </w:r>
            <w:proofErr w:type="spellEnd"/>
            <w:r w:rsidRPr="00E976B6">
              <w:rPr>
                <w:rFonts w:ascii="Times New Roman" w:hAnsi="Times New Roman"/>
                <w:sz w:val="20"/>
                <w:szCs w:val="20"/>
              </w:rPr>
              <w:t xml:space="preserve">= </w:t>
            </w:r>
            <w:proofErr w:type="spellStart"/>
            <w:r w:rsidRPr="00E976B6">
              <w:rPr>
                <w:rFonts w:ascii="Times New Roman" w:hAnsi="Times New Roman"/>
                <w:sz w:val="20"/>
                <w:szCs w:val="20"/>
              </w:rPr>
              <w:t>gaussian</w:t>
            </w:r>
            <w:proofErr w:type="spellEnd"/>
            <w:r w:rsidRPr="00E976B6">
              <w:rPr>
                <w:rFonts w:ascii="Times New Roman" w:hAnsi="Times New Roman"/>
                <w:sz w:val="20"/>
                <w:szCs w:val="20"/>
              </w:rPr>
              <w:t>, data= data)</w:t>
            </w:r>
          </w:p>
        </w:tc>
        <w:tc>
          <w:tcPr>
            <w:tcW w:w="708" w:type="dxa"/>
          </w:tcPr>
          <w:p w14:paraId="6D92CD8B" w14:textId="77777777" w:rsidR="007C0B05" w:rsidRPr="00BB6670" w:rsidRDefault="007C0B05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CN" w:bidi="hi-IN"/>
              </w:rPr>
            </w:pPr>
            <w:r w:rsidRPr="00BB6670">
              <w:rPr>
                <w:rFonts w:ascii="Times New Roman" w:hAnsi="Times New Roman" w:cs="Times New Roman"/>
                <w:sz w:val="20"/>
                <w:szCs w:val="20"/>
                <w:lang w:val="en-US" w:eastAsia="zh-CN" w:bidi="hi-IN"/>
              </w:rPr>
              <w:t>59,0</w:t>
            </w:r>
          </w:p>
        </w:tc>
        <w:tc>
          <w:tcPr>
            <w:tcW w:w="709" w:type="dxa"/>
          </w:tcPr>
          <w:p w14:paraId="33E446A8" w14:textId="77777777" w:rsidR="007C0B05" w:rsidRPr="00BB6670" w:rsidRDefault="007C0B05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CN" w:bidi="hi-IN"/>
              </w:rPr>
            </w:pPr>
            <w:r w:rsidRPr="00BB6670">
              <w:rPr>
                <w:rFonts w:ascii="Times New Roman" w:hAnsi="Times New Roman" w:cs="Times New Roman"/>
                <w:sz w:val="20"/>
                <w:szCs w:val="20"/>
                <w:lang w:val="en-US" w:eastAsia="zh-CN" w:bidi="hi-IN"/>
              </w:rPr>
              <w:t>45,9</w:t>
            </w:r>
          </w:p>
        </w:tc>
        <w:tc>
          <w:tcPr>
            <w:tcW w:w="709" w:type="dxa"/>
          </w:tcPr>
          <w:p w14:paraId="577769EE" w14:textId="77777777" w:rsidR="007C0B05" w:rsidRPr="00BB6670" w:rsidRDefault="007C0B05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CN" w:bidi="hi-IN"/>
              </w:rPr>
            </w:pPr>
            <w:r w:rsidRPr="00BB6670">
              <w:rPr>
                <w:rFonts w:ascii="Times New Roman" w:hAnsi="Times New Roman" w:cs="Times New Roman"/>
                <w:sz w:val="20"/>
                <w:szCs w:val="20"/>
                <w:lang w:val="en-US" w:eastAsia="zh-CN" w:bidi="hi-IN"/>
              </w:rPr>
              <w:t>71,2</w:t>
            </w:r>
          </w:p>
        </w:tc>
      </w:tr>
      <w:tr w:rsidR="007C0B05" w:rsidRPr="008B54DE" w14:paraId="3B5CF5ED" w14:textId="77777777" w:rsidTr="007C0B05">
        <w:tc>
          <w:tcPr>
            <w:tcW w:w="1079" w:type="dxa"/>
          </w:tcPr>
          <w:p w14:paraId="5D208EED" w14:textId="77777777" w:rsidR="007C0B05" w:rsidRPr="008B54DE" w:rsidRDefault="007C0B05" w:rsidP="001B3FD2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 w:eastAsia="zh-CN" w:bidi="hi-IN"/>
              </w:rPr>
              <w:t>lmer_3</w:t>
            </w:r>
          </w:p>
        </w:tc>
        <w:tc>
          <w:tcPr>
            <w:tcW w:w="10795" w:type="dxa"/>
          </w:tcPr>
          <w:p w14:paraId="4517FE5A" w14:textId="77777777" w:rsidR="007C0B05" w:rsidRPr="00A34B0A" w:rsidRDefault="007C0B05" w:rsidP="001B3FD2">
            <w:pPr>
              <w:pStyle w:val="Corpodetexto"/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34B0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&lt;- </w:t>
            </w:r>
            <w:proofErr w:type="spellStart"/>
            <w:r w:rsidRPr="00A34B0A">
              <w:rPr>
                <w:rFonts w:ascii="Times New Roman" w:hAnsi="Times New Roman"/>
                <w:sz w:val="20"/>
                <w:szCs w:val="20"/>
                <w:lang w:val="en-US"/>
              </w:rPr>
              <w:t>lmer</w:t>
            </w:r>
            <w:proofErr w:type="spellEnd"/>
            <w:r w:rsidRPr="00A34B0A">
              <w:rPr>
                <w:rFonts w:ascii="Times New Roman" w:hAnsi="Times New Roman"/>
                <w:sz w:val="20"/>
                <w:szCs w:val="20"/>
                <w:lang w:val="en-US"/>
              </w:rPr>
              <w:t>(log(y) ~ x + (1|temperatura), family= gaussian, data= data)</w:t>
            </w:r>
          </w:p>
        </w:tc>
        <w:tc>
          <w:tcPr>
            <w:tcW w:w="708" w:type="dxa"/>
          </w:tcPr>
          <w:p w14:paraId="44859DE2" w14:textId="77777777" w:rsidR="007C0B05" w:rsidRPr="00BB6670" w:rsidRDefault="007C0B05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BB6670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67,8</w:t>
            </w:r>
          </w:p>
        </w:tc>
        <w:tc>
          <w:tcPr>
            <w:tcW w:w="709" w:type="dxa"/>
          </w:tcPr>
          <w:p w14:paraId="5506C31D" w14:textId="77777777" w:rsidR="007C0B05" w:rsidRPr="00BB6670" w:rsidRDefault="007C0B05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CN" w:bidi="hi-IN"/>
              </w:rPr>
            </w:pPr>
            <w:r w:rsidRPr="00BB6670">
              <w:rPr>
                <w:rFonts w:ascii="Times New Roman" w:hAnsi="Times New Roman" w:cs="Times New Roman"/>
                <w:sz w:val="20"/>
                <w:szCs w:val="20"/>
                <w:lang w:val="en-US" w:eastAsia="zh-CN" w:bidi="hi-IN"/>
              </w:rPr>
              <w:t>45,4</w:t>
            </w:r>
          </w:p>
        </w:tc>
        <w:tc>
          <w:tcPr>
            <w:tcW w:w="709" w:type="dxa"/>
          </w:tcPr>
          <w:p w14:paraId="7F780B78" w14:textId="77777777" w:rsidR="007C0B05" w:rsidRPr="00BB6670" w:rsidRDefault="007C0B05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CN" w:bidi="hi-IN"/>
              </w:rPr>
            </w:pPr>
            <w:r w:rsidRPr="00BB6670">
              <w:rPr>
                <w:rFonts w:ascii="Times New Roman" w:hAnsi="Times New Roman" w:cs="Times New Roman"/>
                <w:sz w:val="20"/>
                <w:szCs w:val="20"/>
                <w:lang w:val="en-US" w:eastAsia="zh-CN" w:bidi="hi-IN"/>
              </w:rPr>
              <w:t>75,1</w:t>
            </w:r>
          </w:p>
        </w:tc>
      </w:tr>
      <w:tr w:rsidR="007C0B05" w:rsidRPr="006D7956" w14:paraId="36CF6217" w14:textId="77777777" w:rsidTr="007C0B05">
        <w:tc>
          <w:tcPr>
            <w:tcW w:w="1079" w:type="dxa"/>
          </w:tcPr>
          <w:p w14:paraId="78535E56" w14:textId="77777777" w:rsidR="007C0B05" w:rsidRDefault="007C0B05" w:rsidP="001B3FD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 w:eastAsia="zh-CN" w:bidi="hi-IN"/>
              </w:rPr>
              <w:t>lmer_4</w:t>
            </w:r>
          </w:p>
        </w:tc>
        <w:tc>
          <w:tcPr>
            <w:tcW w:w="10795" w:type="dxa"/>
          </w:tcPr>
          <w:p w14:paraId="3156EFE5" w14:textId="77777777" w:rsidR="007C0B05" w:rsidRPr="006D7956" w:rsidRDefault="007C0B05" w:rsidP="001B3FD2">
            <w:pPr>
              <w:pStyle w:val="Corpodetexto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B54DE">
              <w:rPr>
                <w:rFonts w:ascii="Times New Roman" w:hAnsi="Times New Roman"/>
                <w:sz w:val="20"/>
                <w:szCs w:val="20"/>
              </w:rPr>
              <w:t xml:space="preserve">&lt;- </w:t>
            </w:r>
            <w:proofErr w:type="spellStart"/>
            <w:r w:rsidRPr="008B54DE">
              <w:rPr>
                <w:rFonts w:ascii="Times New Roman" w:hAnsi="Times New Roman"/>
                <w:sz w:val="20"/>
                <w:szCs w:val="20"/>
              </w:rPr>
              <w:t>lmer</w:t>
            </w:r>
            <w:proofErr w:type="spellEnd"/>
            <w:r w:rsidRPr="008B54DE">
              <w:rPr>
                <w:rFonts w:ascii="Times New Roman" w:hAnsi="Times New Roman"/>
                <w:sz w:val="20"/>
                <w:szCs w:val="20"/>
              </w:rPr>
              <w:t>(log(y) ~ x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+</w:t>
            </w:r>
            <w:r w:rsidRPr="008B54DE">
              <w:rPr>
                <w:rFonts w:ascii="Times New Roman" w:hAnsi="Times New Roman"/>
                <w:sz w:val="20"/>
                <w:szCs w:val="20"/>
              </w:rPr>
              <w:t xml:space="preserve"> estações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+ </w:t>
            </w:r>
            <w:r w:rsidRPr="008B54DE">
              <w:rPr>
                <w:rFonts w:ascii="Times New Roman" w:hAnsi="Times New Roman"/>
                <w:sz w:val="20"/>
                <w:szCs w:val="20"/>
              </w:rPr>
              <w:t>(1|salinidade),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8B54DE">
              <w:rPr>
                <w:rFonts w:ascii="Times New Roman" w:hAnsi="Times New Roman"/>
                <w:sz w:val="20"/>
                <w:szCs w:val="20"/>
              </w:rPr>
              <w:t>family</w:t>
            </w:r>
            <w:proofErr w:type="spellEnd"/>
            <w:r w:rsidRPr="008B54DE">
              <w:rPr>
                <w:rFonts w:ascii="Times New Roman" w:hAnsi="Times New Roman"/>
                <w:sz w:val="20"/>
                <w:szCs w:val="20"/>
              </w:rPr>
              <w:t xml:space="preserve">= </w:t>
            </w:r>
            <w:proofErr w:type="spellStart"/>
            <w:r w:rsidRPr="008B54DE">
              <w:rPr>
                <w:rFonts w:ascii="Times New Roman" w:hAnsi="Times New Roman"/>
                <w:sz w:val="20"/>
                <w:szCs w:val="20"/>
              </w:rPr>
              <w:t>gaussian</w:t>
            </w:r>
            <w:proofErr w:type="spellEnd"/>
            <w:r w:rsidRPr="008B54DE">
              <w:rPr>
                <w:rFonts w:ascii="Times New Roman" w:hAnsi="Times New Roman"/>
                <w:sz w:val="20"/>
                <w:szCs w:val="20"/>
              </w:rPr>
              <w:t>, data= data)</w:t>
            </w:r>
          </w:p>
        </w:tc>
        <w:tc>
          <w:tcPr>
            <w:tcW w:w="708" w:type="dxa"/>
          </w:tcPr>
          <w:p w14:paraId="6F3DF855" w14:textId="77777777" w:rsidR="007C0B05" w:rsidRPr="00BB6670" w:rsidRDefault="007C0B05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BB6670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50,6</w:t>
            </w:r>
          </w:p>
        </w:tc>
        <w:tc>
          <w:tcPr>
            <w:tcW w:w="709" w:type="dxa"/>
          </w:tcPr>
          <w:p w14:paraId="376CD468" w14:textId="77777777" w:rsidR="007C0B05" w:rsidRPr="00BB6670" w:rsidRDefault="007C0B05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BB6670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44,4</w:t>
            </w:r>
          </w:p>
        </w:tc>
        <w:tc>
          <w:tcPr>
            <w:tcW w:w="709" w:type="dxa"/>
          </w:tcPr>
          <w:p w14:paraId="651D799D" w14:textId="77777777" w:rsidR="007C0B05" w:rsidRPr="00BB6670" w:rsidRDefault="007C0B05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BB6670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67,3</w:t>
            </w:r>
          </w:p>
        </w:tc>
      </w:tr>
      <w:tr w:rsidR="007C0B05" w:rsidRPr="006D7956" w14:paraId="776EC44B" w14:textId="77777777" w:rsidTr="007C0B05">
        <w:tc>
          <w:tcPr>
            <w:tcW w:w="1079" w:type="dxa"/>
          </w:tcPr>
          <w:p w14:paraId="4CF2CEF7" w14:textId="77777777" w:rsidR="007C0B05" w:rsidRPr="00BD3EEF" w:rsidRDefault="007C0B05" w:rsidP="001B3FD2">
            <w:pPr>
              <w:rPr>
                <w:rFonts w:ascii="Times New Roman" w:hAnsi="Times New Roman" w:cs="Times New Roman"/>
                <w:b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 w:eastAsia="zh-CN" w:bidi="hi-IN"/>
              </w:rPr>
              <w:t>lmer_5</w:t>
            </w:r>
          </w:p>
        </w:tc>
        <w:tc>
          <w:tcPr>
            <w:tcW w:w="10795" w:type="dxa"/>
          </w:tcPr>
          <w:p w14:paraId="19FAC5EE" w14:textId="77777777" w:rsidR="007C0B05" w:rsidRPr="006D7956" w:rsidRDefault="007C0B05" w:rsidP="001B3FD2">
            <w:pPr>
              <w:pStyle w:val="Corpodetexto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B54DE">
              <w:rPr>
                <w:rFonts w:ascii="Times New Roman" w:hAnsi="Times New Roman"/>
                <w:sz w:val="20"/>
                <w:szCs w:val="20"/>
              </w:rPr>
              <w:t xml:space="preserve">&lt;- </w:t>
            </w:r>
            <w:proofErr w:type="spellStart"/>
            <w:r w:rsidRPr="008B54DE">
              <w:rPr>
                <w:rFonts w:ascii="Times New Roman" w:hAnsi="Times New Roman"/>
                <w:sz w:val="20"/>
                <w:szCs w:val="20"/>
              </w:rPr>
              <w:t>lmer</w:t>
            </w:r>
            <w:proofErr w:type="spellEnd"/>
            <w:r w:rsidRPr="008B54DE">
              <w:rPr>
                <w:rFonts w:ascii="Times New Roman" w:hAnsi="Times New Roman"/>
                <w:sz w:val="20"/>
                <w:szCs w:val="20"/>
              </w:rPr>
              <w:t>(log(y) ~ x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+</w:t>
            </w:r>
            <w:r w:rsidRPr="008B54DE">
              <w:rPr>
                <w:rFonts w:ascii="Times New Roman" w:hAnsi="Times New Roman"/>
                <w:sz w:val="20"/>
                <w:szCs w:val="20"/>
              </w:rPr>
              <w:t xml:space="preserve"> estações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+ mês+ </w:t>
            </w:r>
            <w:r w:rsidRPr="008B54DE">
              <w:rPr>
                <w:rFonts w:ascii="Times New Roman" w:hAnsi="Times New Roman"/>
                <w:sz w:val="20"/>
                <w:szCs w:val="20"/>
              </w:rPr>
              <w:t>(1|salinidade),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8B54DE">
              <w:rPr>
                <w:rFonts w:ascii="Times New Roman" w:hAnsi="Times New Roman"/>
                <w:sz w:val="20"/>
                <w:szCs w:val="20"/>
              </w:rPr>
              <w:t>family</w:t>
            </w:r>
            <w:proofErr w:type="spellEnd"/>
            <w:r w:rsidRPr="008B54DE">
              <w:rPr>
                <w:rFonts w:ascii="Times New Roman" w:hAnsi="Times New Roman"/>
                <w:sz w:val="20"/>
                <w:szCs w:val="20"/>
              </w:rPr>
              <w:t xml:space="preserve">= </w:t>
            </w:r>
            <w:proofErr w:type="spellStart"/>
            <w:r w:rsidRPr="008B54DE">
              <w:rPr>
                <w:rFonts w:ascii="Times New Roman" w:hAnsi="Times New Roman"/>
                <w:sz w:val="20"/>
                <w:szCs w:val="20"/>
              </w:rPr>
              <w:t>gaussian</w:t>
            </w:r>
            <w:proofErr w:type="spellEnd"/>
            <w:r w:rsidRPr="008B54DE">
              <w:rPr>
                <w:rFonts w:ascii="Times New Roman" w:hAnsi="Times New Roman"/>
                <w:sz w:val="20"/>
                <w:szCs w:val="20"/>
              </w:rPr>
              <w:t>, data= data)</w:t>
            </w:r>
          </w:p>
        </w:tc>
        <w:tc>
          <w:tcPr>
            <w:tcW w:w="708" w:type="dxa"/>
          </w:tcPr>
          <w:p w14:paraId="4487FA07" w14:textId="77777777" w:rsidR="007C0B05" w:rsidRPr="00BB6670" w:rsidRDefault="007C0B05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BB6670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47,4</w:t>
            </w:r>
          </w:p>
        </w:tc>
        <w:tc>
          <w:tcPr>
            <w:tcW w:w="709" w:type="dxa"/>
          </w:tcPr>
          <w:p w14:paraId="2F8FABB8" w14:textId="77777777" w:rsidR="007C0B05" w:rsidRPr="00BB6670" w:rsidRDefault="007C0B05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BB6670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40,8</w:t>
            </w:r>
          </w:p>
        </w:tc>
        <w:tc>
          <w:tcPr>
            <w:tcW w:w="709" w:type="dxa"/>
          </w:tcPr>
          <w:p w14:paraId="35BB8F21" w14:textId="77777777" w:rsidR="007C0B05" w:rsidRPr="00BB6670" w:rsidRDefault="007C0B05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BB6670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57,8</w:t>
            </w:r>
          </w:p>
        </w:tc>
      </w:tr>
      <w:tr w:rsidR="007C0B05" w:rsidRPr="006D7956" w14:paraId="07ABDDCD" w14:textId="77777777" w:rsidTr="007C0B05">
        <w:tc>
          <w:tcPr>
            <w:tcW w:w="1079" w:type="dxa"/>
          </w:tcPr>
          <w:p w14:paraId="6F6D733E" w14:textId="77777777" w:rsidR="007C0B05" w:rsidRPr="00BD3EEF" w:rsidRDefault="007C0B05" w:rsidP="001B3FD2">
            <w:pPr>
              <w:rPr>
                <w:rFonts w:ascii="Times New Roman" w:hAnsi="Times New Roman" w:cs="Times New Roman"/>
                <w:b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 w:eastAsia="zh-CN" w:bidi="hi-IN"/>
              </w:rPr>
              <w:t>lmer_6</w:t>
            </w:r>
          </w:p>
        </w:tc>
        <w:tc>
          <w:tcPr>
            <w:tcW w:w="10795" w:type="dxa"/>
          </w:tcPr>
          <w:p w14:paraId="54EB176B" w14:textId="77777777" w:rsidR="007C0B05" w:rsidRPr="006D7956" w:rsidRDefault="007C0B05" w:rsidP="001B3FD2">
            <w:pPr>
              <w:pStyle w:val="Corpodetexto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B54DE">
              <w:rPr>
                <w:rFonts w:ascii="Times New Roman" w:hAnsi="Times New Roman"/>
                <w:sz w:val="20"/>
                <w:szCs w:val="20"/>
              </w:rPr>
              <w:t xml:space="preserve">&lt;- </w:t>
            </w:r>
            <w:proofErr w:type="spellStart"/>
            <w:r w:rsidRPr="008B54DE">
              <w:rPr>
                <w:rFonts w:ascii="Times New Roman" w:hAnsi="Times New Roman"/>
                <w:sz w:val="20"/>
                <w:szCs w:val="20"/>
              </w:rPr>
              <w:t>lmer</w:t>
            </w:r>
            <w:proofErr w:type="spellEnd"/>
            <w:r w:rsidRPr="008B54DE">
              <w:rPr>
                <w:rFonts w:ascii="Times New Roman" w:hAnsi="Times New Roman"/>
                <w:sz w:val="20"/>
                <w:szCs w:val="20"/>
              </w:rPr>
              <w:t>(log(y) ~ x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+</w:t>
            </w:r>
            <w:r w:rsidRPr="008B54D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mês+ </w:t>
            </w:r>
            <w:r w:rsidRPr="008B54DE">
              <w:rPr>
                <w:rFonts w:ascii="Times New Roman" w:hAnsi="Times New Roman"/>
                <w:sz w:val="20"/>
                <w:szCs w:val="20"/>
              </w:rPr>
              <w:t>(1|salinidade),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8B54DE">
              <w:rPr>
                <w:rFonts w:ascii="Times New Roman" w:hAnsi="Times New Roman"/>
                <w:sz w:val="20"/>
                <w:szCs w:val="20"/>
              </w:rPr>
              <w:t>family</w:t>
            </w:r>
            <w:proofErr w:type="spellEnd"/>
            <w:r w:rsidRPr="008B54DE">
              <w:rPr>
                <w:rFonts w:ascii="Times New Roman" w:hAnsi="Times New Roman"/>
                <w:sz w:val="20"/>
                <w:szCs w:val="20"/>
              </w:rPr>
              <w:t xml:space="preserve">= </w:t>
            </w:r>
            <w:proofErr w:type="spellStart"/>
            <w:r w:rsidRPr="008B54DE">
              <w:rPr>
                <w:rFonts w:ascii="Times New Roman" w:hAnsi="Times New Roman"/>
                <w:sz w:val="20"/>
                <w:szCs w:val="20"/>
              </w:rPr>
              <w:t>gaussian</w:t>
            </w:r>
            <w:proofErr w:type="spellEnd"/>
            <w:r w:rsidRPr="008B54DE">
              <w:rPr>
                <w:rFonts w:ascii="Times New Roman" w:hAnsi="Times New Roman"/>
                <w:sz w:val="20"/>
                <w:szCs w:val="20"/>
              </w:rPr>
              <w:t>, data= data)</w:t>
            </w:r>
          </w:p>
        </w:tc>
        <w:tc>
          <w:tcPr>
            <w:tcW w:w="708" w:type="dxa"/>
          </w:tcPr>
          <w:p w14:paraId="59EE547D" w14:textId="77777777" w:rsidR="007C0B05" w:rsidRPr="00BB6670" w:rsidRDefault="007C0B05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BB6670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47,4</w:t>
            </w:r>
          </w:p>
        </w:tc>
        <w:tc>
          <w:tcPr>
            <w:tcW w:w="709" w:type="dxa"/>
          </w:tcPr>
          <w:p w14:paraId="272C197A" w14:textId="77777777" w:rsidR="007C0B05" w:rsidRPr="00BB6670" w:rsidRDefault="007C0B05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BB6670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40,8</w:t>
            </w:r>
          </w:p>
        </w:tc>
        <w:tc>
          <w:tcPr>
            <w:tcW w:w="709" w:type="dxa"/>
          </w:tcPr>
          <w:p w14:paraId="61DA1D88" w14:textId="77777777" w:rsidR="007C0B05" w:rsidRPr="00BB6670" w:rsidRDefault="007C0B05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BB6670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57,8</w:t>
            </w:r>
          </w:p>
        </w:tc>
      </w:tr>
      <w:tr w:rsidR="007C0B05" w:rsidRPr="006D7956" w14:paraId="166B5712" w14:textId="77777777" w:rsidTr="007C0B05">
        <w:tc>
          <w:tcPr>
            <w:tcW w:w="1079" w:type="dxa"/>
          </w:tcPr>
          <w:p w14:paraId="6768AA75" w14:textId="77777777" w:rsidR="007C0B05" w:rsidRPr="00BD3EEF" w:rsidRDefault="007C0B05" w:rsidP="001B3FD2">
            <w:pPr>
              <w:rPr>
                <w:rFonts w:ascii="Times New Roman" w:hAnsi="Times New Roman" w:cs="Times New Roman"/>
                <w:b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 w:eastAsia="zh-CN" w:bidi="hi-IN"/>
              </w:rPr>
              <w:t>lmer_7</w:t>
            </w:r>
          </w:p>
        </w:tc>
        <w:tc>
          <w:tcPr>
            <w:tcW w:w="10795" w:type="dxa"/>
          </w:tcPr>
          <w:p w14:paraId="3560320E" w14:textId="77777777" w:rsidR="007C0B05" w:rsidRPr="00BD3EEF" w:rsidRDefault="007C0B05" w:rsidP="001B3FD2">
            <w:pPr>
              <w:pStyle w:val="Corpodetexto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D3EEF">
              <w:rPr>
                <w:rFonts w:ascii="Times New Roman" w:hAnsi="Times New Roman"/>
                <w:sz w:val="20"/>
                <w:szCs w:val="20"/>
              </w:rPr>
              <w:t xml:space="preserve">&lt;- </w:t>
            </w:r>
            <w:proofErr w:type="spellStart"/>
            <w:r w:rsidRPr="00BD3EEF">
              <w:rPr>
                <w:rFonts w:ascii="Times New Roman" w:hAnsi="Times New Roman"/>
                <w:sz w:val="20"/>
                <w:szCs w:val="20"/>
              </w:rPr>
              <w:t>lmer</w:t>
            </w:r>
            <w:proofErr w:type="spellEnd"/>
            <w:r w:rsidRPr="00BD3EEF">
              <w:rPr>
                <w:rFonts w:ascii="Times New Roman" w:hAnsi="Times New Roman"/>
                <w:sz w:val="20"/>
                <w:szCs w:val="20"/>
              </w:rPr>
              <w:t xml:space="preserve">(log(y) ~ x + estações + </w:t>
            </w:r>
            <w:commentRangeStart w:id="19"/>
            <w:r w:rsidRPr="00BD3EEF">
              <w:rPr>
                <w:rFonts w:ascii="Times New Roman" w:hAnsi="Times New Roman"/>
                <w:sz w:val="20"/>
                <w:szCs w:val="20"/>
              </w:rPr>
              <w:t xml:space="preserve">(1|salinidade) </w:t>
            </w:r>
            <w:r w:rsidRPr="00E976B6">
              <w:rPr>
                <w:rFonts w:ascii="Times New Roman" w:hAnsi="Times New Roman"/>
                <w:sz w:val="20"/>
                <w:szCs w:val="20"/>
              </w:rPr>
              <w:t>+(1|temperatura)</w:t>
            </w:r>
            <w:commentRangeEnd w:id="19"/>
            <w:r w:rsidR="00A96FA5">
              <w:rPr>
                <w:rStyle w:val="Refdecomentrio"/>
                <w:rFonts w:asciiTheme="minorHAnsi" w:eastAsiaTheme="minorHAnsi" w:hAnsiTheme="minorHAnsi" w:cstheme="minorBidi"/>
                <w:kern w:val="0"/>
                <w:lang w:eastAsia="en-US" w:bidi="ar-SA"/>
              </w:rPr>
              <w:commentReference w:id="19"/>
            </w:r>
            <w:r w:rsidRPr="00E976B6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E976B6">
              <w:rPr>
                <w:rFonts w:ascii="Times New Roman" w:hAnsi="Times New Roman"/>
                <w:sz w:val="20"/>
                <w:szCs w:val="20"/>
              </w:rPr>
              <w:t>family</w:t>
            </w:r>
            <w:proofErr w:type="spellEnd"/>
            <w:r w:rsidRPr="00E976B6">
              <w:rPr>
                <w:rFonts w:ascii="Times New Roman" w:hAnsi="Times New Roman"/>
                <w:sz w:val="20"/>
                <w:szCs w:val="20"/>
              </w:rPr>
              <w:t xml:space="preserve">= </w:t>
            </w:r>
            <w:proofErr w:type="spellStart"/>
            <w:r w:rsidRPr="00E976B6">
              <w:rPr>
                <w:rFonts w:ascii="Times New Roman" w:hAnsi="Times New Roman"/>
                <w:sz w:val="20"/>
                <w:szCs w:val="20"/>
              </w:rPr>
              <w:t>gaussian</w:t>
            </w:r>
            <w:proofErr w:type="spellEnd"/>
            <w:r w:rsidRPr="00E976B6">
              <w:rPr>
                <w:rFonts w:ascii="Times New Roman" w:hAnsi="Times New Roman"/>
                <w:sz w:val="20"/>
                <w:szCs w:val="20"/>
              </w:rPr>
              <w:t>, data= data)</w:t>
            </w:r>
          </w:p>
        </w:tc>
        <w:tc>
          <w:tcPr>
            <w:tcW w:w="708" w:type="dxa"/>
          </w:tcPr>
          <w:p w14:paraId="466D1DF9" w14:textId="77777777" w:rsidR="007C0B05" w:rsidRPr="00BB6670" w:rsidRDefault="007C0B05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BB6670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54,3</w:t>
            </w:r>
          </w:p>
        </w:tc>
        <w:tc>
          <w:tcPr>
            <w:tcW w:w="709" w:type="dxa"/>
          </w:tcPr>
          <w:p w14:paraId="6323BFF5" w14:textId="77777777" w:rsidR="007C0B05" w:rsidRPr="00BB6670" w:rsidRDefault="007C0B05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BB6670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45,2</w:t>
            </w:r>
          </w:p>
        </w:tc>
        <w:tc>
          <w:tcPr>
            <w:tcW w:w="709" w:type="dxa"/>
          </w:tcPr>
          <w:p w14:paraId="6D88066C" w14:textId="77777777" w:rsidR="007C0B05" w:rsidRPr="00BB6670" w:rsidRDefault="007C0B05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BB6670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70,7</w:t>
            </w:r>
          </w:p>
        </w:tc>
      </w:tr>
      <w:tr w:rsidR="007C0B05" w:rsidRPr="006D7956" w14:paraId="04994AC3" w14:textId="77777777" w:rsidTr="007C0B05">
        <w:tc>
          <w:tcPr>
            <w:tcW w:w="1079" w:type="dxa"/>
          </w:tcPr>
          <w:p w14:paraId="2EF80E81" w14:textId="77777777" w:rsidR="007C0B05" w:rsidRPr="00BD3EEF" w:rsidRDefault="007C0B05" w:rsidP="001B3FD2">
            <w:pPr>
              <w:rPr>
                <w:rFonts w:ascii="Times New Roman" w:hAnsi="Times New Roman" w:cs="Times New Roman"/>
                <w:b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 w:eastAsia="zh-CN" w:bidi="hi-IN"/>
              </w:rPr>
              <w:t>lmer_8</w:t>
            </w:r>
          </w:p>
        </w:tc>
        <w:tc>
          <w:tcPr>
            <w:tcW w:w="10795" w:type="dxa"/>
          </w:tcPr>
          <w:p w14:paraId="7D5130D8" w14:textId="77777777" w:rsidR="007C0B05" w:rsidRPr="006D7956" w:rsidRDefault="007C0B05" w:rsidP="001B3FD2">
            <w:pPr>
              <w:pStyle w:val="Corpodetexto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D3EEF">
              <w:rPr>
                <w:rFonts w:ascii="Times New Roman" w:hAnsi="Times New Roman"/>
                <w:sz w:val="20"/>
                <w:szCs w:val="20"/>
              </w:rPr>
              <w:t xml:space="preserve">&lt;- </w:t>
            </w:r>
            <w:proofErr w:type="spellStart"/>
            <w:r w:rsidRPr="00BD3EEF">
              <w:rPr>
                <w:rFonts w:ascii="Times New Roman" w:hAnsi="Times New Roman"/>
                <w:sz w:val="20"/>
                <w:szCs w:val="20"/>
              </w:rPr>
              <w:t>lmer</w:t>
            </w:r>
            <w:proofErr w:type="spellEnd"/>
            <w:r w:rsidRPr="00BD3EEF">
              <w:rPr>
                <w:rFonts w:ascii="Times New Roman" w:hAnsi="Times New Roman"/>
                <w:sz w:val="20"/>
                <w:szCs w:val="20"/>
              </w:rPr>
              <w:t>(log(y) ~ x + estações +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mês +</w:t>
            </w:r>
            <w:r w:rsidRPr="00BD3EEF">
              <w:rPr>
                <w:rFonts w:ascii="Times New Roman" w:hAnsi="Times New Roman"/>
                <w:sz w:val="20"/>
                <w:szCs w:val="20"/>
              </w:rPr>
              <w:t xml:space="preserve"> (1|salinidade) </w:t>
            </w:r>
            <w:r w:rsidRPr="00E976B6">
              <w:rPr>
                <w:rFonts w:ascii="Times New Roman" w:hAnsi="Times New Roman"/>
                <w:sz w:val="20"/>
                <w:szCs w:val="20"/>
              </w:rPr>
              <w:t xml:space="preserve">+(1|temperatura), </w:t>
            </w:r>
            <w:proofErr w:type="spellStart"/>
            <w:r w:rsidRPr="00E976B6">
              <w:rPr>
                <w:rFonts w:ascii="Times New Roman" w:hAnsi="Times New Roman"/>
                <w:sz w:val="20"/>
                <w:szCs w:val="20"/>
              </w:rPr>
              <w:t>family</w:t>
            </w:r>
            <w:proofErr w:type="spellEnd"/>
            <w:r w:rsidRPr="00E976B6">
              <w:rPr>
                <w:rFonts w:ascii="Times New Roman" w:hAnsi="Times New Roman"/>
                <w:sz w:val="20"/>
                <w:szCs w:val="20"/>
              </w:rPr>
              <w:t xml:space="preserve">= </w:t>
            </w:r>
            <w:proofErr w:type="spellStart"/>
            <w:r w:rsidRPr="00E976B6">
              <w:rPr>
                <w:rFonts w:ascii="Times New Roman" w:hAnsi="Times New Roman"/>
                <w:sz w:val="20"/>
                <w:szCs w:val="20"/>
              </w:rPr>
              <w:t>gaussian</w:t>
            </w:r>
            <w:proofErr w:type="spellEnd"/>
            <w:r w:rsidRPr="00E976B6">
              <w:rPr>
                <w:rFonts w:ascii="Times New Roman" w:hAnsi="Times New Roman"/>
                <w:sz w:val="20"/>
                <w:szCs w:val="20"/>
              </w:rPr>
              <w:t>, data= data)</w:t>
            </w:r>
          </w:p>
        </w:tc>
        <w:tc>
          <w:tcPr>
            <w:tcW w:w="708" w:type="dxa"/>
          </w:tcPr>
          <w:p w14:paraId="2ECBC156" w14:textId="77777777" w:rsidR="007C0B05" w:rsidRPr="00BB6670" w:rsidRDefault="007C0B05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BB6670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52,3</w:t>
            </w:r>
          </w:p>
        </w:tc>
        <w:tc>
          <w:tcPr>
            <w:tcW w:w="709" w:type="dxa"/>
          </w:tcPr>
          <w:p w14:paraId="59C4C540" w14:textId="77777777" w:rsidR="007C0B05" w:rsidRPr="00BB6670" w:rsidRDefault="007C0B05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BB6670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45,8</w:t>
            </w:r>
          </w:p>
        </w:tc>
        <w:tc>
          <w:tcPr>
            <w:tcW w:w="709" w:type="dxa"/>
          </w:tcPr>
          <w:p w14:paraId="6CD00D40" w14:textId="77777777" w:rsidR="007C0B05" w:rsidRPr="00BB6670" w:rsidRDefault="007C0B05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BB6670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62,4</w:t>
            </w:r>
          </w:p>
        </w:tc>
      </w:tr>
      <w:tr w:rsidR="007C0B05" w:rsidRPr="006D7956" w14:paraId="2AAB5ABE" w14:textId="77777777" w:rsidTr="007C0B05">
        <w:tc>
          <w:tcPr>
            <w:tcW w:w="1079" w:type="dxa"/>
          </w:tcPr>
          <w:p w14:paraId="07D5CDB8" w14:textId="77777777" w:rsidR="007C0B05" w:rsidRPr="00BD3EEF" w:rsidRDefault="007C0B05" w:rsidP="001B3FD2">
            <w:pPr>
              <w:rPr>
                <w:rFonts w:ascii="Times New Roman" w:hAnsi="Times New Roman" w:cs="Times New Roman"/>
                <w:b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 w:eastAsia="zh-CN" w:bidi="hi-IN"/>
              </w:rPr>
              <w:t>lmer_9</w:t>
            </w:r>
          </w:p>
        </w:tc>
        <w:tc>
          <w:tcPr>
            <w:tcW w:w="10795" w:type="dxa"/>
          </w:tcPr>
          <w:p w14:paraId="3041CC22" w14:textId="77777777" w:rsidR="007C0B05" w:rsidRPr="006D7956" w:rsidRDefault="007C0B05" w:rsidP="001B3FD2">
            <w:pPr>
              <w:pStyle w:val="Corpodetexto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D3EEF">
              <w:rPr>
                <w:rFonts w:ascii="Times New Roman" w:hAnsi="Times New Roman"/>
                <w:sz w:val="20"/>
                <w:szCs w:val="20"/>
              </w:rPr>
              <w:t xml:space="preserve">&lt;- </w:t>
            </w:r>
            <w:proofErr w:type="spellStart"/>
            <w:r w:rsidRPr="00BD3EEF">
              <w:rPr>
                <w:rFonts w:ascii="Times New Roman" w:hAnsi="Times New Roman"/>
                <w:sz w:val="20"/>
                <w:szCs w:val="20"/>
              </w:rPr>
              <w:t>lmer</w:t>
            </w:r>
            <w:proofErr w:type="spellEnd"/>
            <w:r w:rsidRPr="00BD3EEF">
              <w:rPr>
                <w:rFonts w:ascii="Times New Roman" w:hAnsi="Times New Roman"/>
                <w:sz w:val="20"/>
                <w:szCs w:val="20"/>
              </w:rPr>
              <w:t xml:space="preserve">(log(y) ~ x + </w:t>
            </w:r>
            <w:r>
              <w:rPr>
                <w:rFonts w:ascii="Times New Roman" w:hAnsi="Times New Roman"/>
                <w:sz w:val="20"/>
                <w:szCs w:val="20"/>
              </w:rPr>
              <w:t>mês +</w:t>
            </w:r>
            <w:r w:rsidRPr="00BD3EEF">
              <w:rPr>
                <w:rFonts w:ascii="Times New Roman" w:hAnsi="Times New Roman"/>
                <w:sz w:val="20"/>
                <w:szCs w:val="20"/>
              </w:rPr>
              <w:t xml:space="preserve"> (1|salinidade) </w:t>
            </w:r>
            <w:r w:rsidRPr="00E976B6">
              <w:rPr>
                <w:rFonts w:ascii="Times New Roman" w:hAnsi="Times New Roman"/>
                <w:sz w:val="20"/>
                <w:szCs w:val="20"/>
              </w:rPr>
              <w:t xml:space="preserve">+(1|temperatura), </w:t>
            </w:r>
            <w:proofErr w:type="spellStart"/>
            <w:r w:rsidRPr="00E976B6">
              <w:rPr>
                <w:rFonts w:ascii="Times New Roman" w:hAnsi="Times New Roman"/>
                <w:sz w:val="20"/>
                <w:szCs w:val="20"/>
              </w:rPr>
              <w:t>family</w:t>
            </w:r>
            <w:proofErr w:type="spellEnd"/>
            <w:r w:rsidRPr="00E976B6">
              <w:rPr>
                <w:rFonts w:ascii="Times New Roman" w:hAnsi="Times New Roman"/>
                <w:sz w:val="20"/>
                <w:szCs w:val="20"/>
              </w:rPr>
              <w:t xml:space="preserve">= </w:t>
            </w:r>
            <w:proofErr w:type="spellStart"/>
            <w:r w:rsidRPr="00E976B6">
              <w:rPr>
                <w:rFonts w:ascii="Times New Roman" w:hAnsi="Times New Roman"/>
                <w:sz w:val="20"/>
                <w:szCs w:val="20"/>
              </w:rPr>
              <w:t>gaussian</w:t>
            </w:r>
            <w:proofErr w:type="spellEnd"/>
            <w:r w:rsidRPr="00E976B6">
              <w:rPr>
                <w:rFonts w:ascii="Times New Roman" w:hAnsi="Times New Roman"/>
                <w:sz w:val="20"/>
                <w:szCs w:val="20"/>
              </w:rPr>
              <w:t>, data= data)</w:t>
            </w:r>
          </w:p>
        </w:tc>
        <w:tc>
          <w:tcPr>
            <w:tcW w:w="708" w:type="dxa"/>
          </w:tcPr>
          <w:p w14:paraId="67410858" w14:textId="77777777" w:rsidR="007C0B05" w:rsidRPr="00BB6670" w:rsidRDefault="007C0B05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BB6670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52,3</w:t>
            </w:r>
          </w:p>
        </w:tc>
        <w:tc>
          <w:tcPr>
            <w:tcW w:w="709" w:type="dxa"/>
          </w:tcPr>
          <w:p w14:paraId="44EA098F" w14:textId="77777777" w:rsidR="007C0B05" w:rsidRPr="00BB6670" w:rsidRDefault="007C0B05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BB6670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45,8</w:t>
            </w:r>
          </w:p>
        </w:tc>
        <w:tc>
          <w:tcPr>
            <w:tcW w:w="709" w:type="dxa"/>
          </w:tcPr>
          <w:p w14:paraId="617D9ADF" w14:textId="77777777" w:rsidR="007C0B05" w:rsidRPr="00BB6670" w:rsidRDefault="007C0B05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BB6670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62,4</w:t>
            </w:r>
          </w:p>
        </w:tc>
      </w:tr>
      <w:tr w:rsidR="007C0B05" w:rsidRPr="006D7956" w14:paraId="76320D97" w14:textId="77777777" w:rsidTr="007C0B05">
        <w:tc>
          <w:tcPr>
            <w:tcW w:w="1079" w:type="dxa"/>
          </w:tcPr>
          <w:p w14:paraId="0AC4FCEC" w14:textId="77777777" w:rsidR="007C0B05" w:rsidRPr="00BD3EEF" w:rsidRDefault="007C0B05" w:rsidP="001B3FD2">
            <w:pPr>
              <w:rPr>
                <w:rFonts w:ascii="Times New Roman" w:hAnsi="Times New Roman" w:cs="Times New Roman"/>
                <w:b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 w:eastAsia="zh-CN" w:bidi="hi-IN"/>
              </w:rPr>
              <w:t>lmer_10</w:t>
            </w:r>
          </w:p>
        </w:tc>
        <w:tc>
          <w:tcPr>
            <w:tcW w:w="10795" w:type="dxa"/>
          </w:tcPr>
          <w:p w14:paraId="4227B1AA" w14:textId="77777777" w:rsidR="007C0B05" w:rsidRPr="006D7956" w:rsidRDefault="007C0B05" w:rsidP="001B3FD2">
            <w:pPr>
              <w:pStyle w:val="Corpodetexto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976B6">
              <w:rPr>
                <w:rFonts w:ascii="Times New Roman" w:hAnsi="Times New Roman"/>
                <w:sz w:val="20"/>
                <w:szCs w:val="20"/>
              </w:rPr>
              <w:t xml:space="preserve">&lt;- </w:t>
            </w:r>
            <w:proofErr w:type="spellStart"/>
            <w:r w:rsidRPr="00E976B6">
              <w:rPr>
                <w:rFonts w:ascii="Times New Roman" w:hAnsi="Times New Roman"/>
                <w:sz w:val="20"/>
                <w:szCs w:val="20"/>
              </w:rPr>
              <w:t>lmer</w:t>
            </w:r>
            <w:proofErr w:type="spellEnd"/>
            <w:r w:rsidRPr="00E976B6">
              <w:rPr>
                <w:rFonts w:ascii="Times New Roman" w:hAnsi="Times New Roman"/>
                <w:sz w:val="20"/>
                <w:szCs w:val="20"/>
              </w:rPr>
              <w:t>(log(y) ~ x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E976B6">
              <w:rPr>
                <w:rFonts w:ascii="Times New Roman" w:hAnsi="Times New Roman"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estação + </w:t>
            </w:r>
            <w:r w:rsidRPr="00E976B6">
              <w:rPr>
                <w:rFonts w:ascii="Times New Roman" w:hAnsi="Times New Roman"/>
                <w:sz w:val="20"/>
                <w:szCs w:val="20"/>
              </w:rPr>
              <w:t xml:space="preserve">(1|temperatura), </w:t>
            </w:r>
            <w:proofErr w:type="spellStart"/>
            <w:r w:rsidRPr="00E976B6">
              <w:rPr>
                <w:rFonts w:ascii="Times New Roman" w:hAnsi="Times New Roman"/>
                <w:sz w:val="20"/>
                <w:szCs w:val="20"/>
              </w:rPr>
              <w:t>family</w:t>
            </w:r>
            <w:proofErr w:type="spellEnd"/>
            <w:r w:rsidRPr="00E976B6">
              <w:rPr>
                <w:rFonts w:ascii="Times New Roman" w:hAnsi="Times New Roman"/>
                <w:sz w:val="20"/>
                <w:szCs w:val="20"/>
              </w:rPr>
              <w:t xml:space="preserve">= </w:t>
            </w:r>
            <w:proofErr w:type="spellStart"/>
            <w:r w:rsidRPr="00E976B6">
              <w:rPr>
                <w:rFonts w:ascii="Times New Roman" w:hAnsi="Times New Roman"/>
                <w:sz w:val="20"/>
                <w:szCs w:val="20"/>
              </w:rPr>
              <w:t>gaussian</w:t>
            </w:r>
            <w:proofErr w:type="spellEnd"/>
            <w:r w:rsidRPr="00E976B6">
              <w:rPr>
                <w:rFonts w:ascii="Times New Roman" w:hAnsi="Times New Roman"/>
                <w:sz w:val="20"/>
                <w:szCs w:val="20"/>
              </w:rPr>
              <w:t>, data=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data)</w:t>
            </w:r>
          </w:p>
        </w:tc>
        <w:tc>
          <w:tcPr>
            <w:tcW w:w="708" w:type="dxa"/>
          </w:tcPr>
          <w:p w14:paraId="07D7AEFD" w14:textId="77777777" w:rsidR="007C0B05" w:rsidRPr="00BB6670" w:rsidRDefault="007C0B05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BB6670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59,7</w:t>
            </w:r>
          </w:p>
        </w:tc>
        <w:tc>
          <w:tcPr>
            <w:tcW w:w="709" w:type="dxa"/>
          </w:tcPr>
          <w:p w14:paraId="7860C66C" w14:textId="77777777" w:rsidR="007C0B05" w:rsidRPr="00BB6670" w:rsidRDefault="007C0B05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BB6670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41,7</w:t>
            </w:r>
          </w:p>
        </w:tc>
        <w:tc>
          <w:tcPr>
            <w:tcW w:w="709" w:type="dxa"/>
          </w:tcPr>
          <w:p w14:paraId="33A90503" w14:textId="77777777" w:rsidR="007C0B05" w:rsidRPr="00BB6670" w:rsidRDefault="007C0B05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BB6670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72,0</w:t>
            </w:r>
          </w:p>
        </w:tc>
      </w:tr>
      <w:tr w:rsidR="007C0B05" w:rsidRPr="006D7956" w14:paraId="57500305" w14:textId="77777777" w:rsidTr="007C0B05">
        <w:tc>
          <w:tcPr>
            <w:tcW w:w="1079" w:type="dxa"/>
          </w:tcPr>
          <w:p w14:paraId="79406153" w14:textId="77777777" w:rsidR="007C0B05" w:rsidRPr="00BD3EEF" w:rsidRDefault="007C0B05" w:rsidP="001B3FD2">
            <w:pPr>
              <w:rPr>
                <w:rFonts w:ascii="Times New Roman" w:hAnsi="Times New Roman" w:cs="Times New Roman"/>
                <w:b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 w:eastAsia="zh-CN" w:bidi="hi-IN"/>
              </w:rPr>
              <w:t>lmer_11</w:t>
            </w:r>
          </w:p>
        </w:tc>
        <w:tc>
          <w:tcPr>
            <w:tcW w:w="10795" w:type="dxa"/>
          </w:tcPr>
          <w:p w14:paraId="35E29694" w14:textId="77777777" w:rsidR="007C0B05" w:rsidRPr="006D7956" w:rsidRDefault="007C0B05" w:rsidP="001B3FD2">
            <w:pPr>
              <w:pStyle w:val="Corpodetexto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D3EEF">
              <w:rPr>
                <w:rFonts w:ascii="Times New Roman" w:hAnsi="Times New Roman"/>
                <w:sz w:val="20"/>
                <w:szCs w:val="20"/>
              </w:rPr>
              <w:t xml:space="preserve">&lt;- </w:t>
            </w:r>
            <w:proofErr w:type="spellStart"/>
            <w:r w:rsidRPr="00BD3EEF">
              <w:rPr>
                <w:rFonts w:ascii="Times New Roman" w:hAnsi="Times New Roman"/>
                <w:sz w:val="20"/>
                <w:szCs w:val="20"/>
              </w:rPr>
              <w:t>lmer</w:t>
            </w:r>
            <w:proofErr w:type="spellEnd"/>
            <w:r w:rsidRPr="00BD3EEF">
              <w:rPr>
                <w:rFonts w:ascii="Times New Roman" w:hAnsi="Times New Roman"/>
                <w:sz w:val="20"/>
                <w:szCs w:val="20"/>
              </w:rPr>
              <w:t xml:space="preserve">(log(y) ~ x + estação + mês + (1|temperatura), </w:t>
            </w:r>
            <w:proofErr w:type="spellStart"/>
            <w:r w:rsidRPr="00BD3EEF">
              <w:rPr>
                <w:rFonts w:ascii="Times New Roman" w:hAnsi="Times New Roman"/>
                <w:sz w:val="20"/>
                <w:szCs w:val="20"/>
              </w:rPr>
              <w:t>family</w:t>
            </w:r>
            <w:proofErr w:type="spellEnd"/>
            <w:r w:rsidRPr="00BD3EEF">
              <w:rPr>
                <w:rFonts w:ascii="Times New Roman" w:hAnsi="Times New Roman"/>
                <w:sz w:val="20"/>
                <w:szCs w:val="20"/>
              </w:rPr>
              <w:t xml:space="preserve">= </w:t>
            </w:r>
            <w:proofErr w:type="spellStart"/>
            <w:r w:rsidRPr="00BD3EEF">
              <w:rPr>
                <w:rFonts w:ascii="Times New Roman" w:hAnsi="Times New Roman"/>
                <w:sz w:val="20"/>
                <w:szCs w:val="20"/>
              </w:rPr>
              <w:t>gaussian</w:t>
            </w:r>
            <w:proofErr w:type="spellEnd"/>
            <w:r w:rsidRPr="00BD3EEF">
              <w:rPr>
                <w:rFonts w:ascii="Times New Roman" w:hAnsi="Times New Roman"/>
                <w:sz w:val="20"/>
                <w:szCs w:val="20"/>
              </w:rPr>
              <w:t>, data= data)</w:t>
            </w:r>
          </w:p>
        </w:tc>
        <w:tc>
          <w:tcPr>
            <w:tcW w:w="708" w:type="dxa"/>
          </w:tcPr>
          <w:p w14:paraId="50B7751F" w14:textId="77777777" w:rsidR="007C0B05" w:rsidRPr="00BB6670" w:rsidRDefault="007C0B05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BB6670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47,0</w:t>
            </w:r>
          </w:p>
        </w:tc>
        <w:tc>
          <w:tcPr>
            <w:tcW w:w="709" w:type="dxa"/>
          </w:tcPr>
          <w:p w14:paraId="2914F96F" w14:textId="77777777" w:rsidR="007C0B05" w:rsidRPr="00BB6670" w:rsidRDefault="007C0B05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BB6670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40,8</w:t>
            </w:r>
          </w:p>
        </w:tc>
        <w:tc>
          <w:tcPr>
            <w:tcW w:w="709" w:type="dxa"/>
          </w:tcPr>
          <w:p w14:paraId="24B1E2A1" w14:textId="77777777" w:rsidR="007C0B05" w:rsidRPr="00BB6670" w:rsidRDefault="007C0B05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BB6670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58,0</w:t>
            </w:r>
          </w:p>
        </w:tc>
      </w:tr>
      <w:tr w:rsidR="007C0B05" w:rsidRPr="006D7956" w14:paraId="3313E0C5" w14:textId="77777777" w:rsidTr="007C0B05">
        <w:tc>
          <w:tcPr>
            <w:tcW w:w="1079" w:type="dxa"/>
          </w:tcPr>
          <w:p w14:paraId="3390AA10" w14:textId="77777777" w:rsidR="007C0B05" w:rsidRPr="00BD3EEF" w:rsidRDefault="007C0B05" w:rsidP="001B3FD2">
            <w:pPr>
              <w:rPr>
                <w:rFonts w:ascii="Times New Roman" w:hAnsi="Times New Roman" w:cs="Times New Roman"/>
                <w:b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 w:eastAsia="zh-CN" w:bidi="hi-IN"/>
              </w:rPr>
              <w:t>lmer_12</w:t>
            </w:r>
          </w:p>
        </w:tc>
        <w:tc>
          <w:tcPr>
            <w:tcW w:w="10795" w:type="dxa"/>
          </w:tcPr>
          <w:p w14:paraId="4FD8FA15" w14:textId="77777777" w:rsidR="007C0B05" w:rsidRPr="006D7956" w:rsidRDefault="007C0B05" w:rsidP="001B3FD2">
            <w:pPr>
              <w:pStyle w:val="Corpodetexto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D3EEF">
              <w:rPr>
                <w:rFonts w:ascii="Times New Roman" w:hAnsi="Times New Roman"/>
                <w:sz w:val="20"/>
                <w:szCs w:val="20"/>
              </w:rPr>
              <w:t xml:space="preserve">&lt;- </w:t>
            </w:r>
            <w:proofErr w:type="spellStart"/>
            <w:r w:rsidRPr="00BD3EEF">
              <w:rPr>
                <w:rFonts w:ascii="Times New Roman" w:hAnsi="Times New Roman"/>
                <w:sz w:val="20"/>
                <w:szCs w:val="20"/>
              </w:rPr>
              <w:t>lmer</w:t>
            </w:r>
            <w:proofErr w:type="spellEnd"/>
            <w:r w:rsidRPr="00BD3EEF">
              <w:rPr>
                <w:rFonts w:ascii="Times New Roman" w:hAnsi="Times New Roman"/>
                <w:sz w:val="20"/>
                <w:szCs w:val="20"/>
              </w:rPr>
              <w:t xml:space="preserve">(log(y) ~ x + mês + (1|temperatura), </w:t>
            </w:r>
            <w:proofErr w:type="spellStart"/>
            <w:r w:rsidRPr="00BD3EEF">
              <w:rPr>
                <w:rFonts w:ascii="Times New Roman" w:hAnsi="Times New Roman"/>
                <w:sz w:val="20"/>
                <w:szCs w:val="20"/>
              </w:rPr>
              <w:t>family</w:t>
            </w:r>
            <w:proofErr w:type="spellEnd"/>
            <w:r w:rsidRPr="00BD3EEF">
              <w:rPr>
                <w:rFonts w:ascii="Times New Roman" w:hAnsi="Times New Roman"/>
                <w:sz w:val="20"/>
                <w:szCs w:val="20"/>
              </w:rPr>
              <w:t xml:space="preserve">= </w:t>
            </w:r>
            <w:proofErr w:type="spellStart"/>
            <w:r w:rsidRPr="00BD3EEF">
              <w:rPr>
                <w:rFonts w:ascii="Times New Roman" w:hAnsi="Times New Roman"/>
                <w:sz w:val="20"/>
                <w:szCs w:val="20"/>
              </w:rPr>
              <w:t>gaussian</w:t>
            </w:r>
            <w:proofErr w:type="spellEnd"/>
            <w:r w:rsidRPr="00BD3EEF">
              <w:rPr>
                <w:rFonts w:ascii="Times New Roman" w:hAnsi="Times New Roman"/>
                <w:sz w:val="20"/>
                <w:szCs w:val="20"/>
              </w:rPr>
              <w:t>, data= data)</w:t>
            </w:r>
          </w:p>
        </w:tc>
        <w:tc>
          <w:tcPr>
            <w:tcW w:w="708" w:type="dxa"/>
          </w:tcPr>
          <w:p w14:paraId="51FEE267" w14:textId="77777777" w:rsidR="007C0B05" w:rsidRPr="00BB6670" w:rsidRDefault="007C0B05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BB6670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47,0</w:t>
            </w:r>
          </w:p>
        </w:tc>
        <w:tc>
          <w:tcPr>
            <w:tcW w:w="709" w:type="dxa"/>
          </w:tcPr>
          <w:p w14:paraId="3A405D0A" w14:textId="77777777" w:rsidR="007C0B05" w:rsidRPr="00BB6670" w:rsidRDefault="007C0B05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BB6670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40,8</w:t>
            </w:r>
          </w:p>
        </w:tc>
        <w:tc>
          <w:tcPr>
            <w:tcW w:w="709" w:type="dxa"/>
          </w:tcPr>
          <w:p w14:paraId="523E1762" w14:textId="77777777" w:rsidR="007C0B05" w:rsidRPr="00BB6670" w:rsidRDefault="007C0B05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BB6670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58,0</w:t>
            </w:r>
          </w:p>
        </w:tc>
      </w:tr>
    </w:tbl>
    <w:p w14:paraId="1CA2BB10" w14:textId="77777777" w:rsidR="00642F82" w:rsidRDefault="00642F82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</w:p>
    <w:p w14:paraId="29EF11F5" w14:textId="77777777" w:rsidR="00642F82" w:rsidRDefault="00642F82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</w:p>
    <w:p w14:paraId="53909FDF" w14:textId="77777777" w:rsidR="00642F82" w:rsidRDefault="00642F82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</w:p>
    <w:p w14:paraId="6E520CDE" w14:textId="77777777" w:rsidR="00642F82" w:rsidRDefault="00642F82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</w:p>
    <w:p w14:paraId="5CC49F33" w14:textId="77777777" w:rsidR="00642F82" w:rsidRDefault="00642F82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</w:p>
    <w:p w14:paraId="7E1C5FC9" w14:textId="77777777" w:rsidR="00642F82" w:rsidRDefault="00642F82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</w:p>
    <w:p w14:paraId="21939051" w14:textId="77777777" w:rsidR="00642F82" w:rsidRDefault="00642F82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</w:p>
    <w:p w14:paraId="3514354A" w14:textId="77777777" w:rsidR="00A72A80" w:rsidRDefault="00642F82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Tabela sumaria de modelo que melhor explicou os dados da relação entre densidades e taxas de crescimento de </w:t>
      </w:r>
      <w:r w:rsidRPr="00642F82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 xml:space="preserve">A. </w:t>
      </w:r>
      <w:proofErr w:type="spellStart"/>
      <w:r w:rsidRPr="00642F82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germinans</w:t>
      </w:r>
      <w:proofErr w:type="spellEnd"/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para o tratamento com substrato de</w:t>
      </w:r>
      <w:r w:rsidR="00A72A80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:</w:t>
      </w:r>
    </w:p>
    <w:p w14:paraId="634D24C2" w14:textId="77777777" w:rsidR="00642F82" w:rsidRDefault="00642F82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</w:t>
      </w:r>
      <w:r w:rsidRPr="00642F82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 xml:space="preserve">S. </w:t>
      </w:r>
      <w:proofErr w:type="spellStart"/>
      <w:r w:rsidRPr="00642F82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potulacastrum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83"/>
        <w:gridCol w:w="1321"/>
        <w:gridCol w:w="1646"/>
        <w:gridCol w:w="1635"/>
        <w:gridCol w:w="181"/>
        <w:gridCol w:w="1454"/>
      </w:tblGrid>
      <w:tr w:rsidR="00642F82" w:rsidRPr="00322802" w14:paraId="7B979D0A" w14:textId="77777777" w:rsidTr="00A72A80">
        <w:tc>
          <w:tcPr>
            <w:tcW w:w="87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880E41" w14:textId="77777777" w:rsidR="00642F82" w:rsidRPr="00322802" w:rsidRDefault="00642F82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 xml:space="preserve">Sesu.glm_3 &lt;- </w:t>
            </w:r>
            <w:proofErr w:type="spellStart"/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glm</w:t>
            </w:r>
            <w:proofErr w:type="spellEnd"/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 xml:space="preserve">(log(taxas) ~ densidades + mês, data= </w:t>
            </w:r>
            <w:proofErr w:type="spellStart"/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crescimento_sesuvium</w:t>
            </w:r>
            <w:proofErr w:type="spellEnd"/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)</w:t>
            </w:r>
          </w:p>
        </w:tc>
      </w:tr>
      <w:tr w:rsidR="00642F82" w:rsidRPr="00322802" w14:paraId="0226AA8E" w14:textId="77777777" w:rsidTr="00A72A80"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708924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Residuais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49CAF9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FC8255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20D97D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444563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</w:p>
        </w:tc>
      </w:tr>
      <w:tr w:rsidR="00642F82" w:rsidRPr="00322802" w14:paraId="5ABA7CBD" w14:textId="77777777" w:rsidTr="00A72A80">
        <w:tc>
          <w:tcPr>
            <w:tcW w:w="2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69B6EB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Min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9B2B18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1Q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D0FA67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Média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233496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3Q</w:t>
            </w: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A518EF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Max</w:t>
            </w:r>
          </w:p>
        </w:tc>
      </w:tr>
      <w:tr w:rsidR="00642F82" w:rsidRPr="00322802" w14:paraId="02BAE079" w14:textId="77777777" w:rsidTr="00A72A80"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50386D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-0,91835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91784E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-0,06714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0FF7B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0,02950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1605E6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0,10540</w:t>
            </w:r>
          </w:p>
        </w:tc>
        <w:tc>
          <w:tcPr>
            <w:tcW w:w="16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ED17E7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0,46201</w:t>
            </w:r>
          </w:p>
        </w:tc>
      </w:tr>
      <w:tr w:rsidR="00642F82" w:rsidRPr="00322802" w14:paraId="4272DEB5" w14:textId="77777777" w:rsidTr="00A72A80">
        <w:tc>
          <w:tcPr>
            <w:tcW w:w="2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42367B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Coeficientes: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30F330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EE5581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52D9E8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7E5AEC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</w:p>
        </w:tc>
      </w:tr>
      <w:tr w:rsidR="00642F82" w:rsidRPr="00322802" w14:paraId="4D7730F2" w14:textId="77777777" w:rsidTr="00A72A80"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D6B0D3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4A7E26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Estimado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D63611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proofErr w:type="spellStart"/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Error</w:t>
            </w:r>
            <w:proofErr w:type="spellEnd"/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estándar</w:t>
            </w:r>
            <w:proofErr w:type="spellEnd"/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E52835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t valor</w:t>
            </w:r>
          </w:p>
        </w:tc>
        <w:tc>
          <w:tcPr>
            <w:tcW w:w="16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4440CF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proofErr w:type="spellStart"/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Pr</w:t>
            </w:r>
            <w:proofErr w:type="spellEnd"/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(&gt;|t|)</w:t>
            </w:r>
          </w:p>
        </w:tc>
      </w:tr>
      <w:tr w:rsidR="00642F82" w:rsidRPr="00322802" w14:paraId="063E9524" w14:textId="77777777" w:rsidTr="00A72A80">
        <w:tc>
          <w:tcPr>
            <w:tcW w:w="2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9D9565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(Intercepto)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792997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0,797929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3D8743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0,297045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7ABD0D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2,686</w:t>
            </w: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B37FE7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0,0156*</w:t>
            </w:r>
          </w:p>
        </w:tc>
      </w:tr>
      <w:tr w:rsidR="00642F82" w:rsidRPr="00322802" w14:paraId="1563799C" w14:textId="77777777" w:rsidTr="00A72A80"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14:paraId="29EC3FD9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Densidade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14:paraId="675A4364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0,009073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</w:tcPr>
          <w:p w14:paraId="0CD8522F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0,011494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61D59C67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0,789</w:t>
            </w: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DE189F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0,4408</w:t>
            </w:r>
          </w:p>
        </w:tc>
      </w:tr>
      <w:tr w:rsidR="00642F82" w:rsidRPr="00322802" w14:paraId="64BB7D99" w14:textId="77777777" w:rsidTr="00A72A80"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14:paraId="243D1417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Mês Junho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14:paraId="56387598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0,141205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</w:tcPr>
          <w:p w14:paraId="4F042DBF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0,226926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6E5BD6F2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0,622</w:t>
            </w: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51E498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0,5420</w:t>
            </w:r>
          </w:p>
        </w:tc>
      </w:tr>
      <w:tr w:rsidR="00642F82" w:rsidRPr="00322802" w14:paraId="65463851" w14:textId="77777777" w:rsidTr="00A72A80"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14:paraId="07CE4362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Mês Março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14:paraId="0EFBB031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0,537230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</w:tcPr>
          <w:p w14:paraId="68A2F402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0,231851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4E77D102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2,317</w:t>
            </w: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9A2339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0,0332*</w:t>
            </w:r>
          </w:p>
        </w:tc>
      </w:tr>
      <w:tr w:rsidR="00642F82" w:rsidRPr="00322802" w14:paraId="04E9B43C" w14:textId="77777777" w:rsidTr="00A72A80"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14:paraId="51EB69DF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Mês Novembro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14:paraId="4F495FCF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-1,600460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</w:tcPr>
          <w:p w14:paraId="4CED7332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0,229978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4C692DB0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-6,959</w:t>
            </w: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0AA1AF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2,3e-06***</w:t>
            </w:r>
          </w:p>
        </w:tc>
      </w:tr>
      <w:tr w:rsidR="00642F82" w:rsidRPr="00322802" w14:paraId="04350F14" w14:textId="77777777" w:rsidTr="00A72A80"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B40671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Mês Setembro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67C9B5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-0,307738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B2087B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0,252278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FC4DD2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-1,220</w:t>
            </w:r>
          </w:p>
        </w:tc>
        <w:tc>
          <w:tcPr>
            <w:tcW w:w="16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4243F0" w14:textId="77777777" w:rsidR="00642F82" w:rsidRPr="00322802" w:rsidRDefault="00642F82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0,2392</w:t>
            </w:r>
          </w:p>
        </w:tc>
      </w:tr>
      <w:tr w:rsidR="00642F82" w:rsidRPr="00322802" w14:paraId="79FD2837" w14:textId="77777777" w:rsidTr="00A72A80"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903149" w14:textId="77777777" w:rsidR="00642F82" w:rsidRPr="00322802" w:rsidRDefault="00642F82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val="en-US" w:eastAsia="zh-CN" w:bidi="hi-IN"/>
              </w:rPr>
              <w:t xml:space="preserve">Cod. </w:t>
            </w:r>
            <w:proofErr w:type="spellStart"/>
            <w:r w:rsidRPr="00322802">
              <w:rPr>
                <w:rFonts w:ascii="Times New Roman" w:hAnsi="Times New Roman" w:cs="Times New Roman"/>
                <w:sz w:val="20"/>
                <w:szCs w:val="20"/>
                <w:lang w:val="en-US" w:eastAsia="zh-CN" w:bidi="hi-IN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hi-IN"/>
              </w:rPr>
              <w:t>ignificâ</w:t>
            </w:r>
            <w:r w:rsidRPr="00322802">
              <w:rPr>
                <w:rFonts w:ascii="Times New Roman" w:hAnsi="Times New Roman" w:cs="Times New Roman"/>
                <w:sz w:val="20"/>
                <w:szCs w:val="20"/>
                <w:lang w:val="en-US" w:eastAsia="zh-CN" w:bidi="hi-IN"/>
              </w:rPr>
              <w:t>ncia</w:t>
            </w:r>
            <w:proofErr w:type="spellEnd"/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BF67C7" w14:textId="77777777" w:rsidR="00642F82" w:rsidRPr="00322802" w:rsidRDefault="00642F82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val="en-US" w:eastAsia="zh-CN" w:bidi="hi-IN"/>
              </w:rPr>
              <w:t>0 ‘***’ 0.001 ‘**’ 0.01 ‘*’ 0.05 ‘.’ 0.1 ‘ ’ 1</w:t>
            </w:r>
          </w:p>
        </w:tc>
      </w:tr>
      <w:tr w:rsidR="007C0B05" w:rsidRPr="00322802" w14:paraId="49A289E0" w14:textId="77777777" w:rsidTr="00A72A80"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FCBE89" w14:textId="77777777" w:rsidR="007C0B05" w:rsidRPr="00322802" w:rsidRDefault="007C0B05" w:rsidP="00A72A80">
            <w:pPr>
              <w:rPr>
                <w:rFonts w:ascii="Times New Roman" w:hAnsi="Times New Roman" w:cs="Times New Roman"/>
                <w:sz w:val="20"/>
                <w:szCs w:val="20"/>
                <w:lang w:val="en-US" w:eastAsia="zh-CN" w:bidi="hi-IN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269804" w14:textId="77777777" w:rsidR="007C0B05" w:rsidRPr="00322802" w:rsidRDefault="007C0B05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CN" w:bidi="hi-IN"/>
              </w:rPr>
            </w:pPr>
          </w:p>
        </w:tc>
      </w:tr>
      <w:tr w:rsidR="007C0B05" w14:paraId="644BEE86" w14:textId="77777777" w:rsidTr="00A72A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54" w:type="dxa"/>
        </w:trPr>
        <w:tc>
          <w:tcPr>
            <w:tcW w:w="7266" w:type="dxa"/>
            <w:gridSpan w:val="5"/>
          </w:tcPr>
          <w:p w14:paraId="7B902798" w14:textId="77777777" w:rsidR="007C0B05" w:rsidRDefault="007C0B05" w:rsidP="00A72A8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 w:rsidRPr="00673C9D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Figura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1</w:t>
            </w:r>
            <w:r w:rsidRPr="00673C9D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 xml:space="preserve">. Relação entre a densidade e logaritmo de taxas de crescimento de </w:t>
            </w:r>
            <w:r w:rsidRPr="00673C9D">
              <w:rPr>
                <w:rFonts w:ascii="Times New Roman" w:hAnsi="Times New Roman" w:cs="Times New Roman"/>
                <w:i/>
                <w:sz w:val="20"/>
                <w:szCs w:val="20"/>
                <w:lang w:eastAsia="zh-CN" w:bidi="hi-IN"/>
              </w:rPr>
              <w:t xml:space="preserve">A. </w:t>
            </w:r>
            <w:proofErr w:type="spellStart"/>
            <w:r w:rsidRPr="00673C9D">
              <w:rPr>
                <w:rFonts w:ascii="Times New Roman" w:hAnsi="Times New Roman" w:cs="Times New Roman"/>
                <w:i/>
                <w:sz w:val="20"/>
                <w:szCs w:val="20"/>
                <w:lang w:eastAsia="zh-CN" w:bidi="hi-IN"/>
              </w:rPr>
              <w:t>germinans</w:t>
            </w:r>
            <w:proofErr w:type="spellEnd"/>
            <w:r w:rsidRPr="00673C9D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 xml:space="preserve"> no tratamento de substrato com </w:t>
            </w:r>
            <w:r w:rsidRPr="00673C9D">
              <w:rPr>
                <w:rFonts w:ascii="Times New Roman" w:hAnsi="Times New Roman" w:cs="Times New Roman"/>
                <w:i/>
                <w:sz w:val="20"/>
                <w:szCs w:val="20"/>
                <w:lang w:eastAsia="zh-CN" w:bidi="hi-IN"/>
              </w:rPr>
              <w:t xml:space="preserve">S. </w:t>
            </w:r>
            <w:proofErr w:type="spellStart"/>
            <w:r w:rsidRPr="00673C9D">
              <w:rPr>
                <w:rFonts w:ascii="Times New Roman" w:hAnsi="Times New Roman" w:cs="Times New Roman"/>
                <w:i/>
                <w:sz w:val="20"/>
                <w:szCs w:val="20"/>
                <w:lang w:eastAsia="zh-CN" w:bidi="hi-IN"/>
              </w:rPr>
              <w:t>portulacastrum</w:t>
            </w:r>
            <w:proofErr w:type="spellEnd"/>
            <w:r w:rsidRPr="00673C9D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 xml:space="preserve"> nos meses amos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t</w:t>
            </w:r>
            <w:r w:rsidRPr="00673C9D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rados.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 xml:space="preserve"> Intervalos de confiança são mostrados com uma sombra cinza escura para cada linha de tendência.</w:t>
            </w:r>
          </w:p>
        </w:tc>
      </w:tr>
      <w:tr w:rsidR="007C0B05" w14:paraId="3BB8FD3A" w14:textId="77777777" w:rsidTr="00A72A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54" w:type="dxa"/>
        </w:trPr>
        <w:tc>
          <w:tcPr>
            <w:tcW w:w="7266" w:type="dxa"/>
            <w:gridSpan w:val="5"/>
          </w:tcPr>
          <w:p w14:paraId="500A71B5" w14:textId="77777777" w:rsidR="007C0B05" w:rsidRDefault="007C0B05" w:rsidP="001B3F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 w:rsidRPr="00963026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9FE552F" wp14:editId="5D16E95A">
                  <wp:extent cx="4456690" cy="2620800"/>
                  <wp:effectExtent l="19050" t="0" r="1010" b="0"/>
                  <wp:docPr id="6" name="Imagem 6" descr="C:\Users\Carolina B\Desktop\pasta mangue dezembro\glm sesuvium\Modelo sesuviu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Carolina B\Desktop\pasta mangue dezembro\glm sesuvium\Modelo sesuviu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6690" cy="2620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B05" w14:paraId="5EFF3DE2" w14:textId="77777777" w:rsidTr="00A72A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54" w:type="dxa"/>
        </w:trPr>
        <w:tc>
          <w:tcPr>
            <w:tcW w:w="7266" w:type="dxa"/>
            <w:gridSpan w:val="5"/>
          </w:tcPr>
          <w:p w14:paraId="42D7770E" w14:textId="77777777" w:rsidR="007C0B05" w:rsidRDefault="007C0B05" w:rsidP="001B3FD2">
            <w:pPr>
              <w:pStyle w:val="Corpodetexto"/>
              <w:widowControl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0F5F33A" w14:textId="77777777" w:rsidR="00A72A80" w:rsidRDefault="00A72A80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lastRenderedPageBreak/>
        <w:t xml:space="preserve">B. </w:t>
      </w:r>
      <w:proofErr w:type="spellStart"/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maritima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482"/>
        <w:gridCol w:w="1321"/>
        <w:gridCol w:w="1646"/>
        <w:gridCol w:w="1635"/>
        <w:gridCol w:w="1635"/>
      </w:tblGrid>
      <w:tr w:rsidR="00A72A80" w:rsidRPr="00322802" w14:paraId="41E0046B" w14:textId="77777777" w:rsidTr="001B3FD2">
        <w:tc>
          <w:tcPr>
            <w:tcW w:w="87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80AFAA" w14:textId="77777777" w:rsidR="00A72A80" w:rsidRPr="00322802" w:rsidRDefault="00A72A80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963026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 xml:space="preserve">Batis.glm_3 &lt;- </w:t>
            </w:r>
            <w:proofErr w:type="spellStart"/>
            <w:r w:rsidRPr="00963026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glm</w:t>
            </w:r>
            <w:proofErr w:type="spellEnd"/>
            <w:r w:rsidRPr="00963026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 xml:space="preserve">(log(taxas) ~ densidades + mês, </w:t>
            </w:r>
            <w:proofErr w:type="spellStart"/>
            <w:r w:rsidRPr="00963026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family</w:t>
            </w:r>
            <w:proofErr w:type="spellEnd"/>
            <w:r w:rsidRPr="00963026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 xml:space="preserve"> = </w:t>
            </w:r>
            <w:proofErr w:type="spellStart"/>
            <w:r w:rsidRPr="00963026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gaussian</w:t>
            </w:r>
            <w:proofErr w:type="spellEnd"/>
            <w:r w:rsidRPr="00963026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 xml:space="preserve">, data = </w:t>
            </w:r>
            <w:proofErr w:type="spellStart"/>
            <w:r w:rsidRPr="00963026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crescimento_batis</w:t>
            </w:r>
            <w:proofErr w:type="spellEnd"/>
            <w:r w:rsidRPr="00963026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)</w:t>
            </w:r>
          </w:p>
        </w:tc>
      </w:tr>
      <w:tr w:rsidR="00A72A80" w:rsidRPr="00322802" w14:paraId="6FB71D28" w14:textId="77777777" w:rsidTr="001B3FD2"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166565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Residuais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3CBC71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161258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CA84E6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59379B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</w:p>
        </w:tc>
      </w:tr>
      <w:tr w:rsidR="00A72A80" w:rsidRPr="00322802" w14:paraId="77561D05" w14:textId="77777777" w:rsidTr="001B3FD2">
        <w:tc>
          <w:tcPr>
            <w:tcW w:w="2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E67E71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Min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8D9914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1Q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3680EA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Média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FC5305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3Q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09C1A2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Max</w:t>
            </w:r>
          </w:p>
        </w:tc>
      </w:tr>
      <w:tr w:rsidR="00A72A80" w:rsidRPr="00963026" w14:paraId="6C3E49EC" w14:textId="77777777" w:rsidTr="001B3FD2"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A4395C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0,36624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3951AA" w14:textId="77777777" w:rsidR="00A72A80" w:rsidRPr="00963026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-0,19004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FEDF65" w14:textId="77777777" w:rsidR="00A72A80" w:rsidRPr="00963026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-0,01689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CCEA19" w14:textId="77777777" w:rsidR="00A72A80" w:rsidRPr="00963026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0,18406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3DBB11" w14:textId="77777777" w:rsidR="00A72A80" w:rsidRPr="00963026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0,45605</w:t>
            </w:r>
          </w:p>
        </w:tc>
      </w:tr>
      <w:tr w:rsidR="00A72A80" w:rsidRPr="00963026" w14:paraId="23533B57" w14:textId="77777777" w:rsidTr="001B3FD2">
        <w:tc>
          <w:tcPr>
            <w:tcW w:w="2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A6DF44" w14:textId="77777777" w:rsidR="00A72A80" w:rsidRPr="00963026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963026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Coeficientes: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D00959" w14:textId="77777777" w:rsidR="00A72A80" w:rsidRPr="00963026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03666A" w14:textId="77777777" w:rsidR="00A72A80" w:rsidRPr="00963026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7CA423" w14:textId="77777777" w:rsidR="00A72A80" w:rsidRPr="00963026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B18BF6" w14:textId="77777777" w:rsidR="00A72A80" w:rsidRPr="00963026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</w:p>
        </w:tc>
      </w:tr>
      <w:tr w:rsidR="00A72A80" w:rsidRPr="00322802" w14:paraId="47EE8054" w14:textId="77777777" w:rsidTr="001B3FD2"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184807" w14:textId="77777777" w:rsidR="00A72A80" w:rsidRPr="00963026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90230F" w14:textId="77777777" w:rsidR="00A72A80" w:rsidRPr="00963026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963026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Estimado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9DF395" w14:textId="77777777" w:rsidR="00A72A80" w:rsidRPr="00963026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proofErr w:type="spellStart"/>
            <w:r w:rsidRPr="00963026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Error</w:t>
            </w:r>
            <w:proofErr w:type="spellEnd"/>
            <w:r w:rsidRPr="00963026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r w:rsidRPr="00963026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estándar</w:t>
            </w:r>
            <w:proofErr w:type="spellEnd"/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965BCB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963026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t va</w:t>
            </w: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lor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4C4B38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proofErr w:type="spellStart"/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Pr</w:t>
            </w:r>
            <w:proofErr w:type="spellEnd"/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(&gt;|t|)</w:t>
            </w:r>
          </w:p>
        </w:tc>
      </w:tr>
      <w:tr w:rsidR="00A72A80" w:rsidRPr="00322802" w14:paraId="26A8D832" w14:textId="77777777" w:rsidTr="001B3FD2">
        <w:tc>
          <w:tcPr>
            <w:tcW w:w="2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BE0051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(Intercepto)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1EE92F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1,82261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E48E08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0,23489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29C092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7,759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CD57A9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2,63e-07***</w:t>
            </w:r>
          </w:p>
        </w:tc>
      </w:tr>
      <w:tr w:rsidR="00A72A80" w:rsidRPr="00322802" w14:paraId="546F3701" w14:textId="77777777" w:rsidTr="001B3FD2"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14:paraId="367ABBEC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Densidade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14:paraId="1D882AB2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-0,01129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</w:tcPr>
          <w:p w14:paraId="0BDABFF7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001344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62031D47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-0,840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2C870FA0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0,411402</w:t>
            </w:r>
          </w:p>
        </w:tc>
      </w:tr>
      <w:tr w:rsidR="00A72A80" w:rsidRPr="00322802" w14:paraId="1E68C578" w14:textId="77777777" w:rsidTr="001B3FD2"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14:paraId="499DFEF3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Mês Junho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14:paraId="4D4A8518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-0,12340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</w:tcPr>
          <w:p w14:paraId="3EE0DB3C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0,18414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53476DC1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-0,670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764A6099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0,510804</w:t>
            </w:r>
          </w:p>
        </w:tc>
      </w:tr>
      <w:tr w:rsidR="00A72A80" w:rsidRPr="00322802" w14:paraId="02B01FBC" w14:textId="77777777" w:rsidTr="001B3FD2"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14:paraId="346C580C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Mês Março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14:paraId="3B7A9AD4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0,08026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</w:tcPr>
          <w:p w14:paraId="69928204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0,17883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3492CCD7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0,449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7EC91178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0,658626</w:t>
            </w:r>
          </w:p>
        </w:tc>
      </w:tr>
      <w:tr w:rsidR="00A72A80" w:rsidRPr="00322802" w14:paraId="2AAAB102" w14:textId="77777777" w:rsidTr="001B3FD2"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14:paraId="39BE1B95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Mês Novembro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14:paraId="4D34E405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-1,05228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</w:tcPr>
          <w:p w14:paraId="011C69D7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0,21966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3A14FE4D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-4,791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526C955B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0,000127***</w:t>
            </w:r>
          </w:p>
        </w:tc>
      </w:tr>
      <w:tr w:rsidR="00A72A80" w:rsidRPr="00322802" w14:paraId="4F372522" w14:textId="77777777" w:rsidTr="001B3FD2"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55513F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Mês Setembro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1ACE94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-0,01377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3E4CD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0,19328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1D48A3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-0,071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788FF2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0,943948</w:t>
            </w:r>
          </w:p>
        </w:tc>
      </w:tr>
      <w:tr w:rsidR="00A72A80" w:rsidRPr="00322802" w14:paraId="12D7C7D6" w14:textId="77777777" w:rsidTr="00A72A80">
        <w:tc>
          <w:tcPr>
            <w:tcW w:w="2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986AB0" w14:textId="77777777" w:rsidR="00A72A80" w:rsidRPr="00322802" w:rsidRDefault="00A72A80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val="en-US" w:eastAsia="zh-CN" w:bidi="hi-IN"/>
              </w:rPr>
              <w:t xml:space="preserve">Cod. </w:t>
            </w:r>
            <w:proofErr w:type="spellStart"/>
            <w:r w:rsidRPr="00322802">
              <w:rPr>
                <w:rFonts w:ascii="Times New Roman" w:hAnsi="Times New Roman" w:cs="Times New Roman"/>
                <w:sz w:val="20"/>
                <w:szCs w:val="20"/>
                <w:lang w:val="en-US" w:eastAsia="zh-CN" w:bidi="hi-IN"/>
              </w:rPr>
              <w:t>Significancia</w:t>
            </w:r>
            <w:proofErr w:type="spellEnd"/>
          </w:p>
        </w:tc>
        <w:tc>
          <w:tcPr>
            <w:tcW w:w="623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41938B" w14:textId="77777777" w:rsidR="00A72A80" w:rsidRDefault="00A72A80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val="en-US" w:eastAsia="zh-CN" w:bidi="hi-IN"/>
              </w:rPr>
              <w:t>0 ‘***’ 0.001 ‘**’ 0.01 ‘*’ 0.05 ‘.’ 0.1 ‘ ’ 1</w:t>
            </w:r>
          </w:p>
          <w:p w14:paraId="31C5F86A" w14:textId="77777777" w:rsidR="00A72A80" w:rsidRPr="00322802" w:rsidRDefault="00A72A80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CN" w:bidi="hi-IN"/>
              </w:rPr>
            </w:pPr>
          </w:p>
        </w:tc>
      </w:tr>
      <w:tr w:rsidR="00A72A80" w:rsidRPr="00322802" w14:paraId="4CEFF90C" w14:textId="77777777" w:rsidTr="00A72A80"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acomgrade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66"/>
            </w:tblGrid>
            <w:tr w:rsidR="00A72A80" w:rsidRPr="000813CB" w14:paraId="3487E803" w14:textId="77777777" w:rsidTr="001B3FD2">
              <w:trPr>
                <w:jc w:val="center"/>
              </w:trPr>
              <w:tc>
                <w:tcPr>
                  <w:tcW w:w="7568" w:type="dxa"/>
                </w:tcPr>
                <w:p w14:paraId="7B1A2199" w14:textId="77777777" w:rsidR="00A72A80" w:rsidRPr="000813CB" w:rsidRDefault="00A72A80" w:rsidP="00A72A80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eastAsia="zh-CN" w:bidi="hi-IN"/>
                    </w:rPr>
                  </w:pPr>
                  <w:r w:rsidRPr="00673C9D">
                    <w:rPr>
                      <w:rFonts w:ascii="Times New Roman" w:hAnsi="Times New Roman" w:cs="Times New Roman"/>
                      <w:sz w:val="20"/>
                      <w:szCs w:val="20"/>
                      <w:lang w:eastAsia="zh-CN" w:bidi="hi-IN"/>
                    </w:rPr>
                    <w:t>Figura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eastAsia="zh-CN" w:bidi="hi-IN"/>
                    </w:rPr>
                    <w:t xml:space="preserve"> 2</w:t>
                  </w:r>
                  <w:r w:rsidRPr="00673C9D">
                    <w:rPr>
                      <w:rFonts w:ascii="Times New Roman" w:hAnsi="Times New Roman" w:cs="Times New Roman"/>
                      <w:sz w:val="20"/>
                      <w:szCs w:val="20"/>
                      <w:lang w:eastAsia="zh-CN" w:bidi="hi-IN"/>
                    </w:rPr>
                    <w:t xml:space="preserve">. Relação entre a densidade e logaritmo de taxas de crescimento de </w:t>
                  </w:r>
                  <w:r w:rsidRPr="00673C9D">
                    <w:rPr>
                      <w:rFonts w:ascii="Times New Roman" w:hAnsi="Times New Roman" w:cs="Times New Roman"/>
                      <w:i/>
                      <w:sz w:val="20"/>
                      <w:szCs w:val="20"/>
                      <w:lang w:eastAsia="zh-CN" w:bidi="hi-IN"/>
                    </w:rPr>
                    <w:t xml:space="preserve">A. </w:t>
                  </w:r>
                  <w:proofErr w:type="spellStart"/>
                  <w:r w:rsidRPr="00673C9D">
                    <w:rPr>
                      <w:rFonts w:ascii="Times New Roman" w:hAnsi="Times New Roman" w:cs="Times New Roman"/>
                      <w:i/>
                      <w:sz w:val="20"/>
                      <w:szCs w:val="20"/>
                      <w:lang w:eastAsia="zh-CN" w:bidi="hi-IN"/>
                    </w:rPr>
                    <w:t>germinans</w:t>
                  </w:r>
                  <w:proofErr w:type="spellEnd"/>
                  <w:r w:rsidRPr="00673C9D">
                    <w:rPr>
                      <w:rFonts w:ascii="Times New Roman" w:hAnsi="Times New Roman" w:cs="Times New Roman"/>
                      <w:sz w:val="20"/>
                      <w:szCs w:val="20"/>
                      <w:lang w:eastAsia="zh-CN" w:bidi="hi-IN"/>
                    </w:rPr>
                    <w:t xml:space="preserve"> no tratamento de substrato com </w:t>
                  </w:r>
                  <w:r w:rsidRPr="00673C9D">
                    <w:rPr>
                      <w:rFonts w:ascii="Times New Roman" w:hAnsi="Times New Roman" w:cs="Times New Roman"/>
                      <w:i/>
                      <w:sz w:val="20"/>
                      <w:szCs w:val="20"/>
                      <w:lang w:eastAsia="zh-CN" w:bidi="hi-IN"/>
                    </w:rPr>
                    <w:t xml:space="preserve">B. </w:t>
                  </w:r>
                  <w:proofErr w:type="spellStart"/>
                  <w:r w:rsidRPr="00673C9D">
                    <w:rPr>
                      <w:rFonts w:ascii="Times New Roman" w:hAnsi="Times New Roman" w:cs="Times New Roman"/>
                      <w:i/>
                      <w:sz w:val="20"/>
                      <w:szCs w:val="20"/>
                      <w:lang w:eastAsia="zh-CN" w:bidi="hi-IN"/>
                    </w:rPr>
                    <w:t>maritima</w:t>
                  </w:r>
                  <w:proofErr w:type="spellEnd"/>
                  <w:r w:rsidRPr="00673C9D">
                    <w:rPr>
                      <w:rFonts w:ascii="Times New Roman" w:hAnsi="Times New Roman" w:cs="Times New Roman"/>
                      <w:sz w:val="20"/>
                      <w:szCs w:val="20"/>
                      <w:lang w:eastAsia="zh-CN" w:bidi="hi-IN"/>
                    </w:rPr>
                    <w:t xml:space="preserve"> nos meses amos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eastAsia="zh-CN" w:bidi="hi-IN"/>
                    </w:rPr>
                    <w:t>t</w:t>
                  </w:r>
                  <w:r w:rsidRPr="00673C9D">
                    <w:rPr>
                      <w:rFonts w:ascii="Times New Roman" w:hAnsi="Times New Roman" w:cs="Times New Roman"/>
                      <w:sz w:val="20"/>
                      <w:szCs w:val="20"/>
                      <w:lang w:eastAsia="zh-CN" w:bidi="hi-IN"/>
                    </w:rPr>
                    <w:t>rados.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eastAsia="zh-CN" w:bidi="hi-IN"/>
                    </w:rPr>
                    <w:t xml:space="preserve"> Intervalos de confiança são mostrados com uma sombra cinza escura para cada linha de tendência.</w:t>
                  </w:r>
                </w:p>
              </w:tc>
            </w:tr>
            <w:tr w:rsidR="00A72A80" w14:paraId="15B1BB7B" w14:textId="77777777" w:rsidTr="001B3FD2">
              <w:trPr>
                <w:jc w:val="center"/>
              </w:trPr>
              <w:tc>
                <w:tcPr>
                  <w:tcW w:w="7568" w:type="dxa"/>
                </w:tcPr>
                <w:p w14:paraId="5CDC97A0" w14:textId="77777777" w:rsidR="00A72A80" w:rsidRDefault="00A72A80" w:rsidP="001B3F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zh-CN" w:bidi="hi-IN"/>
                    </w:rPr>
                  </w:pPr>
                  <w:r w:rsidRPr="000813CB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53031682" wp14:editId="388359E3">
                        <wp:extent cx="4457851" cy="2620800"/>
                        <wp:effectExtent l="19050" t="0" r="0" b="0"/>
                        <wp:docPr id="8" name="Imagem 5" descr="C:\Users\Carolina B\Desktop\pasta mangue dezembro\batis glm\Modelo batis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Carolina B\Desktop\pasta mangue dezembro\batis glm\Modelo batis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57851" cy="2620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72A80" w14:paraId="59BB5B8C" w14:textId="77777777" w:rsidTr="001B3FD2">
              <w:trPr>
                <w:jc w:val="center"/>
              </w:trPr>
              <w:tc>
                <w:tcPr>
                  <w:tcW w:w="7568" w:type="dxa"/>
                </w:tcPr>
                <w:p w14:paraId="5E7215CE" w14:textId="77777777" w:rsidR="00A72A80" w:rsidRPr="000813CB" w:rsidRDefault="00A72A80" w:rsidP="001B3FD2">
                  <w:pPr>
                    <w:pStyle w:val="Corpodetexto"/>
                    <w:widowControl/>
                    <w:spacing w:after="0" w:line="240" w:lineRule="auto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</w:tbl>
          <w:p w14:paraId="03B3F04A" w14:textId="77777777" w:rsidR="00A72A80" w:rsidRPr="00322802" w:rsidRDefault="00A72A80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CN" w:bidi="hi-IN"/>
              </w:rPr>
            </w:pPr>
          </w:p>
        </w:tc>
        <w:tc>
          <w:tcPr>
            <w:tcW w:w="62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91605F9" w14:textId="77777777" w:rsidR="00A72A80" w:rsidRPr="00322802" w:rsidRDefault="00A72A80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CN" w:bidi="hi-IN"/>
              </w:rPr>
            </w:pPr>
          </w:p>
        </w:tc>
      </w:tr>
    </w:tbl>
    <w:p w14:paraId="2D32282A" w14:textId="77777777" w:rsidR="00A72A80" w:rsidRDefault="00A72A80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</w:p>
    <w:p w14:paraId="783B8ED3" w14:textId="77777777" w:rsidR="00A72A80" w:rsidRDefault="00A72A80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</w:p>
    <w:p w14:paraId="1FE31E01" w14:textId="77777777" w:rsidR="00A72A80" w:rsidRDefault="00A72A80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</w:p>
    <w:p w14:paraId="6702CED3" w14:textId="77777777" w:rsidR="00A72A80" w:rsidRDefault="00A72A80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</w:p>
    <w:p w14:paraId="71C552E9" w14:textId="77777777" w:rsidR="00A72A80" w:rsidRDefault="00A72A80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Controle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83"/>
        <w:gridCol w:w="1321"/>
        <w:gridCol w:w="1646"/>
        <w:gridCol w:w="1635"/>
        <w:gridCol w:w="1635"/>
      </w:tblGrid>
      <w:tr w:rsidR="00A72A80" w:rsidRPr="00322802" w14:paraId="44EE9B6D" w14:textId="77777777" w:rsidTr="001B3FD2">
        <w:tc>
          <w:tcPr>
            <w:tcW w:w="87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0AA1D1" w14:textId="77777777" w:rsidR="00A72A80" w:rsidRPr="00322802" w:rsidRDefault="00A72A80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Control.glm_3</w:t>
            </w:r>
            <w:r w:rsidRPr="00ED6867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 xml:space="preserve"> &lt;- </w:t>
            </w:r>
            <w:proofErr w:type="spellStart"/>
            <w:r w:rsidRPr="00ED6867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glm</w:t>
            </w:r>
            <w:proofErr w:type="spellEnd"/>
            <w:r w:rsidRPr="00ED6867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(log(taxa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s</w:t>
            </w:r>
            <w:r w:rsidRPr="00ED6867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) ~ dens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idades</w:t>
            </w:r>
            <w:r w:rsidRPr="00ED6867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 xml:space="preserve"> + mês, data= </w:t>
            </w:r>
            <w:proofErr w:type="spellStart"/>
            <w:r w:rsidRPr="00ED6867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crescimento_controle</w:t>
            </w:r>
            <w:proofErr w:type="spellEnd"/>
            <w:r w:rsidRPr="00ED6867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)</w:t>
            </w:r>
          </w:p>
        </w:tc>
      </w:tr>
      <w:tr w:rsidR="00A72A80" w:rsidRPr="00322802" w14:paraId="19A727E5" w14:textId="77777777" w:rsidTr="001B3FD2"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CD8FE6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Residuais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16223A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2BE357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BD3309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5B9D1D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</w:p>
        </w:tc>
      </w:tr>
      <w:tr w:rsidR="00A72A80" w:rsidRPr="00322802" w14:paraId="6532AC76" w14:textId="77777777" w:rsidTr="001B3FD2">
        <w:tc>
          <w:tcPr>
            <w:tcW w:w="2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B2452C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Min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147FAE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1Q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72EFC2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Média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64AC22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3Q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2C7935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Max</w:t>
            </w:r>
          </w:p>
        </w:tc>
      </w:tr>
      <w:tr w:rsidR="00A72A80" w:rsidRPr="00963026" w14:paraId="3F16A21F" w14:textId="77777777" w:rsidTr="001B3FD2"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F0C46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0,36624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56B85D" w14:textId="77777777" w:rsidR="00A72A80" w:rsidRPr="00963026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-0,47807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EBA6F3" w14:textId="77777777" w:rsidR="00A72A80" w:rsidRPr="00963026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-0,22812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705F9E" w14:textId="77777777" w:rsidR="00A72A80" w:rsidRPr="00963026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-0,05259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0F1BC" w14:textId="77777777" w:rsidR="00A72A80" w:rsidRPr="00963026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0,98740</w:t>
            </w:r>
          </w:p>
        </w:tc>
      </w:tr>
      <w:tr w:rsidR="00A72A80" w:rsidRPr="00963026" w14:paraId="29F8F58E" w14:textId="77777777" w:rsidTr="001B3FD2">
        <w:tc>
          <w:tcPr>
            <w:tcW w:w="2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565D85" w14:textId="77777777" w:rsidR="00A72A80" w:rsidRPr="00963026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963026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Coeficientes: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4EA47D" w14:textId="77777777" w:rsidR="00A72A80" w:rsidRPr="00963026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091BD7" w14:textId="77777777" w:rsidR="00A72A80" w:rsidRPr="00963026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7DC513" w14:textId="77777777" w:rsidR="00A72A80" w:rsidRPr="00963026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FE25B2" w14:textId="77777777" w:rsidR="00A72A80" w:rsidRPr="00963026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</w:p>
        </w:tc>
      </w:tr>
      <w:tr w:rsidR="00A72A80" w:rsidRPr="00322802" w14:paraId="70257FD3" w14:textId="77777777" w:rsidTr="001B3FD2"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F124E6" w14:textId="77777777" w:rsidR="00A72A80" w:rsidRPr="00963026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215D01" w14:textId="77777777" w:rsidR="00A72A80" w:rsidRPr="00963026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963026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Estimado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F9B3D9" w14:textId="77777777" w:rsidR="00A72A80" w:rsidRPr="00963026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proofErr w:type="spellStart"/>
            <w:r w:rsidRPr="00963026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Error</w:t>
            </w:r>
            <w:proofErr w:type="spellEnd"/>
            <w:r w:rsidRPr="00963026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r w:rsidRPr="00963026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estándar</w:t>
            </w:r>
            <w:proofErr w:type="spellEnd"/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5666C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963026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t va</w:t>
            </w: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lor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E707DD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proofErr w:type="spellStart"/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Pr</w:t>
            </w:r>
            <w:proofErr w:type="spellEnd"/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(&gt;|t|)</w:t>
            </w:r>
          </w:p>
        </w:tc>
      </w:tr>
      <w:tr w:rsidR="00A72A80" w:rsidRPr="00322802" w14:paraId="1F577E51" w14:textId="77777777" w:rsidTr="001B3FD2">
        <w:tc>
          <w:tcPr>
            <w:tcW w:w="2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A5B9FC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(Intercepto)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DCEDF6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1,50200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A1C20B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0,29297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9E0B5E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5,127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26FA28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5,99e-05***</w:t>
            </w:r>
          </w:p>
        </w:tc>
      </w:tr>
      <w:tr w:rsidR="00A72A80" w:rsidRPr="00322802" w14:paraId="7CCDD0E7" w14:textId="77777777" w:rsidTr="001B3FD2"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14:paraId="7A959C39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Densidade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14:paraId="58973CC1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-0,01443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</w:tcPr>
          <w:p w14:paraId="3D02904E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0,03229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2666D229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-0,447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51992FDB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0,6599</w:t>
            </w:r>
          </w:p>
        </w:tc>
      </w:tr>
      <w:tr w:rsidR="00A72A80" w:rsidRPr="00322802" w14:paraId="048E0DEF" w14:textId="77777777" w:rsidTr="001B3FD2"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14:paraId="7ED420C8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Mês Junho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14:paraId="2AFA8408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-0,29733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</w:tcPr>
          <w:p w14:paraId="67A7E59E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0,26348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2F20DFE0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-1,128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1B39696C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0,2732</w:t>
            </w:r>
          </w:p>
        </w:tc>
      </w:tr>
      <w:tr w:rsidR="00A72A80" w:rsidRPr="00322802" w14:paraId="753DF5D6" w14:textId="77777777" w:rsidTr="001B3FD2"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14:paraId="58B9380E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Mês Março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14:paraId="54A84DB2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0,53297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</w:tcPr>
          <w:p w14:paraId="57B992FC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0,26656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0548A7EA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1,999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4F5E71BB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0,0601</w:t>
            </w:r>
          </w:p>
        </w:tc>
      </w:tr>
      <w:tr w:rsidR="00A72A80" w:rsidRPr="00322802" w14:paraId="6D909182" w14:textId="77777777" w:rsidTr="001B3FD2"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14:paraId="650D09F3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Mês Novembro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14:paraId="4043AF2E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-1,76755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</w:tcPr>
          <w:p w14:paraId="7FA453DF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0,28623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5E327BE2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-6,175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51C78044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6,20e-06***</w:t>
            </w:r>
          </w:p>
        </w:tc>
      </w:tr>
      <w:tr w:rsidR="00A72A80" w:rsidRPr="00322802" w14:paraId="4AE3258E" w14:textId="77777777" w:rsidTr="001B3FD2"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2B1C24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Mês Setembro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E36AEB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-0,08493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898B0B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0,30017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A7FE63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-0,283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D6EA31" w14:textId="77777777" w:rsidR="00A72A80" w:rsidRPr="00322802" w:rsidRDefault="00A72A80" w:rsidP="001B3FD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0,7803</w:t>
            </w:r>
          </w:p>
        </w:tc>
      </w:tr>
      <w:tr w:rsidR="00A72A80" w:rsidRPr="00322802" w14:paraId="211677AF" w14:textId="77777777" w:rsidTr="001B3FD2">
        <w:tc>
          <w:tcPr>
            <w:tcW w:w="2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248491" w14:textId="77777777" w:rsidR="00A72A80" w:rsidRPr="00322802" w:rsidRDefault="00A72A80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val="en-US" w:eastAsia="zh-CN" w:bidi="hi-IN"/>
              </w:rPr>
              <w:t xml:space="preserve">Cod. </w:t>
            </w:r>
            <w:proofErr w:type="spellStart"/>
            <w:r w:rsidRPr="00322802">
              <w:rPr>
                <w:rFonts w:ascii="Times New Roman" w:hAnsi="Times New Roman" w:cs="Times New Roman"/>
                <w:sz w:val="20"/>
                <w:szCs w:val="20"/>
                <w:lang w:val="en-US" w:eastAsia="zh-CN" w:bidi="hi-IN"/>
              </w:rPr>
              <w:t>Signific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zh-CN" w:bidi="hi-IN"/>
              </w:rPr>
              <w:t>â</w:t>
            </w:r>
            <w:r w:rsidRPr="00322802">
              <w:rPr>
                <w:rFonts w:ascii="Times New Roman" w:hAnsi="Times New Roman" w:cs="Times New Roman"/>
                <w:sz w:val="20"/>
                <w:szCs w:val="20"/>
                <w:lang w:val="en-US" w:eastAsia="zh-CN" w:bidi="hi-IN"/>
              </w:rPr>
              <w:t>ncia</w:t>
            </w:r>
            <w:proofErr w:type="spellEnd"/>
          </w:p>
        </w:tc>
        <w:tc>
          <w:tcPr>
            <w:tcW w:w="623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FE6932" w14:textId="77777777" w:rsidR="00A72A80" w:rsidRPr="00322802" w:rsidRDefault="00A72A80" w:rsidP="001B3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CN" w:bidi="hi-IN"/>
              </w:rPr>
            </w:pPr>
            <w:r w:rsidRPr="00322802">
              <w:rPr>
                <w:rFonts w:ascii="Times New Roman" w:hAnsi="Times New Roman" w:cs="Times New Roman"/>
                <w:sz w:val="20"/>
                <w:szCs w:val="20"/>
                <w:lang w:val="en-US" w:eastAsia="zh-CN" w:bidi="hi-IN"/>
              </w:rPr>
              <w:t>0 ‘***’ 0.001 ‘**’ 0.01 ‘*’ 0.05 ‘.’ 0.1 ‘ ’ 1</w:t>
            </w:r>
          </w:p>
        </w:tc>
      </w:tr>
    </w:tbl>
    <w:p w14:paraId="75FA4A37" w14:textId="77777777" w:rsidR="00A72A80" w:rsidRDefault="00A72A80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6"/>
      </w:tblGrid>
      <w:tr w:rsidR="00A72A80" w:rsidRPr="000813CB" w14:paraId="36EF3660" w14:textId="77777777" w:rsidTr="00A72A80">
        <w:tc>
          <w:tcPr>
            <w:tcW w:w="7266" w:type="dxa"/>
          </w:tcPr>
          <w:p w14:paraId="1DFE116D" w14:textId="77777777" w:rsidR="00A72A80" w:rsidRPr="000813CB" w:rsidRDefault="00A72A80" w:rsidP="001B3F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 w:rsidRPr="00673C9D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Figura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 xml:space="preserve"> 3</w:t>
            </w:r>
            <w:r w:rsidRPr="00673C9D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 xml:space="preserve">. Relação entre a densidade e logaritmo de taxas de crescimento de </w:t>
            </w:r>
            <w:r w:rsidRPr="00673C9D">
              <w:rPr>
                <w:rFonts w:ascii="Times New Roman" w:hAnsi="Times New Roman" w:cs="Times New Roman"/>
                <w:i/>
                <w:sz w:val="20"/>
                <w:szCs w:val="20"/>
                <w:lang w:eastAsia="zh-CN" w:bidi="hi-IN"/>
              </w:rPr>
              <w:t xml:space="preserve">A. </w:t>
            </w:r>
            <w:proofErr w:type="spellStart"/>
            <w:r w:rsidRPr="00673C9D">
              <w:rPr>
                <w:rFonts w:ascii="Times New Roman" w:hAnsi="Times New Roman" w:cs="Times New Roman"/>
                <w:i/>
                <w:sz w:val="20"/>
                <w:szCs w:val="20"/>
                <w:lang w:eastAsia="zh-CN" w:bidi="hi-IN"/>
              </w:rPr>
              <w:t>germinans</w:t>
            </w:r>
            <w:proofErr w:type="spellEnd"/>
            <w:r w:rsidRPr="00673C9D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 xml:space="preserve"> no tratamento de substrato 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 xml:space="preserve">Controle </w:t>
            </w:r>
            <w:r w:rsidRPr="00673C9D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nos meses amos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t</w:t>
            </w:r>
            <w:r w:rsidRPr="00673C9D"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>rados.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 w:bidi="hi-IN"/>
              </w:rPr>
              <w:t xml:space="preserve"> Intervalos de confiança são mostrados com uma sobra cinza escura para cada linha de tendência.</w:t>
            </w:r>
          </w:p>
        </w:tc>
      </w:tr>
      <w:tr w:rsidR="00A72A80" w14:paraId="02D8B05C" w14:textId="77777777" w:rsidTr="00A72A80">
        <w:tc>
          <w:tcPr>
            <w:tcW w:w="7266" w:type="dxa"/>
          </w:tcPr>
          <w:p w14:paraId="1205C80F" w14:textId="77777777" w:rsidR="00A72A80" w:rsidRDefault="00A72A80" w:rsidP="001B3F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zh-CN" w:bidi="hi-IN"/>
              </w:rPr>
            </w:pPr>
            <w:r w:rsidRPr="000813CB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21C1915" wp14:editId="2AFAF646">
                  <wp:extent cx="4452724" cy="2618841"/>
                  <wp:effectExtent l="19050" t="0" r="4976" b="0"/>
                  <wp:docPr id="20" name="Imagem 7" descr="C:\Users\Carolina B\Desktop\pasta mangue dezembro\glm controle\Modelo control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rolina B\Desktop\pasta mangue dezembro\glm controle\Modelo controle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4411" cy="2619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A80" w14:paraId="66C476B0" w14:textId="77777777" w:rsidTr="00A72A80">
        <w:tc>
          <w:tcPr>
            <w:tcW w:w="7266" w:type="dxa"/>
          </w:tcPr>
          <w:p w14:paraId="4DF262C8" w14:textId="77777777" w:rsidR="00A72A80" w:rsidRDefault="00A72A80" w:rsidP="001B3FD2">
            <w:pPr>
              <w:pStyle w:val="Corpodetexto"/>
              <w:widowControl/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72A80" w14:paraId="10C33905" w14:textId="77777777" w:rsidTr="00A72A80">
        <w:tc>
          <w:tcPr>
            <w:tcW w:w="7266" w:type="dxa"/>
          </w:tcPr>
          <w:p w14:paraId="1A0A1B3A" w14:textId="77777777" w:rsidR="00A72A80" w:rsidRDefault="00A72A80" w:rsidP="001B3FD2">
            <w:pPr>
              <w:pStyle w:val="Corpodetexto"/>
              <w:widowControl/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C6F2A18" w14:textId="77777777" w:rsidR="007C0B05" w:rsidRDefault="00642F82">
      <w:pPr>
        <w:rPr>
          <w:rFonts w:ascii="Times New Roman" w:hAnsi="Times New Roman" w:cs="Times New Roman"/>
          <w:sz w:val="24"/>
          <w:szCs w:val="24"/>
          <w:lang w:eastAsia="zh-CN" w:bidi="hi-IN"/>
        </w:rPr>
      </w:pP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lastRenderedPageBreak/>
        <w:t xml:space="preserve">Descrição: </w:t>
      </w:r>
      <w:r w:rsidR="007C0B05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A prova de hipótese do modelo glm_3 para a relação entre densidades e logaritmo de taxas de crescimento para os dados do tratamento com </w:t>
      </w:r>
      <w:r w:rsidR="007C0B05" w:rsidRPr="00F3369A">
        <w:rPr>
          <w:rFonts w:ascii="Times New Roman" w:hAnsi="Times New Roman" w:cs="Times New Roman"/>
          <w:i/>
          <w:sz w:val="24"/>
          <w:szCs w:val="24"/>
          <w:lang w:eastAsia="zh-CN" w:bidi="hi-IN"/>
        </w:rPr>
        <w:t xml:space="preserve">S. </w:t>
      </w:r>
      <w:proofErr w:type="spellStart"/>
      <w:r w:rsidR="007C0B05" w:rsidRPr="00F3369A">
        <w:rPr>
          <w:rFonts w:ascii="Times New Roman" w:hAnsi="Times New Roman" w:cs="Times New Roman"/>
          <w:i/>
          <w:sz w:val="24"/>
          <w:szCs w:val="24"/>
          <w:lang w:eastAsia="zh-CN" w:bidi="hi-IN"/>
        </w:rPr>
        <w:t>portulacastrum</w:t>
      </w:r>
      <w:proofErr w:type="spellEnd"/>
      <w:r w:rsidR="007C0B05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, revelou que a relação entre estas variáveis foi detectada para os meses de março e novembro, o último apresentando a maior variação. Além disto estes meses </w:t>
      </w:r>
      <w:proofErr w:type="gramStart"/>
      <w:r w:rsidR="007C0B05">
        <w:rPr>
          <w:rFonts w:ascii="Times New Roman" w:hAnsi="Times New Roman" w:cs="Times New Roman"/>
          <w:sz w:val="24"/>
          <w:szCs w:val="24"/>
          <w:lang w:eastAsia="zh-CN" w:bidi="hi-IN"/>
        </w:rPr>
        <w:t>mostraram  tendências</w:t>
      </w:r>
      <w:proofErr w:type="gramEnd"/>
      <w:r w:rsidR="007C0B05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 opostas. </w:t>
      </w:r>
    </w:p>
    <w:p w14:paraId="3FAE93D1" w14:textId="77777777" w:rsidR="00642F82" w:rsidRDefault="007C0B05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eastAsia="zh-CN" w:bidi="hi-IN"/>
        </w:rPr>
        <w:t>Cabe ressaltar que n</w:t>
      </w:r>
      <w:r w:rsidRPr="007C0B05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o mês de novembro, mês no qual a relação dos dados foi melhor explicada pelo modelo, foi comprovado um efeito de denso-dependência positiva sobre valores ajustados de taxas de crescimento, associado às espécies facilitadoras </w:t>
      </w:r>
      <w:r w:rsidRPr="007C0B05">
        <w:rPr>
          <w:rFonts w:ascii="Times New Roman" w:hAnsi="Times New Roman" w:cs="Times New Roman"/>
          <w:i/>
          <w:sz w:val="24"/>
          <w:szCs w:val="24"/>
          <w:lang w:eastAsia="zh-CN" w:bidi="hi-IN"/>
        </w:rPr>
        <w:t xml:space="preserve">B. </w:t>
      </w:r>
      <w:proofErr w:type="spellStart"/>
      <w:r w:rsidRPr="007C0B05">
        <w:rPr>
          <w:rFonts w:ascii="Times New Roman" w:hAnsi="Times New Roman" w:cs="Times New Roman"/>
          <w:i/>
          <w:sz w:val="24"/>
          <w:szCs w:val="24"/>
          <w:lang w:eastAsia="zh-CN" w:bidi="hi-IN"/>
        </w:rPr>
        <w:t>maritima</w:t>
      </w:r>
      <w:proofErr w:type="spellEnd"/>
      <w:r w:rsidRPr="007C0B05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 e </w:t>
      </w:r>
      <w:r w:rsidRPr="007C0B05">
        <w:rPr>
          <w:rFonts w:ascii="Times New Roman" w:hAnsi="Times New Roman" w:cs="Times New Roman"/>
          <w:i/>
          <w:sz w:val="24"/>
          <w:szCs w:val="24"/>
          <w:lang w:eastAsia="zh-CN" w:bidi="hi-IN"/>
        </w:rPr>
        <w:t xml:space="preserve">S. </w:t>
      </w:r>
      <w:proofErr w:type="spellStart"/>
      <w:r w:rsidRPr="007C0B05">
        <w:rPr>
          <w:rFonts w:ascii="Times New Roman" w:hAnsi="Times New Roman" w:cs="Times New Roman"/>
          <w:i/>
          <w:sz w:val="24"/>
          <w:szCs w:val="24"/>
          <w:lang w:eastAsia="zh-CN" w:bidi="hi-IN"/>
        </w:rPr>
        <w:t>portulacastrum</w:t>
      </w:r>
      <w:proofErr w:type="spellEnd"/>
      <w:r w:rsidRPr="007C0B05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 contraposto com uma denso-dependência negativa na área controle sem espécies </w:t>
      </w:r>
      <w:commentRangeStart w:id="20"/>
      <w:r w:rsidRPr="007C0B05">
        <w:rPr>
          <w:rFonts w:ascii="Times New Roman" w:hAnsi="Times New Roman" w:cs="Times New Roman"/>
          <w:sz w:val="24"/>
          <w:szCs w:val="24"/>
          <w:lang w:eastAsia="zh-CN" w:bidi="hi-IN"/>
        </w:rPr>
        <w:t>facilitadoras</w:t>
      </w:r>
      <w:commentRangeEnd w:id="20"/>
      <w:r w:rsidR="00D3367A">
        <w:rPr>
          <w:rStyle w:val="Refdecomentrio"/>
        </w:rPr>
        <w:commentReference w:id="20"/>
      </w:r>
      <w:r w:rsidRPr="007C0B05">
        <w:rPr>
          <w:rFonts w:ascii="Times New Roman" w:hAnsi="Times New Roman" w:cs="Times New Roman"/>
          <w:sz w:val="24"/>
          <w:szCs w:val="24"/>
          <w:lang w:eastAsia="zh-CN" w:bidi="hi-IN"/>
        </w:rPr>
        <w:t>.</w:t>
      </w:r>
    </w:p>
    <w:p w14:paraId="27697C23" w14:textId="77777777" w:rsidR="00642F82" w:rsidRDefault="00642F82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</w:p>
    <w:p w14:paraId="14CC21EF" w14:textId="77777777" w:rsidR="00642F82" w:rsidRPr="00642F82" w:rsidRDefault="00642F8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63E91C8" w14:textId="77777777" w:rsidR="00F54F12" w:rsidRPr="00F54F12" w:rsidRDefault="00F54F12">
      <w:pPr>
        <w:rPr>
          <w:rFonts w:ascii="Arial" w:hAnsi="Arial" w:cs="Arial"/>
          <w:sz w:val="20"/>
          <w:szCs w:val="20"/>
        </w:rPr>
      </w:pPr>
    </w:p>
    <w:sectPr w:rsidR="00F54F12" w:rsidRPr="00F54F12" w:rsidSect="00F54F1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amuelCarleial" w:date="2020-02-14T09:18:00Z" w:initials="SC">
    <w:p w14:paraId="7D6FE66D" w14:textId="77777777" w:rsidR="001B3FD2" w:rsidRPr="009A5F7F" w:rsidRDefault="001B3FD2" w:rsidP="009F3B2C">
      <w:pPr>
        <w:pStyle w:val="Textodecomentrio"/>
        <w:rPr>
          <w:u w:val="single"/>
        </w:rPr>
      </w:pPr>
      <w:r>
        <w:rPr>
          <w:rStyle w:val="Refdecomentrio"/>
        </w:rPr>
        <w:annotationRef/>
      </w:r>
      <w:r w:rsidRPr="009A5F7F">
        <w:rPr>
          <w:u w:val="single"/>
        </w:rPr>
        <w:t>Atividade revisada:</w:t>
      </w:r>
    </w:p>
    <w:p w14:paraId="48E7DCAE" w14:textId="77777777" w:rsidR="001B3FD2" w:rsidRDefault="001B3FD2" w:rsidP="009F3B2C">
      <w:pPr>
        <w:pStyle w:val="Textodecomentrio"/>
      </w:pPr>
      <w:r>
        <w:t>Suas atividades foram revisadas e você recebeu a seguinte</w:t>
      </w:r>
    </w:p>
    <w:p w14:paraId="0209ED6F" w14:textId="77777777" w:rsidR="001B3FD2" w:rsidRDefault="001B3FD2" w:rsidP="009F3B2C">
      <w:pPr>
        <w:pStyle w:val="Textodecomentrio"/>
        <w:jc w:val="right"/>
        <w:rPr>
          <w:b/>
        </w:rPr>
      </w:pPr>
      <w:r>
        <w:rPr>
          <w:b/>
        </w:rPr>
        <w:t xml:space="preserve">                                    </w:t>
      </w:r>
    </w:p>
    <w:p w14:paraId="51E67638" w14:textId="1E5B83F8" w:rsidR="001B3FD2" w:rsidRPr="009A5F7F" w:rsidRDefault="001B3FD2" w:rsidP="009F3B2C">
      <w:pPr>
        <w:pStyle w:val="Textodecomentrio"/>
        <w:jc w:val="right"/>
        <w:rPr>
          <w:b/>
        </w:rPr>
      </w:pPr>
      <w:r>
        <w:rPr>
          <w:b/>
        </w:rPr>
        <w:t xml:space="preserve">                              --------- NOTA: </w:t>
      </w:r>
      <w:r w:rsidR="009A22B8">
        <w:rPr>
          <w:b/>
        </w:rPr>
        <w:t>9.3</w:t>
      </w:r>
      <w:bookmarkStart w:id="1" w:name="_GoBack"/>
      <w:bookmarkEnd w:id="1"/>
      <w:r>
        <w:rPr>
          <w:b/>
        </w:rPr>
        <w:t xml:space="preserve"> ---------</w:t>
      </w:r>
    </w:p>
    <w:p w14:paraId="11521359" w14:textId="77777777" w:rsidR="001B3FD2" w:rsidRDefault="001B3FD2" w:rsidP="009F3B2C">
      <w:pPr>
        <w:pStyle w:val="Textodecomentrio"/>
      </w:pPr>
    </w:p>
    <w:p w14:paraId="14BCEF03" w14:textId="77777777" w:rsidR="001B3FD2" w:rsidRDefault="001B3FD2" w:rsidP="009F3B2C">
      <w:pPr>
        <w:pStyle w:val="Textodecomentrio"/>
      </w:pPr>
    </w:p>
    <w:p w14:paraId="2F2A09FA" w14:textId="77777777" w:rsidR="001B3FD2" w:rsidRPr="009A5F7F" w:rsidRDefault="001B3FD2" w:rsidP="009F3B2C">
      <w:pPr>
        <w:pStyle w:val="Textodecomentrio"/>
        <w:rPr>
          <w:u w:val="single"/>
        </w:rPr>
      </w:pPr>
      <w:r w:rsidRPr="009A5F7F">
        <w:rPr>
          <w:u w:val="single"/>
        </w:rPr>
        <w:t>Comentário prévio:</w:t>
      </w:r>
    </w:p>
    <w:p w14:paraId="7ACD8506" w14:textId="77777777" w:rsidR="001B3FD2" w:rsidRDefault="001B3FD2">
      <w:pPr>
        <w:pStyle w:val="Textodecomentrio"/>
      </w:pPr>
      <w:r>
        <w:t>Adicionei comentários e sugestões neste arquivo para que você entenda quais pontos podem ser melhorados ou quais foram insuficientemente desenvolvidos. Entenda que análise de dados e estatística formam um conjunto de práticas que são aprendidas com erro e acerto (especialmente para aqueles como eu e você que não tem uma formação em estatística). Como disse no curso, não existem receitas mágicas ou definitivas para uma análise de dados adequada. O que podemos buscar, porém, é sempre nos aperfeiçoar e melhorar a maneira como chegamos aos nossos resultados.</w:t>
      </w:r>
    </w:p>
  </w:comment>
  <w:comment w:id="2" w:author="SamuelCarleial" w:date="2020-02-14T13:01:00Z" w:initials="SC">
    <w:p w14:paraId="5E9027C9" w14:textId="77777777" w:rsidR="001B3FD2" w:rsidRDefault="001B3FD2">
      <w:pPr>
        <w:pStyle w:val="Textodecomentrio"/>
      </w:pPr>
      <w:r>
        <w:rPr>
          <w:rStyle w:val="Refdecomentrio"/>
        </w:rPr>
        <w:annotationRef/>
      </w:r>
      <w:r>
        <w:t>O gráfico é muito interessante e complexo. Devido justamente a sua complexidade, existem vários detalhes nele que podem ser trabalhados e aperfeiçoados, mas de maneira geral ele parece ser bem adequado para ser utilizado na comparação dos três tratamentos.</w:t>
      </w:r>
    </w:p>
    <w:p w14:paraId="2475E857" w14:textId="77777777" w:rsidR="001B3FD2" w:rsidRDefault="001B3FD2">
      <w:pPr>
        <w:pStyle w:val="Textodecomentrio"/>
      </w:pPr>
    </w:p>
    <w:p w14:paraId="32C62A8B" w14:textId="77777777" w:rsidR="001B3FD2" w:rsidRDefault="001B3FD2">
      <w:pPr>
        <w:pStyle w:val="Textodecomentrio"/>
      </w:pPr>
      <w:r>
        <w:t>A respeito do aspecto estético, eu sugeriria:</w:t>
      </w:r>
    </w:p>
    <w:p w14:paraId="55201FA6" w14:textId="77777777" w:rsidR="001B3FD2" w:rsidRDefault="001B3FD2" w:rsidP="007E0BBB">
      <w:pPr>
        <w:pStyle w:val="Textodecomentrio"/>
        <w:numPr>
          <w:ilvl w:val="0"/>
          <w:numId w:val="1"/>
        </w:numPr>
      </w:pPr>
      <w:r>
        <w:t xml:space="preserve"> Remover o pano de fundo cinza, pois ele se configura como </w:t>
      </w:r>
      <w:proofErr w:type="spellStart"/>
      <w:r w:rsidRPr="007E0BBB">
        <w:rPr>
          <w:i/>
        </w:rPr>
        <w:t>ink-junk</w:t>
      </w:r>
      <w:proofErr w:type="spellEnd"/>
      <w:r>
        <w:t xml:space="preserve"> e é tinta desnecessária. Use para isso: </w:t>
      </w:r>
      <w:proofErr w:type="spellStart"/>
      <w:r w:rsidRPr="007E0BBB">
        <w:rPr>
          <w:color w:val="00B050"/>
        </w:rPr>
        <w:t>theme_</w:t>
      </w:r>
      <w:proofErr w:type="gramStart"/>
      <w:r w:rsidRPr="007E0BBB">
        <w:rPr>
          <w:color w:val="00B050"/>
        </w:rPr>
        <w:t>bw</w:t>
      </w:r>
      <w:proofErr w:type="spellEnd"/>
      <w:r w:rsidRPr="007E0BBB">
        <w:rPr>
          <w:color w:val="00B050"/>
        </w:rPr>
        <w:t>(</w:t>
      </w:r>
      <w:proofErr w:type="gramEnd"/>
      <w:r w:rsidRPr="007E0BBB">
        <w:rPr>
          <w:color w:val="00B050"/>
        </w:rPr>
        <w:t>)</w:t>
      </w:r>
      <w:r>
        <w:t xml:space="preserve"> ou </w:t>
      </w:r>
      <w:proofErr w:type="spellStart"/>
      <w:r w:rsidRPr="007E0BBB">
        <w:rPr>
          <w:color w:val="00B050"/>
        </w:rPr>
        <w:t>theme_classic</w:t>
      </w:r>
      <w:proofErr w:type="spellEnd"/>
      <w:r w:rsidRPr="007E0BBB">
        <w:rPr>
          <w:color w:val="00B050"/>
        </w:rPr>
        <w:t>()</w:t>
      </w:r>
    </w:p>
    <w:p w14:paraId="5C200362" w14:textId="77777777" w:rsidR="001B3FD2" w:rsidRDefault="001B3FD2" w:rsidP="00F3127A">
      <w:pPr>
        <w:pStyle w:val="Textodecomentrio"/>
      </w:pPr>
    </w:p>
    <w:p w14:paraId="55BA3C40" w14:textId="532EAFBA" w:rsidR="001B3FD2" w:rsidRPr="00F3127A" w:rsidRDefault="001B3FD2" w:rsidP="007E0BBB">
      <w:pPr>
        <w:pStyle w:val="Textodecomentrio"/>
        <w:numPr>
          <w:ilvl w:val="0"/>
          <w:numId w:val="1"/>
        </w:numPr>
      </w:pPr>
      <w:r>
        <w:t xml:space="preserve"> Remover os pontos </w:t>
      </w:r>
      <w:proofErr w:type="spellStart"/>
      <w:r w:rsidRPr="00F3127A">
        <w:rPr>
          <w:i/>
        </w:rPr>
        <w:t>outliers</w:t>
      </w:r>
      <w:proofErr w:type="spellEnd"/>
      <w:r>
        <w:t xml:space="preserve">, pois eles só fazem atrapalhar a visualização geral dos padrões de densidades. Use: </w:t>
      </w:r>
      <w:proofErr w:type="spellStart"/>
      <w:r w:rsidRPr="007E0BBB">
        <w:rPr>
          <w:color w:val="00B050"/>
        </w:rPr>
        <w:t>geom_</w:t>
      </w:r>
      <w:proofErr w:type="gramStart"/>
      <w:r w:rsidRPr="007E0BBB">
        <w:rPr>
          <w:color w:val="00B050"/>
        </w:rPr>
        <w:t>boxplot</w:t>
      </w:r>
      <w:proofErr w:type="spellEnd"/>
      <w:r w:rsidRPr="007E0BBB">
        <w:rPr>
          <w:color w:val="00B050"/>
        </w:rPr>
        <w:t>(</w:t>
      </w:r>
      <w:proofErr w:type="spellStart"/>
      <w:proofErr w:type="gramEnd"/>
      <w:r w:rsidRPr="007E0BBB">
        <w:rPr>
          <w:color w:val="00B050"/>
        </w:rPr>
        <w:t>outlier.shape</w:t>
      </w:r>
      <w:proofErr w:type="spellEnd"/>
      <w:r w:rsidRPr="007E0BBB">
        <w:rPr>
          <w:color w:val="00B050"/>
        </w:rPr>
        <w:t xml:space="preserve"> = NA)</w:t>
      </w:r>
    </w:p>
    <w:p w14:paraId="41184657" w14:textId="77777777" w:rsidR="001B3FD2" w:rsidRPr="00F3127A" w:rsidRDefault="001B3FD2" w:rsidP="00F3127A">
      <w:pPr>
        <w:pStyle w:val="Textodecomentrio"/>
      </w:pPr>
    </w:p>
    <w:p w14:paraId="141FB9A6" w14:textId="77777777" w:rsidR="001B3FD2" w:rsidRPr="00F3127A" w:rsidRDefault="001B3FD2" w:rsidP="007E0BBB">
      <w:pPr>
        <w:pStyle w:val="Textodecomentrio"/>
        <w:numPr>
          <w:ilvl w:val="0"/>
          <w:numId w:val="1"/>
        </w:numPr>
      </w:pPr>
      <w:r>
        <w:t xml:space="preserve"> Melhorar a legenda do eixo Y. Use </w:t>
      </w:r>
      <w:proofErr w:type="spellStart"/>
      <w:proofErr w:type="gramStart"/>
      <w:r w:rsidRPr="00F3127A">
        <w:rPr>
          <w:color w:val="00B050"/>
        </w:rPr>
        <w:t>ylab</w:t>
      </w:r>
      <w:proofErr w:type="spellEnd"/>
      <w:r w:rsidRPr="00F3127A">
        <w:rPr>
          <w:color w:val="00B050"/>
        </w:rPr>
        <w:t>(</w:t>
      </w:r>
      <w:proofErr w:type="spellStart"/>
      <w:proofErr w:type="gramEnd"/>
      <w:r w:rsidRPr="00F3127A">
        <w:rPr>
          <w:color w:val="00B050"/>
        </w:rPr>
        <w:t>expression</w:t>
      </w:r>
      <w:proofErr w:type="spellEnd"/>
      <w:r w:rsidRPr="00F3127A">
        <w:rPr>
          <w:color w:val="00B050"/>
        </w:rPr>
        <w:t>("Densidade (</w:t>
      </w:r>
      <w:proofErr w:type="spellStart"/>
      <w:r w:rsidRPr="00F3127A">
        <w:rPr>
          <w:color w:val="00B050"/>
        </w:rPr>
        <w:t>ind</w:t>
      </w:r>
      <w:proofErr w:type="spellEnd"/>
      <w:r w:rsidRPr="00F3127A">
        <w:rPr>
          <w:color w:val="00B050"/>
        </w:rPr>
        <w:t>/m"^2*")"))</w:t>
      </w:r>
    </w:p>
    <w:p w14:paraId="2021CF00" w14:textId="77777777" w:rsidR="001B3FD2" w:rsidRDefault="001B3FD2" w:rsidP="00F3127A">
      <w:pPr>
        <w:pStyle w:val="PargrafodaLista"/>
      </w:pPr>
    </w:p>
    <w:p w14:paraId="1FC3EDFF" w14:textId="314B3F91" w:rsidR="001B3FD2" w:rsidRDefault="001B3FD2" w:rsidP="007E0BBB">
      <w:pPr>
        <w:pStyle w:val="Textodecomentrio"/>
        <w:numPr>
          <w:ilvl w:val="0"/>
          <w:numId w:val="1"/>
        </w:numPr>
      </w:pPr>
      <w:r>
        <w:t xml:space="preserve"> Melhorar a legenda do eixo X. tipo no estilo ano (primeira linha) e mês (segunda linha). Isso seria um pouco mais complicado e para isso sugiro ver esse </w:t>
      </w:r>
      <w:hyperlink r:id="rId1" w:history="1">
        <w:r w:rsidRPr="00F3127A">
          <w:rPr>
            <w:rStyle w:val="Hyperlink"/>
          </w:rPr>
          <w:t>link</w:t>
        </w:r>
      </w:hyperlink>
    </w:p>
  </w:comment>
  <w:comment w:id="5" w:author="SamuelCarleial" w:date="2020-02-14T13:00:00Z" w:initials="SC">
    <w:p w14:paraId="51BD8218" w14:textId="77777777" w:rsidR="001B3FD2" w:rsidRDefault="001B3FD2">
      <w:pPr>
        <w:pStyle w:val="Textodecomentrio"/>
      </w:pPr>
      <w:r>
        <w:rPr>
          <w:rStyle w:val="Refdecomentrio"/>
        </w:rPr>
        <w:annotationRef/>
      </w:r>
      <w:proofErr w:type="spellStart"/>
      <w:r>
        <w:t>Voce</w:t>
      </w:r>
      <w:proofErr w:type="spellEnd"/>
      <w:r>
        <w:t xml:space="preserve"> poderia ter evidenciado isso usando linhas sobre os </w:t>
      </w:r>
      <w:proofErr w:type="spellStart"/>
      <w:r w:rsidRPr="007E0BBB">
        <w:rPr>
          <w:i/>
        </w:rPr>
        <w:t>boxplots</w:t>
      </w:r>
      <w:proofErr w:type="spellEnd"/>
      <w:r>
        <w:t xml:space="preserve">. Para isso seria preciso adicionar a camada </w:t>
      </w:r>
      <w:proofErr w:type="spellStart"/>
      <w:r w:rsidRPr="007E0BBB">
        <w:rPr>
          <w:i/>
        </w:rPr>
        <w:t>geom_</w:t>
      </w:r>
      <w:proofErr w:type="gramStart"/>
      <w:r w:rsidRPr="007E0BBB">
        <w:rPr>
          <w:i/>
        </w:rPr>
        <w:t>lines</w:t>
      </w:r>
      <w:proofErr w:type="spellEnd"/>
      <w:r w:rsidRPr="007E0BBB">
        <w:rPr>
          <w:i/>
        </w:rPr>
        <w:t>(</w:t>
      </w:r>
      <w:proofErr w:type="gramEnd"/>
      <w:r w:rsidRPr="007E0BBB">
        <w:rPr>
          <w:i/>
        </w:rPr>
        <w:t>)</w:t>
      </w:r>
      <w:r>
        <w:t>.</w:t>
      </w:r>
    </w:p>
    <w:p w14:paraId="775C49A4" w14:textId="77777777" w:rsidR="001B3FD2" w:rsidRDefault="001B3FD2">
      <w:pPr>
        <w:pStyle w:val="Textodecomentrio"/>
      </w:pPr>
    </w:p>
    <w:p w14:paraId="301B8494" w14:textId="172053A8" w:rsidR="001B3FD2" w:rsidRPr="003140E3" w:rsidRDefault="001B3FD2">
      <w:pPr>
        <w:pStyle w:val="Textodecomentrio"/>
      </w:pPr>
      <w:r>
        <w:t>Na minha opinião esse gráfico pode ser usado para comparar tratamentos ao longo do tempo, mas apenas numa vista geral. Ou seja, vendo a tendência das observações. Para uma analise formal e para você poder estar segura da significância na diferença entre grupos, é preciso realizar uma analise estática formal, por exemplo com modelos lineares.</w:t>
      </w:r>
    </w:p>
  </w:comment>
  <w:comment w:id="6" w:author="SamuelCarleial" w:date="2020-02-14T13:35:00Z" w:initials="SC">
    <w:p w14:paraId="4EC44B0A" w14:textId="77777777" w:rsidR="001B3FD2" w:rsidRDefault="001B3FD2">
      <w:pPr>
        <w:pStyle w:val="Textodecomentrio"/>
      </w:pPr>
      <w:r>
        <w:rPr>
          <w:rStyle w:val="Refdecomentrio"/>
        </w:rPr>
        <w:annotationRef/>
      </w:r>
      <w:r>
        <w:t>As observações acima também podem ser aplicadas aqui. Porém, aqui talvez eu sugeriria que cada linha fosse colocada em um gráfico separado. Ou seja, cinco gráficos lado a lado e assim talvez fosse mais fácil a comparação dessas relações por mês. Outra alternativa seria categorizar os meses em secos e chuvosos e aí sim comparar dois gráficos, cada um com um conjunto de linhas particular.</w:t>
      </w:r>
    </w:p>
    <w:p w14:paraId="4ADAD6AE" w14:textId="77777777" w:rsidR="001B3FD2" w:rsidRDefault="001B3FD2">
      <w:pPr>
        <w:pStyle w:val="Textodecomentrio"/>
      </w:pPr>
    </w:p>
    <w:p w14:paraId="69A9F509" w14:textId="6973F241" w:rsidR="001B3FD2" w:rsidRDefault="001B3FD2">
      <w:pPr>
        <w:pStyle w:val="Textodecomentrio"/>
      </w:pPr>
      <w:r>
        <w:t xml:space="preserve">Veja a função </w:t>
      </w:r>
      <w:proofErr w:type="spellStart"/>
      <w:proofErr w:type="gramStart"/>
      <w:r>
        <w:t>facet</w:t>
      </w:r>
      <w:proofErr w:type="spellEnd"/>
      <w:r>
        <w:t>(</w:t>
      </w:r>
      <w:proofErr w:type="gramEnd"/>
      <w:r>
        <w:t xml:space="preserve">) em </w:t>
      </w:r>
      <w:proofErr w:type="spellStart"/>
      <w:r>
        <w:t>ggplot</w:t>
      </w:r>
      <w:proofErr w:type="spellEnd"/>
      <w:r>
        <w:t xml:space="preserve">. Por exemplo: </w:t>
      </w:r>
      <w:proofErr w:type="spellStart"/>
      <w:r w:rsidRPr="00A96FA5">
        <w:rPr>
          <w:color w:val="00B050"/>
        </w:rPr>
        <w:t>facet_wrap</w:t>
      </w:r>
      <w:proofErr w:type="spellEnd"/>
      <w:r w:rsidRPr="00A96FA5">
        <w:rPr>
          <w:color w:val="00B050"/>
        </w:rPr>
        <w:t>(</w:t>
      </w:r>
      <w:proofErr w:type="gramStart"/>
      <w:r w:rsidRPr="00A96FA5">
        <w:rPr>
          <w:color w:val="00B050"/>
        </w:rPr>
        <w:t>~.categoria</w:t>
      </w:r>
      <w:proofErr w:type="gramEnd"/>
      <w:r w:rsidRPr="00A96FA5">
        <w:rPr>
          <w:color w:val="00B050"/>
        </w:rPr>
        <w:t>)</w:t>
      </w:r>
    </w:p>
  </w:comment>
  <w:comment w:id="11" w:author="SamuelCarleial" w:date="2020-02-14T13:32:00Z" w:initials="SC">
    <w:p w14:paraId="43CE50D6" w14:textId="027C1B4F" w:rsidR="001B3FD2" w:rsidRDefault="001B3FD2">
      <w:pPr>
        <w:pStyle w:val="Textodecomentrio"/>
      </w:pPr>
      <w:r>
        <w:rPr>
          <w:rStyle w:val="Refdecomentrio"/>
        </w:rPr>
        <w:annotationRef/>
      </w:r>
      <w:r>
        <w:t>Cuidado na interpretação desses dados, pois note que para cada linha nós temos apenas cinco observações. Assim, essas tendências não parecem ser tão robustas. Por exemplo, para setembro, se removermos a penúltima observação, obtemos uma linha com tendência negativa.</w:t>
      </w:r>
    </w:p>
  </w:comment>
  <w:comment w:id="14" w:author="SamuelCarleial" w:date="2020-02-14T13:31:00Z" w:initials="SC">
    <w:p w14:paraId="1839411C" w14:textId="36D27B3B" w:rsidR="001B3FD2" w:rsidRDefault="001B3FD2">
      <w:pPr>
        <w:pStyle w:val="Textodecomentrio"/>
      </w:pPr>
      <w:r>
        <w:rPr>
          <w:rStyle w:val="Refdecomentrio"/>
        </w:rPr>
        <w:annotationRef/>
      </w:r>
      <w:r>
        <w:t xml:space="preserve">Cuidado para não misturar muito ES e PT </w:t>
      </w:r>
      <w:r>
        <w:sym w:font="Wingdings" w:char="F04A"/>
      </w:r>
    </w:p>
  </w:comment>
  <w:comment w:id="15" w:author="SamuelCarleial" w:date="2020-02-14T13:52:00Z" w:initials="SC">
    <w:p w14:paraId="5ABFD1C8" w14:textId="77777777" w:rsidR="001B3FD2" w:rsidRDefault="001B3FD2">
      <w:pPr>
        <w:pStyle w:val="Textodecomentrio"/>
      </w:pPr>
      <w:r>
        <w:rPr>
          <w:rStyle w:val="Refdecomentrio"/>
        </w:rPr>
        <w:annotationRef/>
      </w:r>
      <w:r>
        <w:t>EXTRA:</w:t>
      </w:r>
    </w:p>
    <w:p w14:paraId="42E56D2A" w14:textId="0AD2F9A4" w:rsidR="001B3FD2" w:rsidRDefault="001B3FD2">
      <w:pPr>
        <w:pStyle w:val="Textodecomentrio"/>
      </w:pPr>
      <w:r>
        <w:t>Uma maneira alternativa de testar e selecionar modelos pode ser feita usando a função:</w:t>
      </w:r>
    </w:p>
    <w:p w14:paraId="0274FE63" w14:textId="77777777" w:rsidR="001B3FD2" w:rsidRDefault="001B3FD2">
      <w:pPr>
        <w:pStyle w:val="Textodecomentrio"/>
      </w:pPr>
    </w:p>
    <w:p w14:paraId="5D4FDC07" w14:textId="073B4B4A" w:rsidR="001B3FD2" w:rsidRDefault="001B3FD2" w:rsidP="001B3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B050"/>
          <w:sz w:val="20"/>
          <w:szCs w:val="20"/>
          <w:lang w:val="en-US"/>
        </w:rPr>
      </w:pPr>
      <w:proofErr w:type="gramStart"/>
      <w:r w:rsidRPr="001B3FD2">
        <w:rPr>
          <w:color w:val="00B050"/>
          <w:sz w:val="20"/>
          <w:szCs w:val="20"/>
          <w:lang w:val="en-US"/>
        </w:rPr>
        <w:t>step(</w:t>
      </w:r>
      <w:proofErr w:type="spellStart"/>
      <w:proofErr w:type="gramEnd"/>
      <w:r w:rsidRPr="001B3FD2">
        <w:rPr>
          <w:color w:val="00B050"/>
          <w:sz w:val="20"/>
          <w:szCs w:val="20"/>
          <w:lang w:val="en-US"/>
        </w:rPr>
        <w:t>modelo</w:t>
      </w:r>
      <w:proofErr w:type="spellEnd"/>
      <w:r w:rsidRPr="001B3FD2">
        <w:rPr>
          <w:color w:val="00B050"/>
          <w:sz w:val="20"/>
          <w:szCs w:val="20"/>
          <w:lang w:val="en-US"/>
        </w:rPr>
        <w:t xml:space="preserve">, direction = "both", scale = </w:t>
      </w:r>
      <w:r>
        <w:rPr>
          <w:color w:val="00B050"/>
          <w:sz w:val="20"/>
          <w:szCs w:val="20"/>
          <w:lang w:val="en-US"/>
        </w:rPr>
        <w:t>Z</w:t>
      </w:r>
      <w:r w:rsidRPr="001B3FD2">
        <w:rPr>
          <w:color w:val="00B050"/>
          <w:sz w:val="20"/>
          <w:szCs w:val="20"/>
          <w:lang w:val="en-US"/>
        </w:rPr>
        <w:t>^2)</w:t>
      </w:r>
      <w:r w:rsidRPr="001B3FD2">
        <w:rPr>
          <w:color w:val="00B050"/>
          <w:sz w:val="20"/>
          <w:szCs w:val="20"/>
        </w:rPr>
        <w:annotationRef/>
      </w:r>
    </w:p>
    <w:p w14:paraId="08C3F821" w14:textId="77777777" w:rsidR="001B3FD2" w:rsidRDefault="001B3FD2" w:rsidP="001B3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B050"/>
          <w:sz w:val="20"/>
          <w:szCs w:val="20"/>
          <w:lang w:val="en-US"/>
        </w:rPr>
      </w:pPr>
    </w:p>
    <w:p w14:paraId="70343ABB" w14:textId="2CC11B26" w:rsidR="001B3FD2" w:rsidRPr="001B3FD2" w:rsidRDefault="001B3FD2" w:rsidP="001B3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1B3FD2">
        <w:rPr>
          <w:sz w:val="20"/>
          <w:szCs w:val="20"/>
        </w:rPr>
        <w:t>onde Z = erro residual standard do modelo</w:t>
      </w:r>
    </w:p>
  </w:comment>
  <w:comment w:id="16" w:author="SamuelCarleial" w:date="2020-02-14T13:48:00Z" w:initials="SC">
    <w:p w14:paraId="0062326C" w14:textId="41FCAFD7" w:rsidR="001B3FD2" w:rsidRDefault="001B3FD2">
      <w:pPr>
        <w:pStyle w:val="Textodecomentrio"/>
      </w:pPr>
      <w:r>
        <w:rPr>
          <w:rStyle w:val="Refdecomentrio"/>
        </w:rPr>
        <w:annotationRef/>
      </w:r>
      <w:r>
        <w:t xml:space="preserve">Taxa de crescimento pressupõe um valor porcentual de 0-100 (ou 0.0-1.0), porque foi feita essa transformação= Não ficou claro. Se esse for o caso, talvez a distribuição das observações de Y se comporte de maneira logística (binomial) e não normal ou Poisson. </w:t>
      </w:r>
    </w:p>
    <w:p w14:paraId="55303694" w14:textId="77777777" w:rsidR="001B3FD2" w:rsidRDefault="001B3FD2">
      <w:pPr>
        <w:pStyle w:val="Textodecomentrio"/>
      </w:pPr>
    </w:p>
    <w:p w14:paraId="10DC123E" w14:textId="5234F88E" w:rsidR="001B3FD2" w:rsidRDefault="001B3FD2">
      <w:pPr>
        <w:pStyle w:val="Textodecomentrio"/>
      </w:pPr>
      <w:r>
        <w:t>Portanto, o modelo deveria ter outro tipo de família (= binomial). Seria útil ver os gráficos diagnósticos dos modelos para saber da adequação feita pelos mesmos e se o modelo é valido.</w:t>
      </w:r>
    </w:p>
  </w:comment>
  <w:comment w:id="17" w:author="SamuelCarleial" w:date="2020-02-14T13:46:00Z" w:initials="SC">
    <w:p w14:paraId="3F3733CA" w14:textId="4660F677" w:rsidR="001B3FD2" w:rsidRDefault="001B3FD2">
      <w:pPr>
        <w:pStyle w:val="Textodecomentrio"/>
      </w:pPr>
      <w:r>
        <w:rPr>
          <w:rStyle w:val="Refdecomentrio"/>
        </w:rPr>
        <w:annotationRef/>
      </w:r>
      <w:r>
        <w:t>Os valores de cada mês foram agrupados independentemente do ano? Ou seja, ano não foi considerado. Talvez, ano pudesse ser incluído como fator aleatório nos modelos.</w:t>
      </w:r>
    </w:p>
  </w:comment>
  <w:comment w:id="18" w:author="SamuelCarleial" w:date="2020-02-14T13:41:00Z" w:initials="SC">
    <w:p w14:paraId="202195E9" w14:textId="0B5485B6" w:rsidR="001B3FD2" w:rsidRDefault="001B3FD2">
      <w:pPr>
        <w:pStyle w:val="Textodecomentrio"/>
      </w:pPr>
      <w:r>
        <w:rPr>
          <w:rStyle w:val="Refdecomentrio"/>
        </w:rPr>
        <w:annotationRef/>
      </w:r>
      <w:r>
        <w:t>Mas esse também foi menor. Por que não foi escolhido?</w:t>
      </w:r>
    </w:p>
  </w:comment>
  <w:comment w:id="19" w:author="SamuelCarleial" w:date="2020-02-14T13:44:00Z" w:initials="SC">
    <w:p w14:paraId="344EB25B" w14:textId="00DD273E" w:rsidR="001B3FD2" w:rsidRDefault="001B3FD2">
      <w:pPr>
        <w:pStyle w:val="Textodecomentrio"/>
      </w:pPr>
      <w:r>
        <w:rPr>
          <w:rStyle w:val="Refdecomentrio"/>
        </w:rPr>
        <w:annotationRef/>
      </w:r>
      <w:r>
        <w:t xml:space="preserve">Ao meu ver esses dois preditores se comportam como </w:t>
      </w:r>
      <w:proofErr w:type="spellStart"/>
      <w:r>
        <w:t>co-variáveis</w:t>
      </w:r>
      <w:proofErr w:type="spellEnd"/>
      <w:r>
        <w:t xml:space="preserve"> e poderiam ser incluídos como fatores fixos e não aleatórios. Fatores aleatórios são em via de regra aqueles que dão estrutura hierárquica ao desenho experimental, por exemplo individuo, bloco, local de coleta.</w:t>
      </w:r>
    </w:p>
  </w:comment>
  <w:comment w:id="20" w:author="SamuelCarleial" w:date="2020-02-14T13:59:00Z" w:initials="SC">
    <w:p w14:paraId="2428769F" w14:textId="13BAE41E" w:rsidR="00B37D8A" w:rsidRDefault="00D3367A">
      <w:pPr>
        <w:pStyle w:val="Textodecomentrio"/>
      </w:pPr>
      <w:r>
        <w:rPr>
          <w:rStyle w:val="Refdecomentrio"/>
        </w:rPr>
        <w:annotationRef/>
      </w:r>
      <w:r>
        <w:t xml:space="preserve">Usar modelos separados para combinar os resultados numa interpretação conjunta é valido. </w:t>
      </w:r>
      <w:r w:rsidR="00B37D8A">
        <w:t>A interpretação faz sentido dentro de um contexto maior como explicado. A pergunta é se avaliar os meses em si tem valor biológico, ou se avaliar estacoes faz mais sentido desde o ponto de vista ecológico.</w:t>
      </w:r>
      <w:r w:rsidR="00E0170F">
        <w:t xml:space="preserve"> Avalie os valores de R2 dos modelos para ter uma </w:t>
      </w:r>
      <w:proofErr w:type="spellStart"/>
      <w:r w:rsidR="00E0170F">
        <w:t>nocao</w:t>
      </w:r>
      <w:proofErr w:type="spellEnd"/>
      <w:r w:rsidR="00E0170F">
        <w:t xml:space="preserve"> de quão bons são os modelos em explicar a variação de Y com base nos valores dos preditores. Modelos com R2 elevado &gt;70% são preferidos aqueles que tem R2 muito baixo.</w:t>
      </w:r>
    </w:p>
    <w:p w14:paraId="354F6CE5" w14:textId="47AEF7B0" w:rsidR="00B37D8A" w:rsidRDefault="00B37D8A">
      <w:pPr>
        <w:pStyle w:val="Textodecomentrio"/>
      </w:pPr>
    </w:p>
    <w:p w14:paraId="0E242030" w14:textId="089E8A8F" w:rsidR="00D3367A" w:rsidRDefault="00E0170F">
      <w:pPr>
        <w:pStyle w:val="Textodecomentrio"/>
      </w:pPr>
      <w:proofErr w:type="spellStart"/>
      <w:r>
        <w:t>Sugestao</w:t>
      </w:r>
      <w:proofErr w:type="spellEnd"/>
      <w:r>
        <w:t>: v</w:t>
      </w:r>
      <w:r w:rsidR="00B37D8A">
        <w:t>ocê</w:t>
      </w:r>
      <w:r w:rsidR="00D3367A">
        <w:t xml:space="preserve"> tentou, no entanto, combinar todos os dados dentro de um </w:t>
      </w:r>
      <w:r w:rsidR="00B37D8A">
        <w:t>só</w:t>
      </w:r>
      <w:r w:rsidR="00D3367A">
        <w:t xml:space="preserve"> modelo?</w:t>
      </w:r>
    </w:p>
    <w:p w14:paraId="0C080DA1" w14:textId="77777777" w:rsidR="00D3367A" w:rsidRDefault="00D3367A">
      <w:pPr>
        <w:pStyle w:val="Textodecomentrio"/>
      </w:pPr>
    </w:p>
    <w:p w14:paraId="3C73A5FF" w14:textId="77777777" w:rsidR="00D3367A" w:rsidRDefault="00D3367A">
      <w:pPr>
        <w:pStyle w:val="Textodecomentrio"/>
      </w:pPr>
      <w:proofErr w:type="spellStart"/>
      <w:r>
        <w:t>Sugestao</w:t>
      </w:r>
      <w:proofErr w:type="spellEnd"/>
      <w:r>
        <w:t xml:space="preserve"> de analise:</w:t>
      </w:r>
    </w:p>
    <w:p w14:paraId="027304F7" w14:textId="77777777" w:rsidR="00D3367A" w:rsidRDefault="00D3367A">
      <w:pPr>
        <w:pStyle w:val="Textodecomentrio"/>
      </w:pPr>
    </w:p>
    <w:p w14:paraId="32022CF5" w14:textId="77777777" w:rsidR="00D3367A" w:rsidRPr="00D3367A" w:rsidRDefault="00D3367A">
      <w:pPr>
        <w:pStyle w:val="Textodecomentrio"/>
        <w:rPr>
          <w:rFonts w:ascii="Times New Roman" w:hAnsi="Times New Roman"/>
          <w:color w:val="00B050"/>
        </w:rPr>
      </w:pPr>
      <w:proofErr w:type="spellStart"/>
      <w:proofErr w:type="gramStart"/>
      <w:r w:rsidRPr="00D3367A">
        <w:rPr>
          <w:rFonts w:ascii="Times New Roman" w:hAnsi="Times New Roman"/>
          <w:color w:val="00B050"/>
        </w:rPr>
        <w:t>lmer</w:t>
      </w:r>
      <w:proofErr w:type="spellEnd"/>
      <w:r w:rsidRPr="00D3367A">
        <w:rPr>
          <w:rFonts w:ascii="Times New Roman" w:hAnsi="Times New Roman"/>
          <w:color w:val="00B050"/>
        </w:rPr>
        <w:t>(</w:t>
      </w:r>
      <w:proofErr w:type="gramEnd"/>
      <w:r w:rsidRPr="00D3367A">
        <w:rPr>
          <w:rFonts w:ascii="Times New Roman" w:hAnsi="Times New Roman"/>
          <w:color w:val="00B050"/>
        </w:rPr>
        <w:t xml:space="preserve">y ~ </w:t>
      </w:r>
    </w:p>
    <w:p w14:paraId="55496F46" w14:textId="48784CAF" w:rsidR="00D3367A" w:rsidRPr="00D3367A" w:rsidRDefault="00D3367A">
      <w:pPr>
        <w:pStyle w:val="Textodecomentrio"/>
        <w:rPr>
          <w:rFonts w:ascii="Times New Roman" w:hAnsi="Times New Roman"/>
          <w:color w:val="00B050"/>
        </w:rPr>
      </w:pPr>
      <w:r w:rsidRPr="00D3367A">
        <w:rPr>
          <w:rFonts w:ascii="Times New Roman" w:hAnsi="Times New Roman"/>
          <w:color w:val="00B050"/>
        </w:rPr>
        <w:t xml:space="preserve">    + </w:t>
      </w:r>
      <w:r w:rsidRPr="00D3367A">
        <w:rPr>
          <w:rFonts w:ascii="Times New Roman" w:hAnsi="Times New Roman"/>
          <w:color w:val="00B050"/>
        </w:rPr>
        <w:t>x</w:t>
      </w:r>
    </w:p>
    <w:p w14:paraId="6608A0A8" w14:textId="5F057C6D" w:rsidR="00D3367A" w:rsidRPr="00D3367A" w:rsidRDefault="00D3367A">
      <w:pPr>
        <w:pStyle w:val="Textodecomentrio"/>
        <w:rPr>
          <w:rFonts w:ascii="Times New Roman" w:hAnsi="Times New Roman"/>
          <w:color w:val="00B050"/>
        </w:rPr>
      </w:pPr>
      <w:r w:rsidRPr="00D3367A">
        <w:rPr>
          <w:rFonts w:ascii="Times New Roman" w:hAnsi="Times New Roman"/>
          <w:color w:val="00B050"/>
        </w:rPr>
        <w:t xml:space="preserve">    + mês</w:t>
      </w:r>
    </w:p>
    <w:p w14:paraId="16817AAB" w14:textId="0147A7DA" w:rsidR="00D3367A" w:rsidRPr="00D3367A" w:rsidRDefault="00D3367A">
      <w:pPr>
        <w:pStyle w:val="Textodecomentrio"/>
        <w:rPr>
          <w:rFonts w:ascii="Times New Roman" w:hAnsi="Times New Roman"/>
          <w:color w:val="00B050"/>
        </w:rPr>
      </w:pPr>
      <w:r w:rsidRPr="00D3367A">
        <w:rPr>
          <w:rFonts w:ascii="Times New Roman" w:hAnsi="Times New Roman"/>
          <w:color w:val="00B050"/>
        </w:rPr>
        <w:t xml:space="preserve">    + temperatura</w:t>
      </w:r>
    </w:p>
    <w:p w14:paraId="69D46716" w14:textId="097955F0" w:rsidR="00D3367A" w:rsidRPr="00D3367A" w:rsidRDefault="00D3367A">
      <w:pPr>
        <w:pStyle w:val="Textodecomentrio"/>
        <w:rPr>
          <w:rFonts w:ascii="Times New Roman" w:hAnsi="Times New Roman"/>
          <w:color w:val="00B050"/>
        </w:rPr>
      </w:pPr>
      <w:r w:rsidRPr="00D3367A">
        <w:rPr>
          <w:rFonts w:ascii="Times New Roman" w:hAnsi="Times New Roman"/>
          <w:color w:val="00B050"/>
        </w:rPr>
        <w:t xml:space="preserve">    </w:t>
      </w:r>
      <w:r w:rsidRPr="00D3367A">
        <w:rPr>
          <w:rFonts w:ascii="Times New Roman" w:hAnsi="Times New Roman"/>
          <w:color w:val="00B050"/>
        </w:rPr>
        <w:t>+ salinidade</w:t>
      </w:r>
    </w:p>
    <w:p w14:paraId="55EEE68A" w14:textId="25A3851C" w:rsidR="00D3367A" w:rsidRPr="00D3367A" w:rsidRDefault="00D3367A">
      <w:pPr>
        <w:pStyle w:val="Textodecomentrio"/>
        <w:rPr>
          <w:rFonts w:ascii="Times New Roman" w:hAnsi="Times New Roman"/>
          <w:color w:val="00B050"/>
        </w:rPr>
      </w:pPr>
      <w:r w:rsidRPr="00D3367A">
        <w:rPr>
          <w:rFonts w:ascii="Times New Roman" w:hAnsi="Times New Roman"/>
          <w:color w:val="00B050"/>
        </w:rPr>
        <w:t xml:space="preserve">    </w:t>
      </w:r>
      <w:r w:rsidRPr="00D3367A">
        <w:rPr>
          <w:rFonts w:ascii="Times New Roman" w:hAnsi="Times New Roman"/>
          <w:color w:val="00B050"/>
        </w:rPr>
        <w:t>+ (1|</w:t>
      </w:r>
      <w:r w:rsidRPr="00D3367A">
        <w:rPr>
          <w:rFonts w:ascii="Times New Roman" w:hAnsi="Times New Roman"/>
          <w:color w:val="00B050"/>
        </w:rPr>
        <w:t>ano</w:t>
      </w:r>
      <w:r w:rsidRPr="00D3367A">
        <w:rPr>
          <w:rFonts w:ascii="Times New Roman" w:hAnsi="Times New Roman"/>
          <w:color w:val="00B050"/>
        </w:rPr>
        <w:t>)</w:t>
      </w:r>
    </w:p>
    <w:p w14:paraId="12D46D0B" w14:textId="5E6064BB" w:rsidR="00D3367A" w:rsidRPr="00D3367A" w:rsidRDefault="00D3367A">
      <w:pPr>
        <w:pStyle w:val="Textodecomentrio"/>
        <w:rPr>
          <w:rFonts w:ascii="Times New Roman" w:hAnsi="Times New Roman"/>
          <w:color w:val="00B050"/>
        </w:rPr>
      </w:pPr>
      <w:r w:rsidRPr="00D3367A">
        <w:rPr>
          <w:rFonts w:ascii="Times New Roman" w:hAnsi="Times New Roman"/>
          <w:color w:val="00B050"/>
        </w:rPr>
        <w:t xml:space="preserve">    </w:t>
      </w:r>
      <w:r w:rsidRPr="00D3367A">
        <w:rPr>
          <w:rFonts w:ascii="Times New Roman" w:hAnsi="Times New Roman"/>
          <w:color w:val="00B050"/>
        </w:rPr>
        <w:t xml:space="preserve">, </w:t>
      </w:r>
      <w:proofErr w:type="spellStart"/>
      <w:r w:rsidRPr="00D3367A">
        <w:rPr>
          <w:rFonts w:ascii="Times New Roman" w:hAnsi="Times New Roman"/>
          <w:color w:val="00B050"/>
        </w:rPr>
        <w:t>family</w:t>
      </w:r>
      <w:proofErr w:type="spellEnd"/>
      <w:r w:rsidRPr="00D3367A">
        <w:rPr>
          <w:rFonts w:ascii="Times New Roman" w:hAnsi="Times New Roman"/>
          <w:color w:val="00B050"/>
        </w:rPr>
        <w:t xml:space="preserve">= </w:t>
      </w:r>
      <w:r w:rsidRPr="00D3367A">
        <w:rPr>
          <w:rFonts w:ascii="Times New Roman" w:hAnsi="Times New Roman"/>
          <w:color w:val="00B050"/>
        </w:rPr>
        <w:t>binomial</w:t>
      </w:r>
    </w:p>
    <w:p w14:paraId="79EE0083" w14:textId="77777777" w:rsidR="00D3367A" w:rsidRDefault="00D3367A">
      <w:pPr>
        <w:pStyle w:val="Textodecomentrio"/>
        <w:rPr>
          <w:rFonts w:ascii="Times New Roman" w:hAnsi="Times New Roman"/>
          <w:color w:val="00B050"/>
        </w:rPr>
      </w:pPr>
      <w:r w:rsidRPr="00D3367A">
        <w:rPr>
          <w:rFonts w:ascii="Times New Roman" w:hAnsi="Times New Roman"/>
          <w:color w:val="00B050"/>
        </w:rPr>
        <w:t xml:space="preserve">    </w:t>
      </w:r>
      <w:r w:rsidRPr="00D3367A">
        <w:rPr>
          <w:rFonts w:ascii="Times New Roman" w:hAnsi="Times New Roman"/>
          <w:color w:val="00B050"/>
        </w:rPr>
        <w:t>, data= data)</w:t>
      </w:r>
    </w:p>
    <w:p w14:paraId="3C518288" w14:textId="77777777" w:rsidR="0099723C" w:rsidRDefault="0099723C">
      <w:pPr>
        <w:pStyle w:val="Textodecomentrio"/>
      </w:pPr>
    </w:p>
    <w:p w14:paraId="75E73734" w14:textId="77777777" w:rsidR="0099723C" w:rsidRDefault="0099723C">
      <w:pPr>
        <w:pStyle w:val="Textodecomentrio"/>
      </w:pPr>
      <w:r>
        <w:t xml:space="preserve">Y deve ser usado como uma taxa (0-1) ou uma combinação de valores, </w:t>
      </w:r>
      <w:proofErr w:type="spellStart"/>
      <w:r>
        <w:t>ie</w:t>
      </w:r>
      <w:proofErr w:type="spellEnd"/>
      <w:r>
        <w:t xml:space="preserve">. </w:t>
      </w:r>
      <w:proofErr w:type="spellStart"/>
      <w:proofErr w:type="gramStart"/>
      <w:r w:rsidRPr="0099723C">
        <w:rPr>
          <w:color w:val="00B050"/>
        </w:rPr>
        <w:t>cbind</w:t>
      </w:r>
      <w:proofErr w:type="spellEnd"/>
      <w:r w:rsidRPr="0099723C">
        <w:rPr>
          <w:color w:val="00B050"/>
        </w:rPr>
        <w:t>(</w:t>
      </w:r>
      <w:proofErr w:type="gramEnd"/>
      <w:r w:rsidRPr="0099723C">
        <w:rPr>
          <w:color w:val="00B050"/>
        </w:rPr>
        <w:t>y, 1-y)</w:t>
      </w:r>
      <w:r w:rsidRPr="0099723C">
        <w:t>.</w:t>
      </w:r>
      <w:r>
        <w:t xml:space="preserve"> Pode ser que ocorra uma mensagem de erro, mas ela pode ser ignorada, pois o modelo vai ser produzido mesmo assim: </w:t>
      </w:r>
    </w:p>
    <w:p w14:paraId="52BDC851" w14:textId="77777777" w:rsidR="0099723C" w:rsidRDefault="0099723C">
      <w:pPr>
        <w:pStyle w:val="Textodecomentrio"/>
      </w:pPr>
    </w:p>
    <w:p w14:paraId="2D2A1D5C" w14:textId="77777777" w:rsidR="0099723C" w:rsidRPr="0099723C" w:rsidRDefault="0099723C" w:rsidP="0099723C">
      <w:pPr>
        <w:pStyle w:val="Textodecomentrio"/>
        <w:rPr>
          <w:color w:val="FF0000"/>
          <w:lang w:val="en-US"/>
        </w:rPr>
      </w:pPr>
      <w:r w:rsidRPr="0099723C">
        <w:rPr>
          <w:color w:val="FF0000"/>
          <w:lang w:val="en-US"/>
        </w:rPr>
        <w:t>Warning message:</w:t>
      </w:r>
    </w:p>
    <w:p w14:paraId="125320D6" w14:textId="43B52A17" w:rsidR="0099723C" w:rsidRPr="0099723C" w:rsidRDefault="0099723C" w:rsidP="0099723C">
      <w:pPr>
        <w:pStyle w:val="Textodecomentrio"/>
        <w:rPr>
          <w:lang w:val="en-US"/>
        </w:rPr>
      </w:pPr>
      <w:r w:rsidRPr="0099723C">
        <w:rPr>
          <w:color w:val="FF0000"/>
          <w:lang w:val="en-US"/>
        </w:rPr>
        <w:t xml:space="preserve">In </w:t>
      </w:r>
      <w:proofErr w:type="spellStart"/>
      <w:proofErr w:type="gramStart"/>
      <w:r w:rsidRPr="0099723C">
        <w:rPr>
          <w:color w:val="FF0000"/>
          <w:lang w:val="en-US"/>
        </w:rPr>
        <w:t>eval</w:t>
      </w:r>
      <w:proofErr w:type="spellEnd"/>
      <w:r w:rsidRPr="0099723C">
        <w:rPr>
          <w:color w:val="FF0000"/>
          <w:lang w:val="en-US"/>
        </w:rPr>
        <w:t>(</w:t>
      </w:r>
      <w:proofErr w:type="spellStart"/>
      <w:proofErr w:type="gramEnd"/>
      <w:r w:rsidRPr="0099723C">
        <w:rPr>
          <w:color w:val="FF0000"/>
          <w:lang w:val="en-US"/>
        </w:rPr>
        <w:t>family$initialize</w:t>
      </w:r>
      <w:proofErr w:type="spellEnd"/>
      <w:r w:rsidRPr="0099723C">
        <w:rPr>
          <w:color w:val="FF0000"/>
          <w:lang w:val="en-US"/>
        </w:rPr>
        <w:t xml:space="preserve">, rho) : non-integer #successes in a binomial </w:t>
      </w:r>
      <w:proofErr w:type="spellStart"/>
      <w:r w:rsidRPr="0099723C">
        <w:rPr>
          <w:color w:val="FF0000"/>
          <w:lang w:val="en-US"/>
        </w:rPr>
        <w:t>glm</w:t>
      </w:r>
      <w:proofErr w:type="spellEnd"/>
      <w:r w:rsidRPr="0099723C">
        <w:rPr>
          <w:color w:val="FF0000"/>
          <w:lang w:val="en-US"/>
        </w:rPr>
        <w:t>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CD8506" w15:done="0"/>
  <w15:commentEx w15:paraId="1FC3EDFF" w15:done="0"/>
  <w15:commentEx w15:paraId="301B8494" w15:done="0"/>
  <w15:commentEx w15:paraId="69A9F509" w15:done="0"/>
  <w15:commentEx w15:paraId="43CE50D6" w15:done="0"/>
  <w15:commentEx w15:paraId="1839411C" w15:done="0"/>
  <w15:commentEx w15:paraId="70343ABB" w15:done="0"/>
  <w15:commentEx w15:paraId="10DC123E" w15:done="0"/>
  <w15:commentEx w15:paraId="3F3733CA" w15:done="0"/>
  <w15:commentEx w15:paraId="202195E9" w15:done="0"/>
  <w15:commentEx w15:paraId="344EB25B" w15:done="0"/>
  <w15:commentEx w15:paraId="125320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CD8506" w16cid:durableId="21F0E469"/>
  <w16cid:commentId w16cid:paraId="1FC3EDFF" w16cid:durableId="21F118A8"/>
  <w16cid:commentId w16cid:paraId="301B8494" w16cid:durableId="21F11878"/>
  <w16cid:commentId w16cid:paraId="69A9F509" w16cid:durableId="21F120BF"/>
  <w16cid:commentId w16cid:paraId="43CE50D6" w16cid:durableId="21F12001"/>
  <w16cid:commentId w16cid:paraId="1839411C" w16cid:durableId="21F11FB4"/>
  <w16cid:commentId w16cid:paraId="70343ABB" w16cid:durableId="21F124B6"/>
  <w16cid:commentId w16cid:paraId="10DC123E" w16cid:durableId="21F1239A"/>
  <w16cid:commentId w16cid:paraId="3F3733CA" w16cid:durableId="21F1234A"/>
  <w16cid:commentId w16cid:paraId="202195E9" w16cid:durableId="21F12201"/>
  <w16cid:commentId w16cid:paraId="344EB25B" w16cid:durableId="21F122AB"/>
  <w16cid:commentId w16cid:paraId="125320D6" w16cid:durableId="21F126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04841"/>
    <w:multiLevelType w:val="hybridMultilevel"/>
    <w:tmpl w:val="260861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muelCarleial">
    <w15:presenceInfo w15:providerId="None" w15:userId="SamuelCarlei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7E4E"/>
    <w:rsid w:val="000839E3"/>
    <w:rsid w:val="001B3FD2"/>
    <w:rsid w:val="003140E3"/>
    <w:rsid w:val="00457E4E"/>
    <w:rsid w:val="00642F82"/>
    <w:rsid w:val="007C0B05"/>
    <w:rsid w:val="007E0BBB"/>
    <w:rsid w:val="0099723C"/>
    <w:rsid w:val="009A22B8"/>
    <w:rsid w:val="009F3B2C"/>
    <w:rsid w:val="00A72A80"/>
    <w:rsid w:val="00A96FA5"/>
    <w:rsid w:val="00AC1DF7"/>
    <w:rsid w:val="00B37D8A"/>
    <w:rsid w:val="00D225F0"/>
    <w:rsid w:val="00D3367A"/>
    <w:rsid w:val="00E0170F"/>
    <w:rsid w:val="00F3127A"/>
    <w:rsid w:val="00F5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AA2E3"/>
  <w15:docId w15:val="{A96AEBDF-E877-EA4F-ACFD-9982EB4D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39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457E4E"/>
    <w:pPr>
      <w:widowControl w:val="0"/>
      <w:suppressAutoHyphens/>
      <w:spacing w:after="140" w:line="288" w:lineRule="auto"/>
      <w:textAlignment w:val="baseline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457E4E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7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7E4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42F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9F3B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F3B2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F3B2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F3B2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F3B2C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F3127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3127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12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thda.com/english/wiki/ggplot2-axis-ticks-a-guide-to-customize-tick-marks-and-labels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4.jpeg"/><Relationship Id="rId5" Type="http://schemas.openxmlformats.org/officeDocument/2006/relationships/comments" Target="comment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1314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B</dc:creator>
  <cp:lastModifiedBy>SamuelCarleial</cp:lastModifiedBy>
  <cp:revision>6</cp:revision>
  <dcterms:created xsi:type="dcterms:W3CDTF">2020-01-31T15:26:00Z</dcterms:created>
  <dcterms:modified xsi:type="dcterms:W3CDTF">2020-02-14T13:18:00Z</dcterms:modified>
</cp:coreProperties>
</file>