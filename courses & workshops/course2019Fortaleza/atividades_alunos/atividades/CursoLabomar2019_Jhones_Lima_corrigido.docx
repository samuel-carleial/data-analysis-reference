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1F331" w14:textId="77777777" w:rsidR="00B96DAC" w:rsidRPr="00743968" w:rsidRDefault="00B96DAC" w:rsidP="00B96DAC">
      <w:pPr>
        <w:shd w:val="clear" w:color="auto" w:fill="FFFFFF"/>
        <w:spacing w:after="0"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commentRangeStart w:id="0"/>
      <w:r w:rsidRPr="00743968">
        <w:rPr>
          <w:rFonts w:ascii="Arial" w:hAnsi="Arial" w:cs="Arial"/>
          <w:sz w:val="24"/>
          <w:szCs w:val="24"/>
          <w:shd w:val="clear" w:color="auto" w:fill="FFFFFF"/>
        </w:rPr>
        <w:t>Universidade</w:t>
      </w:r>
      <w:commentRangeEnd w:id="0"/>
      <w:r w:rsidR="002762E1">
        <w:rPr>
          <w:rStyle w:val="Refdecomentrio"/>
        </w:rPr>
        <w:commentReference w:id="0"/>
      </w:r>
      <w:r w:rsidRPr="00743968">
        <w:rPr>
          <w:rFonts w:ascii="Arial" w:hAnsi="Arial" w:cs="Arial"/>
          <w:sz w:val="24"/>
          <w:szCs w:val="24"/>
          <w:shd w:val="clear" w:color="auto" w:fill="FFFFFF"/>
        </w:rPr>
        <w:t xml:space="preserve"> Federal do Ceará</w:t>
      </w:r>
    </w:p>
    <w:p w14:paraId="756B78C9" w14:textId="77777777" w:rsidR="00B96DAC" w:rsidRPr="00743968" w:rsidRDefault="00B96DAC" w:rsidP="00B96DAC">
      <w:pPr>
        <w:shd w:val="clear" w:color="auto" w:fill="FFFFFF"/>
        <w:spacing w:after="0"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743968">
        <w:rPr>
          <w:rFonts w:ascii="Arial" w:hAnsi="Arial" w:cs="Arial"/>
          <w:sz w:val="24"/>
          <w:szCs w:val="24"/>
          <w:shd w:val="clear" w:color="auto" w:fill="FFFFFF"/>
        </w:rPr>
        <w:t>Programa de Pós-Graduação em Sistemática, Uso e Conservação da Biodiversidade (PPGSIS)</w:t>
      </w:r>
    </w:p>
    <w:p w14:paraId="3705BCFE" w14:textId="77777777" w:rsidR="00B96DAC" w:rsidRPr="00743968" w:rsidRDefault="00B96DAC" w:rsidP="00B96DAC">
      <w:pPr>
        <w:shd w:val="clear" w:color="auto" w:fill="FFFFFF"/>
        <w:spacing w:after="0"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72302D6B" w14:textId="77777777" w:rsidR="00B96DAC" w:rsidRPr="00743968" w:rsidRDefault="00B96DAC" w:rsidP="00B96DAC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43968">
        <w:rPr>
          <w:rFonts w:ascii="Arial" w:hAnsi="Arial" w:cs="Arial"/>
          <w:sz w:val="24"/>
          <w:szCs w:val="24"/>
          <w:shd w:val="clear" w:color="auto" w:fill="FFFFFF"/>
        </w:rPr>
        <w:t>Disciplina: Análise de dados em R - uma abordagem prática para analise, visualização e modelagem</w:t>
      </w:r>
    </w:p>
    <w:p w14:paraId="3D4B5736" w14:textId="77777777" w:rsidR="00B96DAC" w:rsidRPr="00743968" w:rsidRDefault="00B96DAC" w:rsidP="00B96DAC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43968">
        <w:rPr>
          <w:rFonts w:ascii="Arial" w:hAnsi="Arial" w:cs="Arial"/>
          <w:sz w:val="24"/>
          <w:szCs w:val="24"/>
          <w:shd w:val="clear" w:color="auto" w:fill="FFFFFF"/>
        </w:rPr>
        <w:t>Prof. Samuel Carleial Fernandes</w:t>
      </w:r>
    </w:p>
    <w:p w14:paraId="0E5D777B" w14:textId="77777777" w:rsidR="00B96DAC" w:rsidRPr="00743968" w:rsidRDefault="00B96DAC" w:rsidP="00B96DAC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43968">
        <w:rPr>
          <w:rFonts w:ascii="Arial" w:hAnsi="Arial" w:cs="Arial"/>
          <w:sz w:val="24"/>
          <w:szCs w:val="24"/>
          <w:shd w:val="clear" w:color="auto" w:fill="FFFFFF"/>
        </w:rPr>
        <w:t xml:space="preserve">Aluno: Jhones de Lima Vieira, 474681, </w:t>
      </w:r>
      <w:r w:rsidR="00743968" w:rsidRPr="00743968">
        <w:rPr>
          <w:rFonts w:ascii="Arial" w:hAnsi="Arial" w:cs="Arial"/>
          <w:sz w:val="24"/>
          <w:szCs w:val="24"/>
          <w:shd w:val="clear" w:color="auto" w:fill="FFFFFF"/>
        </w:rPr>
        <w:t>doutorando</w:t>
      </w:r>
      <w:r w:rsidRPr="00743968">
        <w:rPr>
          <w:rFonts w:ascii="Arial" w:hAnsi="Arial" w:cs="Arial"/>
          <w:sz w:val="24"/>
          <w:szCs w:val="24"/>
          <w:shd w:val="clear" w:color="auto" w:fill="FFFFFF"/>
        </w:rPr>
        <w:t xml:space="preserve"> em Ciências Marinhas Tropicais - Labomar</w:t>
      </w:r>
    </w:p>
    <w:p w14:paraId="32BD5A63" w14:textId="77777777" w:rsidR="00B96DAC" w:rsidRPr="00B96DAC" w:rsidRDefault="00B96DAC" w:rsidP="00B96DA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FF9D00"/>
          <w:sz w:val="24"/>
          <w:szCs w:val="24"/>
          <w:u w:val="single"/>
          <w:lang w:eastAsia="pt-BR"/>
        </w:rPr>
      </w:pPr>
    </w:p>
    <w:p w14:paraId="2541645A" w14:textId="77777777" w:rsidR="00B96DAC" w:rsidRPr="00B96DAC" w:rsidRDefault="00B96DAC" w:rsidP="00B96DA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96DAC">
        <w:rPr>
          <w:rFonts w:ascii="Arial" w:eastAsia="Times New Roman" w:hAnsi="Arial" w:cs="Arial"/>
          <w:b/>
          <w:bCs/>
          <w:color w:val="FF9D00"/>
          <w:sz w:val="24"/>
          <w:szCs w:val="24"/>
          <w:u w:val="single"/>
          <w:lang w:eastAsia="pt-BR"/>
        </w:rPr>
        <w:t>Atividade 1: Gráfico em R</w:t>
      </w:r>
    </w:p>
    <w:p w14:paraId="58B3A91C" w14:textId="77777777" w:rsidR="00B96DAC" w:rsidRPr="00743968" w:rsidRDefault="00B96DAC" w:rsidP="00B96DA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96DAC">
        <w:rPr>
          <w:rFonts w:ascii="Arial" w:eastAsia="Times New Roman" w:hAnsi="Arial" w:cs="Arial"/>
          <w:sz w:val="24"/>
          <w:szCs w:val="24"/>
          <w:lang w:eastAsia="pt-BR"/>
        </w:rPr>
        <w:t>- Dois gráficos feitos em R (com código e figura lado a lado)</w:t>
      </w:r>
    </w:p>
    <w:p w14:paraId="7F6B7DE5" w14:textId="77777777" w:rsidR="006E3758" w:rsidRPr="00743968" w:rsidRDefault="004B0D86" w:rsidP="004B0D86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396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5FE0D463" wp14:editId="4F40C530">
            <wp:extent cx="5400040" cy="25692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P+Gen+Esc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2"/>
                    <a:stretch/>
                  </pic:blipFill>
                  <pic:spPr bwMode="auto"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9BB84" w14:textId="77777777" w:rsidR="004B0D86" w:rsidRPr="00743968" w:rsidRDefault="004B0D86" w:rsidP="00743968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743968">
        <w:rPr>
          <w:rFonts w:ascii="Arial" w:eastAsia="Times New Roman" w:hAnsi="Arial" w:cs="Arial"/>
          <w:sz w:val="24"/>
          <w:szCs w:val="24"/>
          <w:lang w:eastAsia="pt-BR"/>
        </w:rPr>
        <w:t>Fig</w:t>
      </w:r>
      <w:proofErr w:type="spellEnd"/>
      <w:r w:rsidRPr="00743968">
        <w:rPr>
          <w:rFonts w:ascii="Arial" w:eastAsia="Times New Roman" w:hAnsi="Arial" w:cs="Arial"/>
          <w:sz w:val="24"/>
          <w:szCs w:val="24"/>
          <w:lang w:eastAsia="pt-BR"/>
        </w:rPr>
        <w:t xml:space="preserve"> 1. Usuários do sexo feminino e com nível superior completo </w:t>
      </w:r>
      <w:commentRangeStart w:id="2"/>
      <w:r w:rsidRPr="00743968">
        <w:rPr>
          <w:rFonts w:ascii="Arial" w:eastAsia="Times New Roman" w:hAnsi="Arial" w:cs="Arial"/>
          <w:sz w:val="24"/>
          <w:szCs w:val="24"/>
          <w:lang w:eastAsia="pt-BR"/>
        </w:rPr>
        <w:t xml:space="preserve">estão dispostos </w:t>
      </w:r>
      <w:commentRangeEnd w:id="2"/>
      <w:r w:rsidR="00F456F1">
        <w:rPr>
          <w:rStyle w:val="Refdecomentrio"/>
        </w:rPr>
        <w:commentReference w:id="2"/>
      </w:r>
      <w:r w:rsidRPr="00743968">
        <w:rPr>
          <w:rFonts w:ascii="Arial" w:eastAsia="Times New Roman" w:hAnsi="Arial" w:cs="Arial"/>
          <w:sz w:val="24"/>
          <w:szCs w:val="24"/>
          <w:lang w:eastAsia="pt-BR"/>
        </w:rPr>
        <w:t>a contribuir mais com políticas públicas de preservação ambiental</w:t>
      </w:r>
      <w:r w:rsidR="00743968" w:rsidRPr="0074396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B2BA493" w14:textId="77777777" w:rsidR="00743968" w:rsidRDefault="00743968" w:rsidP="00B96DA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56B47" w14:textId="77777777" w:rsidR="00743968" w:rsidRDefault="00743968" w:rsidP="00B96DA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 Código em 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3810" w14:paraId="1B736C59" w14:textId="77777777" w:rsidTr="003E3810">
        <w:tc>
          <w:tcPr>
            <w:tcW w:w="8494" w:type="dxa"/>
          </w:tcPr>
          <w:p w14:paraId="1C014E66" w14:textId="77777777" w:rsidR="003E3810" w:rsidRPr="003E3810" w:rsidRDefault="003E3810" w:rsidP="003E3810">
            <w:pPr>
              <w:jc w:val="both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 w:rsidRPr="003E3810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# Elaboração de 2 gráficos no R</w:t>
            </w:r>
          </w:p>
          <w:p w14:paraId="79295D18" w14:textId="77777777" w:rsidR="003E3810" w:rsidRPr="003E3810" w:rsidRDefault="003E3810" w:rsidP="003E381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42E54AD8" w14:textId="77777777" w:rsidR="003E3810" w:rsidRPr="003E3810" w:rsidRDefault="003E3810" w:rsidP="003E381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par(</w:t>
            </w:r>
            <w:proofErr w:type="spellStart"/>
            <w:proofErr w:type="gramEnd"/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mfrow</w:t>
            </w:r>
            <w:proofErr w:type="spellEnd"/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= c(</w:t>
            </w:r>
            <w:r w:rsidRPr="003E3810">
              <w:rPr>
                <w:rFonts w:ascii="Arial" w:eastAsia="Times New Roman" w:hAnsi="Arial" w:cs="Arial"/>
                <w:color w:val="4472C4" w:themeColor="accent1"/>
                <w:sz w:val="24"/>
                <w:szCs w:val="24"/>
                <w:lang w:eastAsia="pt-BR"/>
              </w:rPr>
              <w:t>1,2</w:t>
            </w:r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))</w:t>
            </w:r>
          </w:p>
          <w:p w14:paraId="71751450" w14:textId="77777777" w:rsidR="003E3810" w:rsidRPr="003E3810" w:rsidRDefault="003E3810" w:rsidP="003E381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boxplot</w:t>
            </w:r>
            <w:proofErr w:type="spellEnd"/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</w:t>
            </w:r>
            <w:proofErr w:type="gramEnd"/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DAP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~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sexo, data=</w:t>
            </w:r>
            <w:proofErr w:type="spellStart"/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valoracao_ambiental</w:t>
            </w:r>
            <w:proofErr w:type="spellEnd"/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</w:t>
            </w:r>
          </w:p>
          <w:p w14:paraId="339924B8" w14:textId="77777777" w:rsidR="003E3810" w:rsidRPr="003E3810" w:rsidRDefault="003E3810" w:rsidP="003E381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    </w:t>
            </w:r>
            <w:proofErr w:type="spellStart"/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xlab</w:t>
            </w:r>
            <w:proofErr w:type="spellEnd"/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= </w:t>
            </w:r>
            <w:r w:rsidRPr="003E3810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"Gênero"</w:t>
            </w:r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</w:t>
            </w:r>
          </w:p>
          <w:p w14:paraId="152270CD" w14:textId="77777777" w:rsidR="003E3810" w:rsidRPr="003E3810" w:rsidRDefault="003E3810" w:rsidP="003E381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    </w:t>
            </w:r>
            <w:proofErr w:type="spellStart"/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ylab</w:t>
            </w:r>
            <w:proofErr w:type="spellEnd"/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= </w:t>
            </w:r>
            <w:r w:rsidRPr="003E3810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"Disposição a Pagar (R$)")</w:t>
            </w:r>
          </w:p>
          <w:p w14:paraId="654E26A9" w14:textId="77777777" w:rsidR="003E3810" w:rsidRPr="003E3810" w:rsidRDefault="003E3810" w:rsidP="003E381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boxplot</w:t>
            </w:r>
            <w:proofErr w:type="spellEnd"/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</w:t>
            </w:r>
            <w:proofErr w:type="gramEnd"/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DAP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~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grad</w:t>
            </w:r>
            <w:proofErr w:type="spellEnd"/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data = </w:t>
            </w:r>
            <w:proofErr w:type="spellStart"/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valoracao_ambiental</w:t>
            </w:r>
            <w:proofErr w:type="spellEnd"/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</w:t>
            </w:r>
          </w:p>
          <w:p w14:paraId="022E1876" w14:textId="77777777" w:rsidR="003E3810" w:rsidRPr="003E3810" w:rsidRDefault="003E3810" w:rsidP="003E381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    </w:t>
            </w:r>
            <w:proofErr w:type="spellStart"/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xlab</w:t>
            </w:r>
            <w:proofErr w:type="spellEnd"/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= </w:t>
            </w:r>
            <w:r w:rsidRPr="003E3810"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"Escolaridade"</w:t>
            </w:r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</w:t>
            </w:r>
          </w:p>
          <w:p w14:paraId="3D6D0C08" w14:textId="77777777" w:rsidR="003E3810" w:rsidRDefault="003E3810" w:rsidP="003E3810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    </w:t>
            </w:r>
            <w:proofErr w:type="spellStart"/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ylab</w:t>
            </w:r>
            <w:proofErr w:type="spellEnd"/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= </w:t>
            </w:r>
            <w:r w:rsidRPr="003E3810">
              <w:rPr>
                <w:rFonts w:ascii="Arial" w:eastAsia="Times New Roman" w:hAnsi="Arial" w:cs="Arial"/>
                <w:color w:val="4472C4" w:themeColor="accent1"/>
                <w:sz w:val="24"/>
                <w:szCs w:val="24"/>
                <w:lang w:eastAsia="pt-BR"/>
              </w:rPr>
              <w:t>NULL</w:t>
            </w:r>
            <w:r w:rsidRPr="003E381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</w:t>
            </w:r>
          </w:p>
        </w:tc>
      </w:tr>
    </w:tbl>
    <w:p w14:paraId="361049DB" w14:textId="77777777" w:rsidR="00743968" w:rsidRDefault="00743968" w:rsidP="00B96DA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9EE20E4" w14:textId="77777777" w:rsidR="00B96DAC" w:rsidRDefault="00B96DAC" w:rsidP="00B96DA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96DAC">
        <w:rPr>
          <w:rFonts w:ascii="Arial" w:eastAsia="Times New Roman" w:hAnsi="Arial" w:cs="Arial"/>
          <w:sz w:val="24"/>
          <w:szCs w:val="24"/>
          <w:lang w:eastAsia="pt-BR"/>
        </w:rPr>
        <w:lastRenderedPageBreak/>
        <w:t>- Pequena explicação do motivo/foco de cada gráfico</w:t>
      </w:r>
    </w:p>
    <w:p w14:paraId="2F708580" w14:textId="562223B1" w:rsidR="00743968" w:rsidRPr="00B96DAC" w:rsidRDefault="00743968" w:rsidP="00743968">
      <w:pPr>
        <w:shd w:val="clear" w:color="auto" w:fill="FFFFFF"/>
        <w:spacing w:after="0" w:line="360" w:lineRule="auto"/>
        <w:ind w:firstLine="113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Os gráficos foram elaborados para observar se o gênero e a escolaridade contribuíam para aumentar a disposição a pagar de 30 produtores de camarão pela criação de um fundo de investimento </w:t>
      </w:r>
      <w:r w:rsidR="008A324C">
        <w:rPr>
          <w:rFonts w:ascii="Arial" w:eastAsia="Times New Roman" w:hAnsi="Arial" w:cs="Arial"/>
          <w:sz w:val="24"/>
          <w:szCs w:val="24"/>
          <w:lang w:eastAsia="pt-BR"/>
        </w:rPr>
        <w:t>para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conservação da bacia hidrográfica do Rio Jaguaribe. Em relação ao gênero, o primeiro gráfico mostrou que a </w:t>
      </w:r>
      <w:del w:id="3" w:author="SamuelCarleial" w:date="2020-02-14T11:50:00Z">
        <w:r w:rsidDel="00446C51">
          <w:rPr>
            <w:rFonts w:ascii="Arial" w:eastAsia="Times New Roman" w:hAnsi="Arial" w:cs="Arial"/>
            <w:sz w:val="24"/>
            <w:szCs w:val="24"/>
            <w:lang w:eastAsia="pt-BR"/>
          </w:rPr>
          <w:delText xml:space="preserve">média </w:delText>
        </w:r>
      </w:del>
      <w:ins w:id="4" w:author="SamuelCarleial" w:date="2020-02-14T11:50:00Z">
        <w:r w:rsidR="00446C51">
          <w:rPr>
            <w:rFonts w:ascii="Arial" w:eastAsia="Times New Roman" w:hAnsi="Arial" w:cs="Arial"/>
            <w:sz w:val="24"/>
            <w:szCs w:val="24"/>
            <w:lang w:eastAsia="pt-BR"/>
          </w:rPr>
          <w:t>mediana</w:t>
        </w:r>
        <w:r w:rsidR="00446C51">
          <w:rPr>
            <w:rFonts w:ascii="Arial" w:eastAsia="Times New Roman" w:hAnsi="Arial" w:cs="Arial"/>
            <w:sz w:val="24"/>
            <w:szCs w:val="24"/>
            <w:lang w:eastAsia="pt-BR"/>
          </w:rPr>
          <w:t xml:space="preserve"> </w:t>
        </w:r>
      </w:ins>
      <w:r>
        <w:rPr>
          <w:rFonts w:ascii="Arial" w:eastAsia="Times New Roman" w:hAnsi="Arial" w:cs="Arial"/>
          <w:sz w:val="24"/>
          <w:szCs w:val="24"/>
          <w:lang w:eastAsia="pt-BR"/>
        </w:rPr>
        <w:t xml:space="preserve">de DAP das mulheres foi superior à dos homens. E em relação à escolaridade, o segundo gráfico </w:t>
      </w:r>
      <w:del w:id="5" w:author="SamuelCarleial" w:date="2020-02-14T11:50:00Z">
        <w:r w:rsidDel="00446C51">
          <w:rPr>
            <w:rFonts w:ascii="Arial" w:eastAsia="Times New Roman" w:hAnsi="Arial" w:cs="Arial"/>
            <w:sz w:val="24"/>
            <w:szCs w:val="24"/>
            <w:lang w:eastAsia="pt-BR"/>
          </w:rPr>
          <w:delText xml:space="preserve">mostrou </w:delText>
        </w:r>
      </w:del>
      <w:ins w:id="6" w:author="SamuelCarleial" w:date="2020-02-14T11:50:00Z">
        <w:r w:rsidR="00446C51">
          <w:rPr>
            <w:rFonts w:ascii="Arial" w:eastAsia="Times New Roman" w:hAnsi="Arial" w:cs="Arial"/>
            <w:sz w:val="24"/>
            <w:szCs w:val="24"/>
            <w:lang w:eastAsia="pt-BR"/>
          </w:rPr>
          <w:t>indicou/sugere</w:t>
        </w:r>
        <w:r w:rsidR="00446C51">
          <w:rPr>
            <w:rFonts w:ascii="Arial" w:eastAsia="Times New Roman" w:hAnsi="Arial" w:cs="Arial"/>
            <w:sz w:val="24"/>
            <w:szCs w:val="24"/>
            <w:lang w:eastAsia="pt-BR"/>
          </w:rPr>
          <w:t xml:space="preserve"> </w:t>
        </w:r>
      </w:ins>
      <w:r>
        <w:rPr>
          <w:rFonts w:ascii="Arial" w:eastAsia="Times New Roman" w:hAnsi="Arial" w:cs="Arial"/>
          <w:sz w:val="24"/>
          <w:szCs w:val="24"/>
          <w:lang w:eastAsia="pt-BR"/>
        </w:rPr>
        <w:t>que os produtores com nível superior estão dispostos a pagar um valor maior que os produtores sem nível superior.</w:t>
      </w:r>
    </w:p>
    <w:p w14:paraId="0ABE3B99" w14:textId="77777777" w:rsidR="00B96DAC" w:rsidRPr="00B96DAC" w:rsidRDefault="00B96DAC" w:rsidP="00B96DA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3F01039F" w14:textId="77777777" w:rsidR="00B96DAC" w:rsidRPr="00B96DAC" w:rsidRDefault="00B96DAC" w:rsidP="00B96DA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B96DAC">
        <w:rPr>
          <w:rFonts w:ascii="Arial" w:eastAsia="Times New Roman" w:hAnsi="Arial" w:cs="Arial"/>
          <w:b/>
          <w:bCs/>
          <w:color w:val="FF9D00"/>
          <w:sz w:val="24"/>
          <w:szCs w:val="24"/>
          <w:u w:val="single"/>
          <w:lang w:eastAsia="pt-BR"/>
        </w:rPr>
        <w:t>Atividade 2: Analise estatística em R</w:t>
      </w:r>
    </w:p>
    <w:p w14:paraId="24F4B697" w14:textId="77777777" w:rsidR="00B96DAC" w:rsidRDefault="00B96DAC" w:rsidP="00B96DA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96DAC">
        <w:rPr>
          <w:rFonts w:ascii="Arial" w:eastAsia="Times New Roman" w:hAnsi="Arial" w:cs="Arial"/>
          <w:sz w:val="24"/>
          <w:szCs w:val="24"/>
          <w:lang w:eastAsia="pt-BR"/>
        </w:rPr>
        <w:t>- Uma análise feita em R usando modelos lineares (com código da função usada e fórmula)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3810" w:rsidRPr="00575CC3" w14:paraId="47F90424" w14:textId="77777777" w:rsidTr="003E3810">
        <w:tc>
          <w:tcPr>
            <w:tcW w:w="8494" w:type="dxa"/>
          </w:tcPr>
          <w:p w14:paraId="5B0D91CD" w14:textId="77777777" w:rsidR="003E3810" w:rsidRPr="00575CC3" w:rsidRDefault="003E3810" w:rsidP="00575CC3">
            <w:pPr>
              <w:jc w:val="both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575CC3">
              <w:rPr>
                <w:rFonts w:ascii="Arial" w:eastAsia="Times New Roman" w:hAnsi="Arial" w:cs="Arial"/>
                <w:color w:val="00B050"/>
                <w:lang w:eastAsia="pt-BR"/>
              </w:rPr>
              <w:t xml:space="preserve">#Criar um modelo com todas as </w:t>
            </w:r>
            <w:proofErr w:type="spellStart"/>
            <w:r w:rsidRPr="00575CC3">
              <w:rPr>
                <w:rFonts w:ascii="Arial" w:eastAsia="Times New Roman" w:hAnsi="Arial" w:cs="Arial"/>
                <w:color w:val="00B050"/>
                <w:lang w:eastAsia="pt-BR"/>
              </w:rPr>
              <w:t>variaveis</w:t>
            </w:r>
            <w:proofErr w:type="spellEnd"/>
          </w:p>
          <w:p w14:paraId="329F423C" w14:textId="77777777" w:rsidR="003E3810" w:rsidRPr="00575CC3" w:rsidRDefault="003E3810" w:rsidP="00575CC3">
            <w:pPr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575CC3">
              <w:rPr>
                <w:rFonts w:ascii="Arial" w:eastAsia="Times New Roman" w:hAnsi="Arial" w:cs="Arial"/>
                <w:lang w:eastAsia="pt-BR"/>
              </w:rPr>
              <w:t xml:space="preserve">modelo1 &lt;- </w:t>
            </w:r>
            <w:proofErr w:type="spellStart"/>
            <w:proofErr w:type="gramStart"/>
            <w:r w:rsidRPr="00575CC3">
              <w:rPr>
                <w:rFonts w:ascii="Arial" w:eastAsia="Times New Roman" w:hAnsi="Arial" w:cs="Arial"/>
                <w:lang w:eastAsia="pt-BR"/>
              </w:rPr>
              <w:t>lm</w:t>
            </w:r>
            <w:proofErr w:type="spellEnd"/>
            <w:r w:rsidRPr="00575CC3">
              <w:rPr>
                <w:rFonts w:ascii="Arial" w:eastAsia="Times New Roman" w:hAnsi="Arial" w:cs="Arial"/>
                <w:lang w:eastAsia="pt-BR"/>
              </w:rPr>
              <w:t>(</w:t>
            </w:r>
            <w:proofErr w:type="gramEnd"/>
            <w:r w:rsidRPr="00575CC3">
              <w:rPr>
                <w:rFonts w:ascii="Arial" w:eastAsia="Times New Roman" w:hAnsi="Arial" w:cs="Arial"/>
                <w:lang w:eastAsia="pt-BR"/>
              </w:rPr>
              <w:t xml:space="preserve">data = </w:t>
            </w:r>
            <w:proofErr w:type="spellStart"/>
            <w:r w:rsidRPr="00575CC3">
              <w:rPr>
                <w:rFonts w:ascii="Arial" w:eastAsia="Times New Roman" w:hAnsi="Arial" w:cs="Arial"/>
                <w:lang w:eastAsia="pt-BR"/>
              </w:rPr>
              <w:t>valoracao_ambiental</w:t>
            </w:r>
            <w:proofErr w:type="spellEnd"/>
            <w:r w:rsidRPr="00575CC3">
              <w:rPr>
                <w:rFonts w:ascii="Arial" w:eastAsia="Times New Roman" w:hAnsi="Arial" w:cs="Arial"/>
                <w:lang w:eastAsia="pt-BR"/>
              </w:rPr>
              <w:t>,</w:t>
            </w:r>
          </w:p>
          <w:p w14:paraId="22BCCCB1" w14:textId="77777777" w:rsidR="003E3810" w:rsidRPr="00575CC3" w:rsidRDefault="003E3810" w:rsidP="00575CC3">
            <w:pPr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575CC3">
              <w:rPr>
                <w:rFonts w:ascii="Arial" w:eastAsia="Times New Roman" w:hAnsi="Arial" w:cs="Arial"/>
                <w:lang w:eastAsia="pt-BR"/>
              </w:rPr>
              <w:t xml:space="preserve">             formula = </w:t>
            </w:r>
            <w:commentRangeStart w:id="7"/>
            <w:r w:rsidRPr="00575CC3">
              <w:rPr>
                <w:rFonts w:ascii="Arial" w:eastAsia="Times New Roman" w:hAnsi="Arial" w:cs="Arial"/>
                <w:lang w:eastAsia="pt-BR"/>
              </w:rPr>
              <w:t xml:space="preserve">DAP </w:t>
            </w:r>
            <w:commentRangeEnd w:id="7"/>
            <w:r w:rsidR="000E2F7F">
              <w:rPr>
                <w:rStyle w:val="Refdecomentrio"/>
              </w:rPr>
              <w:commentReference w:id="7"/>
            </w:r>
            <w:r w:rsidRPr="00575CC3">
              <w:rPr>
                <w:rFonts w:ascii="Arial" w:eastAsia="Times New Roman" w:hAnsi="Arial" w:cs="Arial"/>
                <w:lang w:eastAsia="pt-BR"/>
              </w:rPr>
              <w:t xml:space="preserve">~ renda </w:t>
            </w:r>
          </w:p>
          <w:p w14:paraId="4005746C" w14:textId="77777777" w:rsidR="003E3810" w:rsidRPr="00575CC3" w:rsidRDefault="003E3810" w:rsidP="00575CC3">
            <w:pPr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575CC3">
              <w:rPr>
                <w:rFonts w:ascii="Arial" w:eastAsia="Times New Roman" w:hAnsi="Arial" w:cs="Arial"/>
                <w:lang w:eastAsia="pt-BR"/>
              </w:rPr>
              <w:t xml:space="preserve">             + </w:t>
            </w:r>
            <w:proofErr w:type="spellStart"/>
            <w:r w:rsidRPr="00575CC3">
              <w:rPr>
                <w:rFonts w:ascii="Arial" w:eastAsia="Times New Roman" w:hAnsi="Arial" w:cs="Arial"/>
                <w:lang w:eastAsia="pt-BR"/>
              </w:rPr>
              <w:t>prod</w:t>
            </w:r>
            <w:proofErr w:type="spellEnd"/>
            <w:r w:rsidRPr="00575CC3">
              <w:rPr>
                <w:rFonts w:ascii="Arial" w:eastAsia="Times New Roman" w:hAnsi="Arial" w:cs="Arial"/>
                <w:lang w:eastAsia="pt-BR"/>
              </w:rPr>
              <w:t xml:space="preserve"> + sexo + </w:t>
            </w:r>
            <w:proofErr w:type="spellStart"/>
            <w:r w:rsidRPr="00575CC3">
              <w:rPr>
                <w:rFonts w:ascii="Arial" w:eastAsia="Times New Roman" w:hAnsi="Arial" w:cs="Arial"/>
                <w:lang w:eastAsia="pt-BR"/>
              </w:rPr>
              <w:t>grad</w:t>
            </w:r>
            <w:proofErr w:type="spellEnd"/>
            <w:r w:rsidRPr="00575CC3">
              <w:rPr>
                <w:rFonts w:ascii="Arial" w:eastAsia="Times New Roman" w:hAnsi="Arial" w:cs="Arial"/>
                <w:lang w:eastAsia="pt-BR"/>
              </w:rPr>
              <w:t xml:space="preserve"> + custo + idade)</w:t>
            </w:r>
          </w:p>
          <w:p w14:paraId="2C503012" w14:textId="77777777" w:rsidR="003E3810" w:rsidRPr="00575CC3" w:rsidRDefault="003E3810" w:rsidP="00575CC3">
            <w:pPr>
              <w:jc w:val="both"/>
              <w:rPr>
                <w:rFonts w:ascii="Arial" w:eastAsia="Times New Roman" w:hAnsi="Arial" w:cs="Arial"/>
                <w:lang w:eastAsia="pt-BR"/>
              </w:rPr>
            </w:pPr>
          </w:p>
          <w:p w14:paraId="1B50FE67" w14:textId="77777777" w:rsidR="003E3810" w:rsidRPr="00575CC3" w:rsidRDefault="003E3810" w:rsidP="00575CC3">
            <w:pPr>
              <w:jc w:val="both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575CC3">
              <w:rPr>
                <w:rFonts w:ascii="Arial" w:eastAsia="Times New Roman" w:hAnsi="Arial" w:cs="Arial"/>
                <w:color w:val="00B050"/>
                <w:lang w:eastAsia="pt-BR"/>
              </w:rPr>
              <w:t>#Observação do modelo1</w:t>
            </w:r>
          </w:p>
          <w:p w14:paraId="0D3C836C" w14:textId="77777777" w:rsidR="003E3810" w:rsidRPr="00575CC3" w:rsidRDefault="003E3810" w:rsidP="00575CC3">
            <w:pPr>
              <w:jc w:val="both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575CC3">
              <w:rPr>
                <w:rFonts w:ascii="Arial" w:eastAsia="Times New Roman" w:hAnsi="Arial" w:cs="Arial"/>
                <w:lang w:eastAsia="pt-BR"/>
              </w:rPr>
              <w:t>summary</w:t>
            </w:r>
            <w:proofErr w:type="spellEnd"/>
            <w:r w:rsidRPr="00575CC3">
              <w:rPr>
                <w:rFonts w:ascii="Arial" w:eastAsia="Times New Roman" w:hAnsi="Arial" w:cs="Arial"/>
                <w:lang w:eastAsia="pt-BR"/>
              </w:rPr>
              <w:t>(modelo1)</w:t>
            </w:r>
          </w:p>
          <w:p w14:paraId="658A7D14" w14:textId="77777777" w:rsidR="003E3810" w:rsidRPr="00575CC3" w:rsidRDefault="003E3810" w:rsidP="00575CC3">
            <w:pPr>
              <w:jc w:val="both"/>
              <w:rPr>
                <w:rFonts w:ascii="Arial" w:eastAsia="Times New Roman" w:hAnsi="Arial" w:cs="Arial"/>
                <w:lang w:eastAsia="pt-BR"/>
              </w:rPr>
            </w:pPr>
          </w:p>
          <w:p w14:paraId="0CED66F9" w14:textId="77777777" w:rsidR="003E3810" w:rsidRPr="003E3810" w:rsidRDefault="003E3810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spellStart"/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Call</w:t>
            </w:r>
            <w:proofErr w:type="spellEnd"/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:</w:t>
            </w:r>
          </w:p>
          <w:p w14:paraId="0A9417DB" w14:textId="77777777" w:rsidR="003E3810" w:rsidRPr="003E3810" w:rsidRDefault="003E3810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spellStart"/>
            <w:proofErr w:type="gramStart"/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lm</w:t>
            </w:r>
            <w:proofErr w:type="spellEnd"/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(</w:t>
            </w:r>
            <w:proofErr w:type="gramEnd"/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formula = DAP ~ renda + </w:t>
            </w:r>
            <w:proofErr w:type="spellStart"/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prod</w:t>
            </w:r>
            <w:proofErr w:type="spellEnd"/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+ sexo + </w:t>
            </w:r>
            <w:proofErr w:type="spellStart"/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grad</w:t>
            </w:r>
            <w:proofErr w:type="spellEnd"/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+ custo + idade, </w:t>
            </w:r>
          </w:p>
          <w:p w14:paraId="6E63E547" w14:textId="77777777" w:rsidR="003E3810" w:rsidRPr="003E3810" w:rsidRDefault="003E3810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data = </w:t>
            </w:r>
            <w:proofErr w:type="spellStart"/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valoracao_ambiental</w:t>
            </w:r>
            <w:proofErr w:type="spellEnd"/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)</w:t>
            </w:r>
          </w:p>
          <w:p w14:paraId="095FC1E4" w14:textId="77777777" w:rsidR="003E3810" w:rsidRPr="003E3810" w:rsidRDefault="003E3810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14:paraId="399E0D4A" w14:textId="77777777" w:rsidR="003E3810" w:rsidRPr="003E3810" w:rsidRDefault="003E3810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spellStart"/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Residuals</w:t>
            </w:r>
            <w:proofErr w:type="spellEnd"/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:</w:t>
            </w:r>
          </w:p>
          <w:p w14:paraId="7F7091F7" w14:textId="77777777" w:rsidR="003E3810" w:rsidRPr="002762E1" w:rsidRDefault="003E3810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</w:pPr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</w:t>
            </w:r>
            <w:r w:rsidRPr="002762E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Min      1</w:t>
            </w:r>
            <w:proofErr w:type="gramStart"/>
            <w:r w:rsidRPr="002762E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Q  Median</w:t>
            </w:r>
            <w:proofErr w:type="gramEnd"/>
            <w:r w:rsidRPr="002762E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     3Q     Max </w:t>
            </w:r>
          </w:p>
          <w:p w14:paraId="1C9CB8E1" w14:textId="77777777" w:rsidR="003E3810" w:rsidRPr="002762E1" w:rsidRDefault="003E3810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</w:pPr>
            <w:r w:rsidRPr="002762E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-75.</w:t>
            </w:r>
            <w:proofErr w:type="gramStart"/>
            <w:r w:rsidRPr="002762E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257  -</w:t>
            </w:r>
            <w:proofErr w:type="gramEnd"/>
            <w:r w:rsidRPr="002762E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9.922   2.296  11.461  56.354 </w:t>
            </w:r>
          </w:p>
          <w:p w14:paraId="436D44DD" w14:textId="77777777" w:rsidR="003E3810" w:rsidRPr="002762E1" w:rsidRDefault="003E3810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</w:pPr>
          </w:p>
          <w:p w14:paraId="51F7A3CE" w14:textId="77777777" w:rsidR="003E3810" w:rsidRPr="00446C51" w:rsidRDefault="003E3810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446C5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Coefficients:</w:t>
            </w:r>
          </w:p>
          <w:p w14:paraId="245407A7" w14:textId="77777777" w:rsidR="003E3810" w:rsidRPr="00446C51" w:rsidRDefault="003E3810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446C5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   Estimate Std. Error t value </w:t>
            </w:r>
            <w:proofErr w:type="spellStart"/>
            <w:r w:rsidRPr="00446C5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Pr</w:t>
            </w:r>
            <w:proofErr w:type="spellEnd"/>
            <w:r w:rsidRPr="00446C5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(&gt;|t|)  </w:t>
            </w:r>
          </w:p>
          <w:p w14:paraId="46B66823" w14:textId="77777777" w:rsidR="003E3810" w:rsidRPr="003E3810" w:rsidRDefault="003E3810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(</w:t>
            </w:r>
            <w:proofErr w:type="spellStart"/>
            <w:proofErr w:type="gramStart"/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Intercept</w:t>
            </w:r>
            <w:proofErr w:type="spellEnd"/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)   </w:t>
            </w:r>
            <w:proofErr w:type="gramEnd"/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12.8605    58.2487   0.221   0.8273  </w:t>
            </w:r>
          </w:p>
          <w:p w14:paraId="5EC5D1B7" w14:textId="77777777" w:rsidR="003E3810" w:rsidRPr="003E3810" w:rsidRDefault="003E3810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renda          6.8997     3.2668   2.112   0.0463 *</w:t>
            </w:r>
          </w:p>
          <w:p w14:paraId="660B52DD" w14:textId="77777777" w:rsidR="003E3810" w:rsidRPr="003E3810" w:rsidRDefault="003E3810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spellStart"/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prod</w:t>
            </w:r>
            <w:proofErr w:type="spellEnd"/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 0.5176     0.2570   2.014   </w:t>
            </w:r>
            <w:proofErr w:type="gramStart"/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0.0564 .</w:t>
            </w:r>
            <w:proofErr w:type="gramEnd"/>
          </w:p>
          <w:p w14:paraId="5B76CC03" w14:textId="77777777" w:rsidR="003E3810" w:rsidRPr="003E3810" w:rsidRDefault="003E3810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spellStart"/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sexomulher</w:t>
            </w:r>
            <w:proofErr w:type="spellEnd"/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  9.6625    14.1114   0.685   0.5007  </w:t>
            </w:r>
          </w:p>
          <w:p w14:paraId="777D8639" w14:textId="77777777" w:rsidR="003E3810" w:rsidRPr="003E3810" w:rsidRDefault="003E3810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spellStart"/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gradens.med</w:t>
            </w:r>
            <w:proofErr w:type="spellEnd"/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-3.3664    </w:t>
            </w:r>
            <w:proofErr w:type="gramStart"/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13.1204  -</w:t>
            </w:r>
            <w:proofErr w:type="gramEnd"/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0.257   0.7999  </w:t>
            </w:r>
          </w:p>
          <w:p w14:paraId="25933191" w14:textId="77777777" w:rsidR="003E3810" w:rsidRPr="003E3810" w:rsidRDefault="003E3810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spellStart"/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gradgraduado</w:t>
            </w:r>
            <w:proofErr w:type="spellEnd"/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  1.5197    14.5872   0.104   0.9180  </w:t>
            </w:r>
          </w:p>
          <w:p w14:paraId="1AE16111" w14:textId="77777777" w:rsidR="003E3810" w:rsidRPr="003E3810" w:rsidRDefault="003E3810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custo         -0.1696     </w:t>
            </w:r>
            <w:proofErr w:type="gramStart"/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3.2331  -</w:t>
            </w:r>
            <w:proofErr w:type="gramEnd"/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0.052   0.9586  </w:t>
            </w:r>
          </w:p>
          <w:p w14:paraId="53559766" w14:textId="77777777" w:rsidR="003E3810" w:rsidRPr="003E3810" w:rsidRDefault="003E3810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idade         -0.2535     </w:t>
            </w:r>
            <w:proofErr w:type="gramStart"/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0.5615  -</w:t>
            </w:r>
            <w:proofErr w:type="gramEnd"/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0.451   0.6561  </w:t>
            </w:r>
          </w:p>
          <w:p w14:paraId="159E162C" w14:textId="77777777" w:rsidR="003E3810" w:rsidRPr="003E3810" w:rsidRDefault="003E3810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3E381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---</w:t>
            </w:r>
          </w:p>
          <w:p w14:paraId="6CC561F6" w14:textId="77777777" w:rsidR="003E3810" w:rsidRPr="00446C51" w:rsidRDefault="003E3810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proofErr w:type="spellStart"/>
            <w:r w:rsidRPr="00446C5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Signif</w:t>
            </w:r>
            <w:proofErr w:type="spellEnd"/>
            <w:r w:rsidRPr="00446C5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. codes:  0 ‘***’ 0.001 ‘**’ 0.01 ‘*’ 0.05 ‘.’ 0.1 </w:t>
            </w:r>
            <w:proofErr w:type="gramStart"/>
            <w:r w:rsidRPr="00446C5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‘ ’</w:t>
            </w:r>
            <w:proofErr w:type="gramEnd"/>
            <w:r w:rsidRPr="00446C5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1</w:t>
            </w:r>
          </w:p>
          <w:p w14:paraId="6B4BFB3F" w14:textId="77777777" w:rsidR="003E3810" w:rsidRPr="00446C51" w:rsidRDefault="003E3810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</w:p>
          <w:p w14:paraId="5CF29AD8" w14:textId="77777777" w:rsidR="003E3810" w:rsidRPr="00F456F1" w:rsidRDefault="003E3810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F456F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Residual standard </w:t>
            </w:r>
            <w:proofErr w:type="spellStart"/>
            <w:r w:rsidRPr="00F456F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error</w:t>
            </w:r>
            <w:proofErr w:type="spellEnd"/>
            <w:r w:rsidRPr="00F456F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: 28.71 on 22 degrees of freedom</w:t>
            </w:r>
          </w:p>
          <w:p w14:paraId="622B2D27" w14:textId="77777777" w:rsidR="003E3810" w:rsidRPr="00F456F1" w:rsidRDefault="003E3810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F456F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Multiple R-squared:  0.6081,</w:t>
            </w:r>
            <w:r w:rsidRPr="00F456F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ab/>
            </w:r>
            <w:r w:rsidRPr="00F456F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eastAsia="pt-BR"/>
              </w:rPr>
              <w:t>Adjusted R-squared:  0.4834</w:t>
            </w:r>
            <w:r w:rsidRPr="00F456F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 </w:t>
            </w:r>
          </w:p>
          <w:p w14:paraId="2D702575" w14:textId="77777777" w:rsidR="003E3810" w:rsidRPr="002762E1" w:rsidRDefault="003E3810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val="en-US" w:eastAsia="pt-BR"/>
              </w:rPr>
            </w:pPr>
            <w:r w:rsidRPr="002762E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F-statistic: 4.877 on 7 and 22 </w:t>
            </w:r>
            <w:proofErr w:type="gramStart"/>
            <w:r w:rsidRPr="002762E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DF,  p</w:t>
            </w:r>
            <w:proofErr w:type="gramEnd"/>
            <w:r w:rsidRPr="002762E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-value: 0.001924</w:t>
            </w:r>
          </w:p>
          <w:p w14:paraId="4259CFBF" w14:textId="77777777" w:rsidR="003E3810" w:rsidRPr="002762E1" w:rsidRDefault="003E3810" w:rsidP="00575CC3">
            <w:pPr>
              <w:jc w:val="both"/>
              <w:rPr>
                <w:rFonts w:ascii="Arial" w:eastAsia="Times New Roman" w:hAnsi="Arial" w:cs="Arial"/>
                <w:lang w:val="en-US" w:eastAsia="pt-BR"/>
              </w:rPr>
            </w:pPr>
          </w:p>
          <w:p w14:paraId="0A83AEDA" w14:textId="77777777" w:rsidR="003E3810" w:rsidRPr="002762E1" w:rsidRDefault="003E3810" w:rsidP="00575CC3">
            <w:pPr>
              <w:jc w:val="both"/>
              <w:rPr>
                <w:rFonts w:ascii="Arial" w:eastAsia="Times New Roman" w:hAnsi="Arial" w:cs="Arial"/>
                <w:lang w:val="en-US" w:eastAsia="pt-BR"/>
              </w:rPr>
            </w:pPr>
          </w:p>
          <w:p w14:paraId="78D79A36" w14:textId="77777777" w:rsidR="003E3810" w:rsidRPr="00575CC3" w:rsidRDefault="003E3810" w:rsidP="00575CC3">
            <w:pPr>
              <w:jc w:val="both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575CC3">
              <w:rPr>
                <w:rFonts w:ascii="Arial" w:eastAsia="Times New Roman" w:hAnsi="Arial" w:cs="Arial"/>
                <w:color w:val="00B050"/>
                <w:lang w:eastAsia="pt-BR"/>
              </w:rPr>
              <w:t>#</w:t>
            </w:r>
            <w:proofErr w:type="spellStart"/>
            <w:r w:rsidRPr="00575CC3">
              <w:rPr>
                <w:rFonts w:ascii="Arial" w:eastAsia="Times New Roman" w:hAnsi="Arial" w:cs="Arial"/>
                <w:color w:val="00B050"/>
                <w:lang w:eastAsia="pt-BR"/>
              </w:rPr>
              <w:t>Funcao</w:t>
            </w:r>
            <w:proofErr w:type="spellEnd"/>
            <w:r w:rsidRPr="00575CC3">
              <w:rPr>
                <w:rFonts w:ascii="Arial" w:eastAsia="Times New Roman" w:hAnsi="Arial" w:cs="Arial"/>
                <w:color w:val="00B050"/>
                <w:lang w:eastAsia="pt-BR"/>
              </w:rPr>
              <w:t xml:space="preserve"> </w:t>
            </w:r>
            <w:proofErr w:type="spellStart"/>
            <w:r w:rsidRPr="00575CC3">
              <w:rPr>
                <w:rFonts w:ascii="Arial" w:eastAsia="Times New Roman" w:hAnsi="Arial" w:cs="Arial"/>
                <w:color w:val="00B050"/>
                <w:lang w:eastAsia="pt-BR"/>
              </w:rPr>
              <w:t>Step</w:t>
            </w:r>
            <w:proofErr w:type="spellEnd"/>
            <w:r w:rsidRPr="00575CC3">
              <w:rPr>
                <w:rFonts w:ascii="Arial" w:eastAsia="Times New Roman" w:hAnsi="Arial" w:cs="Arial"/>
                <w:color w:val="00B050"/>
                <w:lang w:eastAsia="pt-BR"/>
              </w:rPr>
              <w:t xml:space="preserve"> para selecionar as melhores </w:t>
            </w:r>
            <w:proofErr w:type="spellStart"/>
            <w:r w:rsidRPr="00575CC3">
              <w:rPr>
                <w:rFonts w:ascii="Arial" w:eastAsia="Times New Roman" w:hAnsi="Arial" w:cs="Arial"/>
                <w:color w:val="00B050"/>
                <w:lang w:eastAsia="pt-BR"/>
              </w:rPr>
              <w:t>variaveis</w:t>
            </w:r>
            <w:proofErr w:type="spellEnd"/>
          </w:p>
          <w:p w14:paraId="02441297" w14:textId="77777777" w:rsidR="003E3810" w:rsidRPr="00575CC3" w:rsidRDefault="003E3810" w:rsidP="00575CC3">
            <w:pPr>
              <w:jc w:val="both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575CC3">
              <w:rPr>
                <w:rFonts w:ascii="Arial" w:eastAsia="Times New Roman" w:hAnsi="Arial" w:cs="Arial"/>
                <w:color w:val="00B050"/>
                <w:lang w:eastAsia="pt-BR"/>
              </w:rPr>
              <w:t>#</w:t>
            </w:r>
            <w:proofErr w:type="spellStart"/>
            <w:r w:rsidRPr="00575CC3">
              <w:rPr>
                <w:rFonts w:ascii="Arial" w:eastAsia="Times New Roman" w:hAnsi="Arial" w:cs="Arial"/>
                <w:color w:val="00B050"/>
                <w:lang w:eastAsia="pt-BR"/>
              </w:rPr>
              <w:t>Scale</w:t>
            </w:r>
            <w:proofErr w:type="spellEnd"/>
            <w:r w:rsidRPr="00575CC3">
              <w:rPr>
                <w:rFonts w:ascii="Arial" w:eastAsia="Times New Roman" w:hAnsi="Arial" w:cs="Arial"/>
                <w:color w:val="00B050"/>
                <w:lang w:eastAsia="pt-BR"/>
              </w:rPr>
              <w:t xml:space="preserve"> = Erro </w:t>
            </w:r>
            <w:proofErr w:type="spellStart"/>
            <w:r w:rsidRPr="00575CC3">
              <w:rPr>
                <w:rFonts w:ascii="Arial" w:eastAsia="Times New Roman" w:hAnsi="Arial" w:cs="Arial"/>
                <w:color w:val="00B050"/>
                <w:lang w:eastAsia="pt-BR"/>
              </w:rPr>
              <w:t>padrao</w:t>
            </w:r>
            <w:proofErr w:type="spellEnd"/>
            <w:r w:rsidRPr="00575CC3">
              <w:rPr>
                <w:rFonts w:ascii="Arial" w:eastAsia="Times New Roman" w:hAnsi="Arial" w:cs="Arial"/>
                <w:color w:val="00B050"/>
                <w:lang w:eastAsia="pt-BR"/>
              </w:rPr>
              <w:t xml:space="preserve"> residual</w:t>
            </w:r>
          </w:p>
          <w:p w14:paraId="0889DFD5" w14:textId="77777777" w:rsidR="003E3810" w:rsidRPr="002762E1" w:rsidRDefault="003E3810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lang w:val="en-US" w:eastAsia="pt-BR"/>
              </w:rPr>
            </w:pPr>
            <w:commentRangeStart w:id="8"/>
            <w:proofErr w:type="gramStart"/>
            <w:r w:rsidRPr="002762E1">
              <w:rPr>
                <w:rFonts w:ascii="Arial" w:eastAsia="Times New Roman" w:hAnsi="Arial" w:cs="Arial"/>
                <w:lang w:val="en-US" w:eastAsia="pt-BR"/>
              </w:rPr>
              <w:t>step(</w:t>
            </w:r>
            <w:proofErr w:type="gramEnd"/>
            <w:r w:rsidRPr="002762E1">
              <w:rPr>
                <w:rFonts w:ascii="Arial" w:eastAsia="Times New Roman" w:hAnsi="Arial" w:cs="Arial"/>
                <w:lang w:val="en-US" w:eastAsia="pt-BR"/>
              </w:rPr>
              <w:t>modelo1, direction = "both", scale = 28.71^2)</w:t>
            </w:r>
            <w:commentRangeEnd w:id="8"/>
            <w:r w:rsidR="00B340DA">
              <w:rPr>
                <w:rStyle w:val="Refdecomentrio"/>
              </w:rPr>
              <w:commentReference w:id="8"/>
            </w:r>
          </w:p>
          <w:p w14:paraId="2C5CB1F8" w14:textId="77777777" w:rsidR="00575CC3" w:rsidRPr="002762E1" w:rsidRDefault="00575CC3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dr w:val="none" w:sz="0" w:space="0" w:color="auto" w:frame="1"/>
                <w:lang w:val="en-US" w:eastAsia="pt-BR"/>
              </w:rPr>
            </w:pPr>
          </w:p>
          <w:p w14:paraId="7B243B6A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Start:  AIC=8</w:t>
            </w:r>
          </w:p>
          <w:p w14:paraId="38085BA4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 xml:space="preserve">DAP ~ renda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prod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+ sexo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grad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+ custo + idade</w:t>
            </w:r>
          </w:p>
          <w:p w14:paraId="33B063B1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10ED5139" w14:textId="77777777" w:rsidR="00575CC3" w:rsidRPr="00F456F1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</w:t>
            </w:r>
            <w:r w:rsidRPr="00F456F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Df Sum of Sq   RSS      Cp</w:t>
            </w:r>
          </w:p>
          <w:p w14:paraId="7B51BBF7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-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grad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2      90.6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18222  4.1068</w:t>
            </w:r>
            <w:proofErr w:type="gramEnd"/>
          </w:p>
          <w:p w14:paraId="09A4DEC8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-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custo  1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2.3 18134  5.9996</w:t>
            </w:r>
          </w:p>
          <w:p w14:paraId="15034F70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-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idade  1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168.0 18299  6.2006</w:t>
            </w:r>
          </w:p>
          <w:p w14:paraId="3B0B38AE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- sexo   1     386.4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18518  6.4656</w:t>
            </w:r>
            <w:proofErr w:type="gramEnd"/>
          </w:p>
          <w:p w14:paraId="388A3F82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none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&gt;              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18131  7.9968</w:t>
            </w:r>
            <w:proofErr w:type="gramEnd"/>
          </w:p>
          <w:p w14:paraId="2AB31EF7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- </w:t>
            </w:r>
            <w:proofErr w:type="spellStart"/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prod</w:t>
            </w:r>
            <w:proofErr w:type="spellEnd"/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1    3342.5 21474 10.0520</w:t>
            </w:r>
          </w:p>
          <w:p w14:paraId="34B7C12C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-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renda  1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3676.4 21808 10.4571</w:t>
            </w:r>
          </w:p>
          <w:p w14:paraId="087A8DDA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60A0A801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Step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:  AIC=4.11</w:t>
            </w:r>
          </w:p>
          <w:p w14:paraId="0E5A16F7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DAP ~ renda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prod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+ sexo + custo + idade</w:t>
            </w:r>
          </w:p>
          <w:p w14:paraId="312FCB16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118EDE2A" w14:textId="77777777" w:rsidR="00575CC3" w:rsidRPr="00F456F1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</w:t>
            </w:r>
            <w:r w:rsidRPr="00F456F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Df Sum of Sq   RSS     Cp</w:t>
            </w:r>
          </w:p>
          <w:p w14:paraId="30EDBC90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-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custo  1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1.0 18223 2.1081</w:t>
            </w:r>
          </w:p>
          <w:p w14:paraId="2B67A8D8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-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idade  1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146.6 18368 2.2847</w:t>
            </w:r>
          </w:p>
          <w:p w14:paraId="42C539B7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-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sexo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1     408.6 18631 2.6026</w:t>
            </w:r>
          </w:p>
          <w:p w14:paraId="2343F3C1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none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&gt;               18222 4.1068</w:t>
            </w:r>
          </w:p>
          <w:p w14:paraId="00EAF787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- </w:t>
            </w:r>
            <w:proofErr w:type="spellStart"/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prod</w:t>
            </w:r>
            <w:proofErr w:type="spellEnd"/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1    4054.2 22276 7.0253</w:t>
            </w:r>
          </w:p>
          <w:p w14:paraId="5126A34D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-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renda  1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4134.0 22356 7.1221</w:t>
            </w:r>
          </w:p>
          <w:p w14:paraId="52538FB9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grad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2      90.6 18131 7.9968</w:t>
            </w:r>
          </w:p>
          <w:p w14:paraId="6ABD8DD6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04F73E96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Step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:  AIC=2.11</w:t>
            </w:r>
          </w:p>
          <w:p w14:paraId="1C28ACED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DAP ~ renda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prod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+ sexo + idade</w:t>
            </w:r>
          </w:p>
          <w:p w14:paraId="5F7ECEEC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1ED510DF" w14:textId="77777777" w:rsidR="00575CC3" w:rsidRPr="00F456F1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</w:t>
            </w:r>
            <w:r w:rsidRPr="00F456F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Df Sum of Sq   RSS     Cp</w:t>
            </w:r>
          </w:p>
          <w:p w14:paraId="6EF50C62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-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idade  1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148.0 18371 0.2876</w:t>
            </w:r>
          </w:p>
          <w:p w14:paraId="49E8EF7B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-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sexo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1     420.6 18644 0.6183</w:t>
            </w:r>
          </w:p>
          <w:p w14:paraId="08382079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none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&gt;               18223 2.1081</w:t>
            </w:r>
          </w:p>
          <w:p w14:paraId="6C426CD0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+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custo  1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1.0 18222 4.1068</w:t>
            </w:r>
          </w:p>
          <w:p w14:paraId="4B5563DE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- </w:t>
            </w:r>
            <w:proofErr w:type="spellStart"/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prod</w:t>
            </w:r>
            <w:proofErr w:type="spellEnd"/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1    4061.8 22285 5.0358</w:t>
            </w:r>
          </w:p>
          <w:p w14:paraId="25E522AD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-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renda  1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4464.3 22687 5.5242</w:t>
            </w:r>
          </w:p>
          <w:p w14:paraId="62701752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grad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2      89.4 18134 5.9996</w:t>
            </w:r>
          </w:p>
          <w:p w14:paraId="013B81C7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62EE72BA" w14:textId="77777777" w:rsidR="00575CC3" w:rsidRPr="00F456F1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F456F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Step:  AIC=0.29</w:t>
            </w:r>
          </w:p>
          <w:p w14:paraId="70B435B1" w14:textId="77777777" w:rsidR="00575CC3" w:rsidRPr="00F456F1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F456F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DAP ~ renda + prod + sexo</w:t>
            </w:r>
          </w:p>
          <w:p w14:paraId="4C7CB0B9" w14:textId="77777777" w:rsidR="00575CC3" w:rsidRPr="00F456F1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669498EC" w14:textId="77777777" w:rsidR="00575CC3" w:rsidRPr="00F456F1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F456F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Df Sum of Sq   RSS      Cp</w:t>
            </w:r>
          </w:p>
          <w:p w14:paraId="6DBB8F44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-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sexo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1     344.6 18716 -1.2943</w:t>
            </w:r>
          </w:p>
          <w:p w14:paraId="4F74155E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none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&gt;              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18371  0.2876</w:t>
            </w:r>
            <w:proofErr w:type="gramEnd"/>
          </w:p>
          <w:p w14:paraId="3364A61E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+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idade  1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148.0 18223  2.1081</w:t>
            </w:r>
          </w:p>
          <w:p w14:paraId="3745A71D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+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custo  1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2.4 18368  2.2847</w:t>
            </w:r>
          </w:p>
          <w:p w14:paraId="0628D1B0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-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renda  1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4391.4 22762  3.6153</w:t>
            </w:r>
          </w:p>
          <w:p w14:paraId="670111B8" w14:textId="77777777" w:rsidR="00575CC3" w:rsidRPr="00F456F1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F456F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- prod   1    4414.4 22785  3.6431</w:t>
            </w:r>
          </w:p>
          <w:p w14:paraId="2F11B64F" w14:textId="77777777" w:rsidR="00575CC3" w:rsidRPr="00F456F1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F456F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+ grad   2      71.1 18300  4.2013</w:t>
            </w:r>
          </w:p>
          <w:p w14:paraId="558BAED8" w14:textId="77777777" w:rsidR="00575CC3" w:rsidRPr="00F456F1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6ABF6C82" w14:textId="77777777" w:rsidR="00575CC3" w:rsidRPr="00F456F1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F456F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Step:  AIC=-1.29</w:t>
            </w:r>
          </w:p>
          <w:p w14:paraId="4CB2A179" w14:textId="77777777" w:rsidR="00575CC3" w:rsidRPr="00F456F1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F456F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DAP ~ renda + prod</w:t>
            </w:r>
          </w:p>
          <w:p w14:paraId="7BE98E86" w14:textId="77777777" w:rsidR="00575CC3" w:rsidRPr="00F456F1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4A0D9647" w14:textId="77777777" w:rsidR="00575CC3" w:rsidRPr="00F456F1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F456F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Df Sum of Sq   RSS      Cp</w:t>
            </w:r>
          </w:p>
          <w:p w14:paraId="064AF558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none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&gt;               18716 -1.2943</w:t>
            </w:r>
          </w:p>
          <w:p w14:paraId="04B2D264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+ sexo   1     344.6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18371  0.2876</w:t>
            </w:r>
            <w:proofErr w:type="gramEnd"/>
          </w:p>
          <w:p w14:paraId="5B3DFA41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+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idade  1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72.0 18644  0.6183</w:t>
            </w:r>
          </w:p>
          <w:p w14:paraId="73B664BB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+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custo  1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14.3 18701  0.6884</w:t>
            </w:r>
          </w:p>
          <w:p w14:paraId="374340F6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-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renda  1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4121.7 22837  1.7062</w:t>
            </w:r>
          </w:p>
          <w:p w14:paraId="2A1FEDEB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grad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2      98.1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18617  2.5866</w:t>
            </w:r>
            <w:proofErr w:type="gramEnd"/>
          </w:p>
          <w:p w14:paraId="25F70DF7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-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prod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1    5493.4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24209  3.3703</w:t>
            </w:r>
            <w:proofErr w:type="gramEnd"/>
          </w:p>
          <w:p w14:paraId="11DF7C0C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45A69E7E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Call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:</w:t>
            </w:r>
          </w:p>
          <w:p w14:paraId="241B2237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lm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(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formula = DAP ~ renda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prod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, data =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valoracao_ambiental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</w:t>
            </w:r>
          </w:p>
          <w:p w14:paraId="3FFC54AC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4E492945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Coefficients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:</w:t>
            </w:r>
          </w:p>
          <w:p w14:paraId="67C10D49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Intercept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)   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renda        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prod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</w:t>
            </w:r>
          </w:p>
          <w:p w14:paraId="7427A5D3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1.318        6.725        0.596</w:t>
            </w:r>
          </w:p>
          <w:p w14:paraId="3011769B" w14:textId="77777777" w:rsidR="00575CC3" w:rsidRDefault="00575CC3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bdr w:val="none" w:sz="0" w:space="0" w:color="auto" w:frame="1"/>
                <w:lang w:eastAsia="pt-BR"/>
              </w:rPr>
            </w:pPr>
          </w:p>
          <w:p w14:paraId="28FFE1F7" w14:textId="77777777" w:rsidR="00575CC3" w:rsidRPr="00575CC3" w:rsidRDefault="00575CC3" w:rsidP="00575CC3">
            <w:pPr>
              <w:jc w:val="both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575CC3">
              <w:rPr>
                <w:rFonts w:ascii="Arial" w:eastAsia="Times New Roman" w:hAnsi="Arial" w:cs="Arial"/>
                <w:color w:val="00B050"/>
                <w:lang w:eastAsia="pt-BR"/>
              </w:rPr>
              <w:t>#</w:t>
            </w:r>
            <w:r>
              <w:rPr>
                <w:rFonts w:ascii="Arial" w:eastAsia="Times New Roman" w:hAnsi="Arial" w:cs="Arial"/>
                <w:color w:val="00B050"/>
                <w:lang w:eastAsia="pt-BR"/>
              </w:rPr>
              <w:t xml:space="preserve">A Renda e a Produção foram selecionadas como melhores </w:t>
            </w:r>
            <w:proofErr w:type="spellStart"/>
            <w:r>
              <w:rPr>
                <w:rFonts w:ascii="Arial" w:eastAsia="Times New Roman" w:hAnsi="Arial" w:cs="Arial"/>
                <w:color w:val="00B050"/>
                <w:lang w:eastAsia="pt-BR"/>
              </w:rPr>
              <w:t>variaveis</w:t>
            </w:r>
            <w:proofErr w:type="spellEnd"/>
            <w:r>
              <w:rPr>
                <w:rFonts w:ascii="Arial" w:eastAsia="Times New Roman" w:hAnsi="Arial" w:cs="Arial"/>
                <w:color w:val="00B050"/>
                <w:lang w:eastAsia="pt-BR"/>
              </w:rPr>
              <w:t xml:space="preserve"> explicativas</w:t>
            </w:r>
          </w:p>
          <w:p w14:paraId="7B8C8968" w14:textId="77777777" w:rsidR="00575CC3" w:rsidRPr="00575CC3" w:rsidRDefault="00575CC3" w:rsidP="00575CC3">
            <w:pPr>
              <w:jc w:val="both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575CC3">
              <w:rPr>
                <w:rFonts w:ascii="Arial" w:eastAsia="Times New Roman" w:hAnsi="Arial" w:cs="Arial"/>
                <w:color w:val="00B050"/>
                <w:lang w:eastAsia="pt-BR"/>
              </w:rPr>
              <w:t>#</w:t>
            </w:r>
            <w:r>
              <w:rPr>
                <w:rFonts w:ascii="Arial" w:eastAsia="Times New Roman" w:hAnsi="Arial" w:cs="Arial"/>
                <w:color w:val="00B050"/>
                <w:lang w:eastAsia="pt-BR"/>
              </w:rPr>
              <w:t xml:space="preserve">Gerar outro modelo com as duas </w:t>
            </w:r>
            <w:proofErr w:type="spellStart"/>
            <w:r>
              <w:rPr>
                <w:rFonts w:ascii="Arial" w:eastAsia="Times New Roman" w:hAnsi="Arial" w:cs="Arial"/>
                <w:color w:val="00B050"/>
                <w:lang w:eastAsia="pt-BR"/>
              </w:rPr>
              <w:t>variaveis</w:t>
            </w:r>
            <w:proofErr w:type="spellEnd"/>
          </w:p>
          <w:p w14:paraId="59806253" w14:textId="77777777" w:rsidR="00575CC3" w:rsidRPr="00575CC3" w:rsidRDefault="00575CC3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lang w:eastAsia="pt-BR"/>
              </w:rPr>
            </w:pPr>
            <w:r w:rsidRPr="00575CC3">
              <w:rPr>
                <w:rFonts w:ascii="Arial" w:eastAsia="Times New Roman" w:hAnsi="Arial" w:cs="Arial"/>
                <w:lang w:eastAsia="pt-BR"/>
              </w:rPr>
              <w:t xml:space="preserve">modelo2 &lt;- </w:t>
            </w:r>
            <w:proofErr w:type="spellStart"/>
            <w:proofErr w:type="gramStart"/>
            <w:r w:rsidRPr="00575CC3">
              <w:rPr>
                <w:rFonts w:ascii="Arial" w:eastAsia="Times New Roman" w:hAnsi="Arial" w:cs="Arial"/>
                <w:lang w:eastAsia="pt-BR"/>
              </w:rPr>
              <w:t>lm</w:t>
            </w:r>
            <w:proofErr w:type="spellEnd"/>
            <w:r w:rsidRPr="00575CC3">
              <w:rPr>
                <w:rFonts w:ascii="Arial" w:eastAsia="Times New Roman" w:hAnsi="Arial" w:cs="Arial"/>
                <w:lang w:eastAsia="pt-BR"/>
              </w:rPr>
              <w:t>(</w:t>
            </w:r>
            <w:proofErr w:type="gramEnd"/>
            <w:r w:rsidRPr="00575CC3">
              <w:rPr>
                <w:rFonts w:ascii="Arial" w:eastAsia="Times New Roman" w:hAnsi="Arial" w:cs="Arial"/>
                <w:lang w:eastAsia="pt-BR"/>
              </w:rPr>
              <w:t xml:space="preserve">data = </w:t>
            </w:r>
            <w:proofErr w:type="spellStart"/>
            <w:r w:rsidRPr="00575CC3">
              <w:rPr>
                <w:rFonts w:ascii="Arial" w:eastAsia="Times New Roman" w:hAnsi="Arial" w:cs="Arial"/>
                <w:lang w:eastAsia="pt-BR"/>
              </w:rPr>
              <w:t>valoracao_ambiental</w:t>
            </w:r>
            <w:proofErr w:type="spellEnd"/>
            <w:r w:rsidRPr="00575CC3">
              <w:rPr>
                <w:rFonts w:ascii="Arial" w:eastAsia="Times New Roman" w:hAnsi="Arial" w:cs="Arial"/>
                <w:lang w:eastAsia="pt-BR"/>
              </w:rPr>
              <w:t>,</w:t>
            </w:r>
          </w:p>
          <w:p w14:paraId="2D48FA9F" w14:textId="77777777" w:rsidR="003E3810" w:rsidRDefault="00575CC3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lang w:eastAsia="pt-BR"/>
              </w:rPr>
            </w:pPr>
            <w:r w:rsidRPr="00575CC3">
              <w:rPr>
                <w:rFonts w:ascii="Arial" w:eastAsia="Times New Roman" w:hAnsi="Arial" w:cs="Arial"/>
                <w:lang w:eastAsia="pt-BR"/>
              </w:rPr>
              <w:lastRenderedPageBreak/>
              <w:t xml:space="preserve">              formula = DAP ~ renda + </w:t>
            </w:r>
            <w:proofErr w:type="spellStart"/>
            <w:r w:rsidRPr="00575CC3">
              <w:rPr>
                <w:rFonts w:ascii="Arial" w:eastAsia="Times New Roman" w:hAnsi="Arial" w:cs="Arial"/>
                <w:lang w:eastAsia="pt-BR"/>
              </w:rPr>
              <w:t>prod</w:t>
            </w:r>
            <w:proofErr w:type="spellEnd"/>
            <w:r w:rsidRPr="00575CC3">
              <w:rPr>
                <w:rFonts w:ascii="Arial" w:eastAsia="Times New Roman" w:hAnsi="Arial" w:cs="Arial"/>
                <w:lang w:eastAsia="pt-BR"/>
              </w:rPr>
              <w:t>)</w:t>
            </w:r>
          </w:p>
          <w:p w14:paraId="63C371E3" w14:textId="77777777" w:rsidR="00575CC3" w:rsidRPr="00575CC3" w:rsidRDefault="00575CC3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B050"/>
                <w:bdr w:val="none" w:sz="0" w:space="0" w:color="auto" w:frame="1"/>
                <w:lang w:eastAsia="pt-BR"/>
              </w:rPr>
            </w:pPr>
            <w:r w:rsidRPr="00575CC3">
              <w:rPr>
                <w:rFonts w:ascii="Lucida Console" w:eastAsia="Times New Roman" w:hAnsi="Lucida Console" w:cs="Courier New"/>
                <w:color w:val="00B050"/>
                <w:bdr w:val="none" w:sz="0" w:space="0" w:color="auto" w:frame="1"/>
                <w:lang w:eastAsia="pt-BR"/>
              </w:rPr>
              <w:t xml:space="preserve">#Observar o novo modelo com as duas </w:t>
            </w:r>
            <w:proofErr w:type="spellStart"/>
            <w:r w:rsidRPr="00575CC3">
              <w:rPr>
                <w:rFonts w:ascii="Lucida Console" w:eastAsia="Times New Roman" w:hAnsi="Lucida Console" w:cs="Courier New"/>
                <w:color w:val="00B050"/>
                <w:bdr w:val="none" w:sz="0" w:space="0" w:color="auto" w:frame="1"/>
                <w:lang w:eastAsia="pt-BR"/>
              </w:rPr>
              <w:t>variaveis</w:t>
            </w:r>
            <w:proofErr w:type="spellEnd"/>
          </w:p>
          <w:p w14:paraId="5BF50048" w14:textId="77777777" w:rsidR="003E3810" w:rsidRDefault="00575CC3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lang w:eastAsia="pt-BR"/>
              </w:rPr>
            </w:pPr>
            <w:proofErr w:type="spellStart"/>
            <w:r w:rsidRPr="00575CC3">
              <w:rPr>
                <w:rFonts w:ascii="Lucida Console" w:eastAsia="Times New Roman" w:hAnsi="Lucida Console" w:cs="Courier New"/>
                <w:color w:val="000000"/>
                <w:lang w:eastAsia="pt-BR"/>
              </w:rPr>
              <w:t>summary</w:t>
            </w:r>
            <w:proofErr w:type="spellEnd"/>
            <w:r w:rsidRPr="00575CC3">
              <w:rPr>
                <w:rFonts w:ascii="Lucida Console" w:eastAsia="Times New Roman" w:hAnsi="Lucida Console" w:cs="Courier New"/>
                <w:color w:val="000000"/>
                <w:lang w:eastAsia="pt-BR"/>
              </w:rPr>
              <w:t>(modelo2)</w:t>
            </w:r>
          </w:p>
          <w:p w14:paraId="6118BCCB" w14:textId="77777777" w:rsidR="00575CC3" w:rsidRDefault="00575CC3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lang w:eastAsia="pt-BR"/>
              </w:rPr>
            </w:pPr>
          </w:p>
          <w:p w14:paraId="0D0FB481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Call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:</w:t>
            </w:r>
          </w:p>
          <w:p w14:paraId="2E8C7CE6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lm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(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formula = DAP ~ renda +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prod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, data =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valoracao_ambiental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</w:t>
            </w:r>
          </w:p>
          <w:p w14:paraId="5EA05AB2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48C44205" w14:textId="77777777" w:rsidR="00575CC3" w:rsidRPr="00F456F1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 w:rsidRPr="00F456F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Residuals</w:t>
            </w:r>
            <w:proofErr w:type="spellEnd"/>
            <w:r w:rsidRPr="00F456F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:</w:t>
            </w:r>
          </w:p>
          <w:p w14:paraId="2C258E1D" w14:textId="77777777" w:rsidR="00575CC3" w:rsidRPr="002762E1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</w:pPr>
            <w:r w:rsidRPr="00F456F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</w:t>
            </w:r>
            <w:r w:rsidRPr="002762E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>Min      1</w:t>
            </w:r>
            <w:proofErr w:type="gramStart"/>
            <w:r w:rsidRPr="002762E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>Q  Median</w:t>
            </w:r>
            <w:proofErr w:type="gramEnd"/>
            <w:r w:rsidRPr="002762E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      3Q     Max </w:t>
            </w:r>
          </w:p>
          <w:p w14:paraId="37C9AF46" w14:textId="77777777" w:rsidR="00575CC3" w:rsidRPr="002762E1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</w:pPr>
            <w:r w:rsidRPr="002762E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-79.127 -12.001   </w:t>
            </w:r>
            <w:proofErr w:type="gramStart"/>
            <w:r w:rsidRPr="002762E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>1.903  10.597</w:t>
            </w:r>
            <w:proofErr w:type="gramEnd"/>
            <w:r w:rsidRPr="002762E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  55.905 </w:t>
            </w:r>
          </w:p>
          <w:p w14:paraId="4F55E7DF" w14:textId="77777777" w:rsidR="00575CC3" w:rsidRPr="002762E1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</w:pPr>
          </w:p>
          <w:p w14:paraId="2DAD2EE1" w14:textId="77777777" w:rsidR="00575CC3" w:rsidRPr="00F456F1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F456F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Coefficients:</w:t>
            </w:r>
          </w:p>
          <w:p w14:paraId="67EC318C" w14:textId="77777777" w:rsidR="00575CC3" w:rsidRPr="00F456F1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F456F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Estimate Std. Error t value Pr(&gt;|t|)   </w:t>
            </w:r>
          </w:p>
          <w:p w14:paraId="6B35B075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Intercept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)   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1.3175    13.3518   0.099  0.92212   </w:t>
            </w:r>
          </w:p>
          <w:p w14:paraId="05BF683A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commentRangeStart w:id="9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renda         6.7250     2.7578  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2.438  0.02161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* </w:t>
            </w:r>
          </w:p>
          <w:p w14:paraId="1B0E25F4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prod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0.5960     0.2117  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2.815  0.00899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**</w:t>
            </w:r>
            <w:commentRangeEnd w:id="9"/>
            <w:r w:rsidR="000E2F7F">
              <w:rPr>
                <w:rStyle w:val="Refdecomentrio"/>
                <w:rFonts w:asciiTheme="minorHAnsi" w:eastAsiaTheme="minorHAnsi" w:hAnsiTheme="minorHAnsi" w:cstheme="minorBidi"/>
                <w:lang w:eastAsia="en-US"/>
              </w:rPr>
              <w:commentReference w:id="9"/>
            </w:r>
          </w:p>
          <w:p w14:paraId="08D2D3EA" w14:textId="77777777" w:rsidR="00575CC3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---</w:t>
            </w:r>
          </w:p>
          <w:p w14:paraId="1B187C6C" w14:textId="77777777" w:rsidR="00575CC3" w:rsidRPr="00F456F1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Signif.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codes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:  0 ‘***’ 0.001 ‘**’ 0.01 ‘*’ 0.05 ‘.’ </w:t>
            </w:r>
            <w:r w:rsidRPr="00F456F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0.1 </w:t>
            </w:r>
            <w:proofErr w:type="gramStart"/>
            <w:r w:rsidRPr="00F456F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‘ ’</w:t>
            </w:r>
            <w:proofErr w:type="gramEnd"/>
            <w:r w:rsidRPr="00F456F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1</w:t>
            </w:r>
          </w:p>
          <w:p w14:paraId="1569E87E" w14:textId="77777777" w:rsidR="00575CC3" w:rsidRPr="00F456F1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1B08F887" w14:textId="77777777" w:rsidR="00575CC3" w:rsidRPr="00F456F1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F456F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Residual standard </w:t>
            </w:r>
            <w:proofErr w:type="spellStart"/>
            <w:r w:rsidRPr="00F456F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error</w:t>
            </w:r>
            <w:proofErr w:type="spellEnd"/>
            <w:r w:rsidRPr="00F456F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: 26.33 on 27 degrees of freedom</w:t>
            </w:r>
          </w:p>
          <w:p w14:paraId="423302D9" w14:textId="77777777" w:rsidR="00575CC3" w:rsidRPr="00F456F1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F456F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Multiple R-squared:  0.5955,</w:t>
            </w:r>
            <w:r w:rsidRPr="00F456F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ab/>
            </w:r>
            <w:r w:rsidRPr="00F456F1">
              <w:rPr>
                <w:rStyle w:val="gd15mcfceub"/>
                <w:rFonts w:ascii="Lucida Console" w:hAnsi="Lucida Console"/>
                <w:color w:val="000000"/>
                <w:highlight w:val="yellow"/>
                <w:bdr w:val="none" w:sz="0" w:space="0" w:color="auto" w:frame="1"/>
              </w:rPr>
              <w:t>Adjusted R-squared:  0.5655</w:t>
            </w:r>
            <w:r w:rsidRPr="00F456F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</w:p>
          <w:p w14:paraId="3A011453" w14:textId="77777777" w:rsidR="00575CC3" w:rsidRPr="002762E1" w:rsidRDefault="00575CC3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</w:pPr>
            <w:r w:rsidRPr="002762E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F-statistic: 19.87 on 2 and 27 </w:t>
            </w:r>
            <w:proofErr w:type="gramStart"/>
            <w:r w:rsidRPr="002762E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>DF,  p</w:t>
            </w:r>
            <w:proofErr w:type="gramEnd"/>
            <w:r w:rsidRPr="002762E1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>-value: 4.942e-06</w:t>
            </w:r>
          </w:p>
          <w:p w14:paraId="567597A8" w14:textId="77777777" w:rsidR="00C41648" w:rsidRPr="002762E1" w:rsidRDefault="00C41648" w:rsidP="00575CC3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</w:pPr>
          </w:p>
          <w:p w14:paraId="7847EA42" w14:textId="77777777" w:rsidR="00C41648" w:rsidRPr="00C41648" w:rsidRDefault="00C41648" w:rsidP="00C41648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B050"/>
                <w:sz w:val="22"/>
                <w:szCs w:val="22"/>
              </w:rPr>
            </w:pPr>
            <w:r w:rsidRPr="00C41648">
              <w:rPr>
                <w:rFonts w:ascii="Lucida Console" w:hAnsi="Lucida Console"/>
                <w:color w:val="00B050"/>
                <w:sz w:val="22"/>
                <w:szCs w:val="22"/>
              </w:rPr>
              <w:t>#Observar o diagnostico dos modelos</w:t>
            </w:r>
          </w:p>
          <w:p w14:paraId="79F2EB32" w14:textId="77777777" w:rsidR="00C41648" w:rsidRPr="00C41648" w:rsidRDefault="00C41648" w:rsidP="00C41648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22"/>
                <w:szCs w:val="22"/>
              </w:rPr>
            </w:pPr>
            <w:proofErr w:type="gramStart"/>
            <w:r w:rsidRPr="00C41648">
              <w:rPr>
                <w:rFonts w:ascii="Lucida Console" w:hAnsi="Lucida Console"/>
                <w:color w:val="000000"/>
                <w:sz w:val="22"/>
                <w:szCs w:val="22"/>
              </w:rPr>
              <w:t>par(</w:t>
            </w:r>
            <w:proofErr w:type="spellStart"/>
            <w:proofErr w:type="gramEnd"/>
            <w:r w:rsidRPr="00C41648">
              <w:rPr>
                <w:rFonts w:ascii="Lucida Console" w:hAnsi="Lucida Console"/>
                <w:color w:val="000000"/>
                <w:sz w:val="22"/>
                <w:szCs w:val="22"/>
              </w:rPr>
              <w:t>mfrow</w:t>
            </w:r>
            <w:proofErr w:type="spellEnd"/>
            <w:r w:rsidRPr="00C41648">
              <w:rPr>
                <w:rFonts w:ascii="Lucida Console" w:hAnsi="Lucida Console"/>
                <w:color w:val="000000"/>
                <w:sz w:val="22"/>
                <w:szCs w:val="22"/>
              </w:rPr>
              <w:t xml:space="preserve"> = c(2,4))</w:t>
            </w:r>
          </w:p>
          <w:p w14:paraId="7735DBDD" w14:textId="77777777" w:rsidR="00C41648" w:rsidRPr="00C41648" w:rsidRDefault="00C41648" w:rsidP="00C41648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22"/>
                <w:szCs w:val="22"/>
              </w:rPr>
            </w:pPr>
            <w:proofErr w:type="spellStart"/>
            <w:r w:rsidRPr="00C41648">
              <w:rPr>
                <w:rFonts w:ascii="Lucida Console" w:hAnsi="Lucida Console"/>
                <w:color w:val="000000"/>
                <w:sz w:val="22"/>
                <w:szCs w:val="22"/>
              </w:rPr>
              <w:t>plot</w:t>
            </w:r>
            <w:proofErr w:type="spellEnd"/>
            <w:r w:rsidRPr="00C41648">
              <w:rPr>
                <w:rFonts w:ascii="Lucida Console" w:hAnsi="Lucida Console"/>
                <w:color w:val="000000"/>
                <w:sz w:val="22"/>
                <w:szCs w:val="22"/>
              </w:rPr>
              <w:t>(modelo1)</w:t>
            </w:r>
          </w:p>
          <w:p w14:paraId="6840B37B" w14:textId="77777777" w:rsidR="00C41648" w:rsidRPr="00C41648" w:rsidRDefault="00C41648" w:rsidP="00C41648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22"/>
                <w:szCs w:val="22"/>
              </w:rPr>
            </w:pPr>
            <w:proofErr w:type="spellStart"/>
            <w:r w:rsidRPr="00C41648">
              <w:rPr>
                <w:rFonts w:ascii="Lucida Console" w:hAnsi="Lucida Console"/>
                <w:color w:val="000000"/>
                <w:sz w:val="22"/>
                <w:szCs w:val="22"/>
              </w:rPr>
              <w:t>plot</w:t>
            </w:r>
            <w:proofErr w:type="spellEnd"/>
            <w:r w:rsidRPr="00C41648">
              <w:rPr>
                <w:rFonts w:ascii="Lucida Console" w:hAnsi="Lucida Console"/>
                <w:color w:val="000000"/>
                <w:sz w:val="22"/>
                <w:szCs w:val="22"/>
              </w:rPr>
              <w:t>(modelo2)</w:t>
            </w:r>
          </w:p>
          <w:p w14:paraId="15325BD0" w14:textId="77777777" w:rsidR="00575CC3" w:rsidRPr="00575CC3" w:rsidRDefault="00575CC3" w:rsidP="00575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lang w:eastAsia="pt-BR"/>
              </w:rPr>
            </w:pPr>
          </w:p>
        </w:tc>
      </w:tr>
    </w:tbl>
    <w:p w14:paraId="3720C128" w14:textId="77777777" w:rsidR="003E3810" w:rsidRPr="00B96DAC" w:rsidRDefault="003E3810" w:rsidP="00B96DA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E9EDA78" w14:textId="77777777" w:rsidR="00C41648" w:rsidRDefault="00C41648" w:rsidP="00B96DA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F301D9D" w14:textId="77777777" w:rsidR="00C41648" w:rsidRDefault="00C41648" w:rsidP="00B96DA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  <w:sectPr w:rsidR="00C4164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3ECD8CA" w14:textId="77777777" w:rsidR="00B96DAC" w:rsidRDefault="00B96DAC" w:rsidP="00B96DA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96DAC">
        <w:rPr>
          <w:rFonts w:ascii="Arial" w:eastAsia="Times New Roman" w:hAnsi="Arial" w:cs="Arial"/>
          <w:sz w:val="24"/>
          <w:szCs w:val="24"/>
          <w:lang w:eastAsia="pt-BR"/>
        </w:rPr>
        <w:lastRenderedPageBreak/>
        <w:t>- Uma visualização do modelo e de seu diagnóstico</w:t>
      </w:r>
    </w:p>
    <w:p w14:paraId="1045A589" w14:textId="77777777" w:rsidR="00571ED6" w:rsidRPr="00571ED6" w:rsidRDefault="00571ED6" w:rsidP="00B96DA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1ED6">
        <w:rPr>
          <w:rFonts w:ascii="Arial" w:eastAsia="Times New Roman" w:hAnsi="Arial" w:cs="Arial"/>
          <w:sz w:val="24"/>
          <w:szCs w:val="24"/>
          <w:lang w:eastAsia="pt-BR"/>
        </w:rPr>
        <w:t>Modelo 1, com todas variáveis:</w:t>
      </w:r>
    </w:p>
    <w:p w14:paraId="5AEC3EAD" w14:textId="77777777" w:rsidR="00571ED6" w:rsidRPr="00571ED6" w:rsidRDefault="00571ED6" w:rsidP="00571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sz w:val="24"/>
              <w:szCs w:val="24"/>
              <w:bdr w:val="none" w:sz="0" w:space="0" w:color="auto" w:frame="1"/>
              <w:lang w:eastAsia="pt-BR"/>
            </w:rPr>
            <m:t xml:space="preserve">DAP  = 12.8604583+6.8996772R+0.5175919P+9.6625135M-3.3663820EM+1.5196806ES-0.1696108C-0.2534756Id </m:t>
          </m:r>
        </m:oMath>
      </m:oMathPara>
    </w:p>
    <w:p w14:paraId="342D5EBF" w14:textId="77777777" w:rsidR="00C41648" w:rsidRDefault="00C41648" w:rsidP="00B96DA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41648">
        <w:rPr>
          <w:noProof/>
        </w:rPr>
        <w:drawing>
          <wp:inline distT="0" distB="0" distL="0" distR="0" wp14:anchorId="02D99982" wp14:editId="70E2C63F">
            <wp:extent cx="8887436" cy="1790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0820"/>
                    <a:stretch/>
                  </pic:blipFill>
                  <pic:spPr bwMode="auto">
                    <a:xfrm>
                      <a:off x="0" y="0"/>
                      <a:ext cx="8900133" cy="1793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88E71" w14:textId="77777777" w:rsidR="00571ED6" w:rsidRDefault="00571ED6" w:rsidP="00571ED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1ED6">
        <w:rPr>
          <w:rFonts w:ascii="Arial" w:eastAsia="Times New Roman" w:hAnsi="Arial" w:cs="Arial"/>
          <w:sz w:val="24"/>
          <w:szCs w:val="24"/>
          <w:lang w:eastAsia="pt-BR"/>
        </w:rPr>
        <w:t xml:space="preserve">Modelo </w:t>
      </w:r>
      <w:r>
        <w:rPr>
          <w:rFonts w:ascii="Arial" w:eastAsia="Times New Roman" w:hAnsi="Arial" w:cs="Arial"/>
          <w:sz w:val="24"/>
          <w:szCs w:val="24"/>
          <w:lang w:eastAsia="pt-BR"/>
        </w:rPr>
        <w:t>2</w:t>
      </w:r>
      <w:r w:rsidRPr="00571ED6">
        <w:rPr>
          <w:rFonts w:ascii="Arial" w:eastAsia="Times New Roman" w:hAnsi="Arial" w:cs="Arial"/>
          <w:sz w:val="24"/>
          <w:szCs w:val="24"/>
          <w:lang w:eastAsia="pt-BR"/>
        </w:rPr>
        <w:t xml:space="preserve">, com </w:t>
      </w:r>
      <w:r>
        <w:rPr>
          <w:rFonts w:ascii="Arial" w:eastAsia="Times New Roman" w:hAnsi="Arial" w:cs="Arial"/>
          <w:sz w:val="24"/>
          <w:szCs w:val="24"/>
          <w:lang w:eastAsia="pt-BR"/>
        </w:rPr>
        <w:t>as</w:t>
      </w:r>
      <w:r w:rsidRPr="00571ED6">
        <w:rPr>
          <w:rFonts w:ascii="Arial" w:eastAsia="Times New Roman" w:hAnsi="Arial" w:cs="Arial"/>
          <w:sz w:val="24"/>
          <w:szCs w:val="24"/>
          <w:lang w:eastAsia="pt-BR"/>
        </w:rPr>
        <w:t xml:space="preserve"> variáveis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mais significativas para o modelo</w:t>
      </w:r>
      <w:r w:rsidRPr="00571ED6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369D62B6" w14:textId="77777777" w:rsidR="00571ED6" w:rsidRPr="00571ED6" w:rsidRDefault="00571ED6" w:rsidP="00571ED6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sz w:val="24"/>
              <w:szCs w:val="24"/>
              <w:lang w:eastAsia="pt-BR"/>
            </w:rPr>
            <m:t>DAP=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4"/>
              <w:szCs w:val="24"/>
              <w:bdr w:val="none" w:sz="0" w:space="0" w:color="auto" w:frame="1"/>
              <w:lang w:eastAsia="pt-BR"/>
            </w:rPr>
            <m:t>1.3175061</m:t>
          </m:r>
          <m:r>
            <m:rPr>
              <m:sty m:val="p"/>
            </m:rPr>
            <w:rPr>
              <w:rFonts w:ascii="Cambria Math" w:eastAsia="Times New Roman" w:hAnsi="Lucida Console" w:cs="Courier New"/>
              <w:color w:val="000000"/>
              <w:sz w:val="24"/>
              <w:szCs w:val="24"/>
              <w:bdr w:val="none" w:sz="0" w:space="0" w:color="auto" w:frame="1"/>
              <w:lang w:eastAsia="pt-BR"/>
            </w:rPr>
            <m:t xml:space="preserve">+6.7249853R+0.5960215P </m:t>
          </m:r>
        </m:oMath>
      </m:oMathPara>
    </w:p>
    <w:p w14:paraId="4EE0BBE7" w14:textId="77777777" w:rsidR="00571ED6" w:rsidRDefault="00571ED6" w:rsidP="00B96DA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commentRangeStart w:id="10"/>
      <w:r w:rsidRPr="00C41648">
        <w:rPr>
          <w:noProof/>
        </w:rPr>
        <w:drawing>
          <wp:inline distT="0" distB="0" distL="0" distR="0" wp14:anchorId="46DC5DAB" wp14:editId="0F024091">
            <wp:extent cx="8887436" cy="1726565"/>
            <wp:effectExtent l="0" t="0" r="952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2581"/>
                    <a:stretch/>
                  </pic:blipFill>
                  <pic:spPr bwMode="auto">
                    <a:xfrm>
                      <a:off x="0" y="0"/>
                      <a:ext cx="8900133" cy="1729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0"/>
      <w:r w:rsidR="000E2F7F">
        <w:rPr>
          <w:rStyle w:val="Refdecomentrio"/>
        </w:rPr>
        <w:commentReference w:id="10"/>
      </w:r>
    </w:p>
    <w:p w14:paraId="1E957A51" w14:textId="77777777" w:rsidR="00574792" w:rsidRDefault="00574792" w:rsidP="00B96DA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  <w:sectPr w:rsidR="00574792" w:rsidSect="00C41648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Arial" w:eastAsia="Times New Roman" w:hAnsi="Arial" w:cs="Arial"/>
          <w:sz w:val="24"/>
          <w:szCs w:val="24"/>
          <w:lang w:eastAsia="pt-BR"/>
        </w:rPr>
        <w:t>Legenda: R – Renda; P – Produção(kg); M – Produtor do sexo feminino; EM – Produtor com ensino médio; ES – Produtor com ensino superior; C – Custo de produção; Id – Idade.</w:t>
      </w:r>
    </w:p>
    <w:p w14:paraId="67823064" w14:textId="77777777" w:rsidR="00B96DAC" w:rsidRPr="00574792" w:rsidRDefault="00B96DAC" w:rsidP="00B96DA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4792">
        <w:rPr>
          <w:rFonts w:ascii="Arial" w:eastAsia="Times New Roman" w:hAnsi="Arial" w:cs="Arial"/>
          <w:sz w:val="24"/>
          <w:szCs w:val="24"/>
          <w:lang w:eastAsia="pt-BR"/>
        </w:rPr>
        <w:lastRenderedPageBreak/>
        <w:t>- Uma explicação de suas conclusões e interpretações do modelo.</w:t>
      </w:r>
    </w:p>
    <w:p w14:paraId="08876AA9" w14:textId="77777777" w:rsidR="00B96DAC" w:rsidRPr="00574792" w:rsidRDefault="00574792" w:rsidP="00574792">
      <w:pPr>
        <w:shd w:val="clear" w:color="auto" w:fill="FFFFFF"/>
        <w:spacing w:after="0" w:line="360" w:lineRule="auto"/>
        <w:ind w:firstLine="113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Os modelos testados apresentaram baixo grau de correlação entre o perfil </w:t>
      </w:r>
      <w:r w:rsidR="008A324C">
        <w:rPr>
          <w:rFonts w:ascii="Arial" w:eastAsia="Times New Roman" w:hAnsi="Arial" w:cs="Arial"/>
          <w:sz w:val="24"/>
          <w:szCs w:val="24"/>
          <w:lang w:eastAsia="pt-BR"/>
        </w:rPr>
        <w:t xml:space="preserve">dos produtores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com a </w:t>
      </w:r>
      <w:r w:rsidR="008A324C">
        <w:rPr>
          <w:rFonts w:ascii="Arial" w:eastAsia="Times New Roman" w:hAnsi="Arial" w:cs="Arial"/>
          <w:sz w:val="24"/>
          <w:szCs w:val="24"/>
          <w:lang w:eastAsia="pt-BR"/>
        </w:rPr>
        <w:t xml:space="preserve">seus lances de disposição a pagar </w:t>
      </w:r>
      <w:r w:rsidR="008A324C" w:rsidRPr="00574792">
        <w:rPr>
          <w:rFonts w:ascii="Arial" w:eastAsia="Times New Roman" w:hAnsi="Arial" w:cs="Arial"/>
          <w:sz w:val="24"/>
          <w:szCs w:val="24"/>
          <w:lang w:eastAsia="pt-BR"/>
        </w:rPr>
        <w:t xml:space="preserve">pela criação de um fundo de investimento </w:t>
      </w:r>
      <w:r w:rsidR="008A324C">
        <w:rPr>
          <w:rFonts w:ascii="Arial" w:eastAsia="Times New Roman" w:hAnsi="Arial" w:cs="Arial"/>
          <w:sz w:val="24"/>
          <w:szCs w:val="24"/>
          <w:lang w:eastAsia="pt-BR"/>
        </w:rPr>
        <w:t>para</w:t>
      </w:r>
      <w:r w:rsidR="008A324C" w:rsidRPr="00574792">
        <w:rPr>
          <w:rFonts w:ascii="Arial" w:eastAsia="Times New Roman" w:hAnsi="Arial" w:cs="Arial"/>
          <w:sz w:val="24"/>
          <w:szCs w:val="24"/>
          <w:lang w:eastAsia="pt-BR"/>
        </w:rPr>
        <w:t xml:space="preserve"> conservação da bacia hidrográfica do Rio Jaguaribe</w:t>
      </w:r>
      <w:r w:rsidR="008A324C">
        <w:rPr>
          <w:rFonts w:ascii="Arial" w:eastAsia="Times New Roman" w:hAnsi="Arial" w:cs="Arial"/>
          <w:sz w:val="24"/>
          <w:szCs w:val="24"/>
          <w:lang w:eastAsia="pt-BR"/>
        </w:rPr>
        <w:t>. Entre as variáveis que compunham o perfil dos produtores, a</w:t>
      </w:r>
      <w:r w:rsidRPr="00574792">
        <w:rPr>
          <w:rFonts w:ascii="Arial" w:eastAsia="Times New Roman" w:hAnsi="Arial" w:cs="Arial"/>
          <w:sz w:val="24"/>
          <w:szCs w:val="24"/>
          <w:lang w:eastAsia="pt-BR"/>
        </w:rPr>
        <w:t xml:space="preserve">penas a renda e a produtividade dos produtores foram </w:t>
      </w:r>
      <w:commentRangeStart w:id="11"/>
      <w:r w:rsidRPr="00574792">
        <w:rPr>
          <w:rFonts w:ascii="Arial" w:eastAsia="Times New Roman" w:hAnsi="Arial" w:cs="Arial"/>
          <w:sz w:val="24"/>
          <w:szCs w:val="24"/>
          <w:lang w:eastAsia="pt-BR"/>
        </w:rPr>
        <w:t>capazes de explicar</w:t>
      </w:r>
      <w:commentRangeEnd w:id="11"/>
      <w:r w:rsidR="003578F6">
        <w:rPr>
          <w:rStyle w:val="Refdecomentrio"/>
        </w:rPr>
        <w:commentReference w:id="11"/>
      </w:r>
      <w:r w:rsidRPr="00574792">
        <w:rPr>
          <w:rFonts w:ascii="Arial" w:eastAsia="Times New Roman" w:hAnsi="Arial" w:cs="Arial"/>
          <w:sz w:val="24"/>
          <w:szCs w:val="24"/>
          <w:lang w:eastAsia="pt-BR"/>
        </w:rPr>
        <w:t xml:space="preserve"> a vontade dos mesmos de pagar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8A324C">
        <w:rPr>
          <w:rFonts w:ascii="Arial" w:eastAsia="Times New Roman" w:hAnsi="Arial" w:cs="Arial"/>
          <w:sz w:val="24"/>
          <w:szCs w:val="24"/>
          <w:lang w:eastAsia="pt-BR"/>
        </w:rPr>
        <w:t xml:space="preserve"> A </w:t>
      </w:r>
      <w:commentRangeStart w:id="12"/>
      <w:r w:rsidR="008A324C">
        <w:rPr>
          <w:rFonts w:ascii="Arial" w:eastAsia="Times New Roman" w:hAnsi="Arial" w:cs="Arial"/>
          <w:sz w:val="24"/>
          <w:szCs w:val="24"/>
          <w:lang w:eastAsia="pt-BR"/>
        </w:rPr>
        <w:t xml:space="preserve">baixa capacidade de explicação dos modelos </w:t>
      </w:r>
      <w:commentRangeEnd w:id="12"/>
      <w:r w:rsidR="003578F6">
        <w:rPr>
          <w:rStyle w:val="Refdecomentrio"/>
        </w:rPr>
        <w:commentReference w:id="12"/>
      </w:r>
      <w:r w:rsidR="008A324C">
        <w:rPr>
          <w:rFonts w:ascii="Arial" w:eastAsia="Times New Roman" w:hAnsi="Arial" w:cs="Arial"/>
          <w:sz w:val="24"/>
          <w:szCs w:val="24"/>
          <w:lang w:eastAsia="pt-BR"/>
        </w:rPr>
        <w:t>está associada com a não normalidade dos resíduos ou a não adequação dos modelos lineares com os dados amostrados.</w:t>
      </w:r>
    </w:p>
    <w:p w14:paraId="4E139250" w14:textId="77777777" w:rsidR="00C83F4A" w:rsidRPr="00B96DAC" w:rsidRDefault="00C83F4A" w:rsidP="00B96DA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C83F4A" w:rsidRPr="00B96DAC" w:rsidSect="0057479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muelCarleial" w:date="2020-02-14T09:19:00Z" w:initials="SC">
    <w:p w14:paraId="28F138C1" w14:textId="77777777" w:rsidR="002762E1" w:rsidRPr="009A5F7F" w:rsidRDefault="002762E1" w:rsidP="002762E1">
      <w:pPr>
        <w:pStyle w:val="Textodecomentrio"/>
        <w:rPr>
          <w:u w:val="single"/>
        </w:rPr>
      </w:pPr>
      <w:r>
        <w:rPr>
          <w:rStyle w:val="Refdecomentrio"/>
        </w:rPr>
        <w:annotationRef/>
      </w:r>
      <w:r w:rsidRPr="009A5F7F">
        <w:rPr>
          <w:u w:val="single"/>
        </w:rPr>
        <w:t>Atividade revisada:</w:t>
      </w:r>
    </w:p>
    <w:p w14:paraId="491B12DD" w14:textId="77777777" w:rsidR="002762E1" w:rsidRDefault="002762E1" w:rsidP="002762E1">
      <w:pPr>
        <w:pStyle w:val="Textodecomentrio"/>
      </w:pPr>
      <w:r>
        <w:t>Suas atividades foram revisadas e você recebeu a seguinte</w:t>
      </w:r>
    </w:p>
    <w:p w14:paraId="2EAF7E74" w14:textId="77777777" w:rsidR="002762E1" w:rsidRDefault="002762E1" w:rsidP="002762E1">
      <w:pPr>
        <w:pStyle w:val="Textodecomentrio"/>
        <w:jc w:val="right"/>
        <w:rPr>
          <w:b/>
        </w:rPr>
      </w:pPr>
      <w:r>
        <w:rPr>
          <w:b/>
        </w:rPr>
        <w:t xml:space="preserve">                                    </w:t>
      </w:r>
    </w:p>
    <w:p w14:paraId="1D92FDA3" w14:textId="444BE19C" w:rsidR="002762E1" w:rsidRPr="009A5F7F" w:rsidRDefault="002762E1" w:rsidP="002762E1">
      <w:pPr>
        <w:pStyle w:val="Textodecomentrio"/>
        <w:jc w:val="right"/>
        <w:rPr>
          <w:b/>
        </w:rPr>
      </w:pPr>
      <w:r>
        <w:rPr>
          <w:b/>
        </w:rPr>
        <w:t xml:space="preserve">                              --------- NOTA: </w:t>
      </w:r>
      <w:r w:rsidR="00111153">
        <w:rPr>
          <w:b/>
        </w:rPr>
        <w:t>9</w:t>
      </w:r>
      <w:bookmarkStart w:id="1" w:name="_GoBack"/>
      <w:bookmarkEnd w:id="1"/>
      <w:r>
        <w:rPr>
          <w:b/>
        </w:rPr>
        <w:t xml:space="preserve"> ---------</w:t>
      </w:r>
    </w:p>
    <w:p w14:paraId="2B19135C" w14:textId="77777777" w:rsidR="002762E1" w:rsidRDefault="002762E1" w:rsidP="002762E1">
      <w:pPr>
        <w:pStyle w:val="Textodecomentrio"/>
      </w:pPr>
    </w:p>
    <w:p w14:paraId="7C086C49" w14:textId="77777777" w:rsidR="002762E1" w:rsidRDefault="002762E1" w:rsidP="002762E1">
      <w:pPr>
        <w:pStyle w:val="Textodecomentrio"/>
      </w:pPr>
    </w:p>
    <w:p w14:paraId="6A2F31BD" w14:textId="77777777" w:rsidR="002762E1" w:rsidRPr="009A5F7F" w:rsidRDefault="002762E1" w:rsidP="002762E1">
      <w:pPr>
        <w:pStyle w:val="Textodecomentrio"/>
        <w:rPr>
          <w:u w:val="single"/>
        </w:rPr>
      </w:pPr>
      <w:r w:rsidRPr="009A5F7F">
        <w:rPr>
          <w:u w:val="single"/>
        </w:rPr>
        <w:t>Comentário prévio:</w:t>
      </w:r>
    </w:p>
    <w:p w14:paraId="2F941E5D" w14:textId="77777777" w:rsidR="002762E1" w:rsidRDefault="002762E1">
      <w:pPr>
        <w:pStyle w:val="Textodecomentrio"/>
      </w:pPr>
      <w:r>
        <w:t>Adicionei comentários e sugestões neste arquivo para que você entenda quais pontos podem ser melhorados ou quais foram insuficientemente desenvolvidos. Entenda que análise de dados e estatística formam um conjunto de práticas que são aprendidas com erro e acerto (especialmente para aqueles como eu e você que não tem uma formação em estatística). Como disse no curso, não existem receitas mágicas ou definitivas para uma análise de dados adequada. O que podemos buscar, porém, é sempre nos aperfeiçoar e melhorar a maneira como chegamos aos nossos resultados.</w:t>
      </w:r>
    </w:p>
  </w:comment>
  <w:comment w:id="2" w:author="SamuelCarleial" w:date="2020-02-14T11:40:00Z" w:initials="SC">
    <w:p w14:paraId="3CE25D90" w14:textId="77777777" w:rsidR="00F456F1" w:rsidRDefault="00F456F1">
      <w:pPr>
        <w:pStyle w:val="Textodecomentrio"/>
      </w:pPr>
      <w:r>
        <w:rPr>
          <w:rStyle w:val="Refdecomentrio"/>
        </w:rPr>
        <w:annotationRef/>
      </w:r>
      <w:proofErr w:type="gramStart"/>
      <w:r>
        <w:t>Na verdade</w:t>
      </w:r>
      <w:proofErr w:type="gramEnd"/>
      <w:r>
        <w:t xml:space="preserve"> fazer uma afirmação como esta pressupõe uma analise formal estatística por traz que mostra a famosa significância. O que esses gráficos mostram (de maneira mais cautelosa) é que existe uma indicação ou tendência para tal.</w:t>
      </w:r>
    </w:p>
    <w:p w14:paraId="5FD72129" w14:textId="77777777" w:rsidR="00F456F1" w:rsidRDefault="00F456F1">
      <w:pPr>
        <w:pStyle w:val="Textodecomentrio"/>
      </w:pPr>
    </w:p>
    <w:p w14:paraId="03051A3E" w14:textId="66A42685" w:rsidR="00F456F1" w:rsidRDefault="00F456F1">
      <w:pPr>
        <w:pStyle w:val="Textodecomentrio"/>
      </w:pPr>
      <w:r>
        <w:t xml:space="preserve">Quanto a questão estética, o gráfico poderia ainda ser melhorado ao mudar o rótulo da escolaridade para </w:t>
      </w:r>
      <w:r>
        <w:t>“ensino</w:t>
      </w:r>
      <w:r>
        <w:t xml:space="preserve"> fundamental” e “ensino médio”. Em R, você teria que manualmente plotar um gráfico sem rótulo e depois incluir o rótulo com uma função extra:</w:t>
      </w:r>
    </w:p>
    <w:p w14:paraId="3C6ABEC6" w14:textId="77777777" w:rsidR="00F456F1" w:rsidRDefault="00F456F1">
      <w:pPr>
        <w:pStyle w:val="Textodecomentrio"/>
      </w:pPr>
    </w:p>
    <w:p w14:paraId="60B7EFCA" w14:textId="423BACF7" w:rsidR="00F456F1" w:rsidRPr="006262C6" w:rsidRDefault="00F456F1" w:rsidP="00F456F1">
      <w:pPr>
        <w:pStyle w:val="Textodecomentrio"/>
        <w:rPr>
          <w:color w:val="538135" w:themeColor="accent6" w:themeShade="BF"/>
          <w:lang w:val="en-US"/>
        </w:rPr>
      </w:pPr>
      <w:proofErr w:type="gramStart"/>
      <w:r>
        <w:rPr>
          <w:color w:val="538135" w:themeColor="accent6" w:themeShade="BF"/>
          <w:lang w:val="en-US"/>
        </w:rPr>
        <w:t>box</w:t>
      </w:r>
      <w:r w:rsidRPr="006262C6">
        <w:rPr>
          <w:color w:val="538135" w:themeColor="accent6" w:themeShade="BF"/>
          <w:lang w:val="en-US"/>
        </w:rPr>
        <w:t>plot(</w:t>
      </w:r>
      <w:proofErr w:type="gramEnd"/>
      <w:r w:rsidRPr="006262C6">
        <w:rPr>
          <w:color w:val="538135" w:themeColor="accent6" w:themeShade="BF"/>
          <w:lang w:val="en-US"/>
        </w:rPr>
        <w:t xml:space="preserve">..., </w:t>
      </w:r>
      <w:proofErr w:type="spellStart"/>
      <w:r w:rsidRPr="006262C6">
        <w:rPr>
          <w:color w:val="538135" w:themeColor="accent6" w:themeShade="BF"/>
          <w:lang w:val="en-US"/>
        </w:rPr>
        <w:t>xaxt</w:t>
      </w:r>
      <w:proofErr w:type="spellEnd"/>
      <w:r w:rsidRPr="006262C6">
        <w:rPr>
          <w:color w:val="538135" w:themeColor="accent6" w:themeShade="BF"/>
          <w:lang w:val="en-US"/>
        </w:rPr>
        <w:t>="none")</w:t>
      </w:r>
    </w:p>
    <w:p w14:paraId="42BC4C0D" w14:textId="77777777" w:rsidR="00F456F1" w:rsidRDefault="00F456F1" w:rsidP="00F456F1">
      <w:pPr>
        <w:pStyle w:val="Textodecomentrio"/>
        <w:rPr>
          <w:color w:val="538135" w:themeColor="accent6" w:themeShade="BF"/>
          <w:lang w:val="en-US"/>
        </w:rPr>
      </w:pPr>
      <w:proofErr w:type="gramStart"/>
      <w:r w:rsidRPr="009B5ED0">
        <w:rPr>
          <w:color w:val="538135" w:themeColor="accent6" w:themeShade="BF"/>
          <w:lang w:val="en-US"/>
        </w:rPr>
        <w:t>axis(</w:t>
      </w:r>
      <w:proofErr w:type="gramEnd"/>
      <w:r w:rsidRPr="009B5ED0">
        <w:rPr>
          <w:color w:val="538135" w:themeColor="accent6" w:themeShade="BF"/>
          <w:lang w:val="en-US"/>
        </w:rPr>
        <w:t xml:space="preserve">1, x, las=2, </w:t>
      </w:r>
      <w:proofErr w:type="spellStart"/>
      <w:r w:rsidRPr="009B5ED0">
        <w:rPr>
          <w:color w:val="538135" w:themeColor="accent6" w:themeShade="BF"/>
          <w:lang w:val="en-US"/>
        </w:rPr>
        <w:t>cex.axis</w:t>
      </w:r>
      <w:proofErr w:type="spellEnd"/>
      <w:r w:rsidRPr="009B5ED0">
        <w:rPr>
          <w:color w:val="538135" w:themeColor="accent6" w:themeShade="BF"/>
          <w:lang w:val="en-US"/>
        </w:rPr>
        <w:t xml:space="preserve">=.5, </w:t>
      </w:r>
      <w:proofErr w:type="spellStart"/>
      <w:r w:rsidRPr="009B5ED0">
        <w:rPr>
          <w:color w:val="538135" w:themeColor="accent6" w:themeShade="BF"/>
          <w:lang w:val="en-US"/>
        </w:rPr>
        <w:t>srt</w:t>
      </w:r>
      <w:proofErr w:type="spellEnd"/>
      <w:r w:rsidRPr="009B5ED0">
        <w:rPr>
          <w:color w:val="538135" w:themeColor="accent6" w:themeShade="BF"/>
          <w:lang w:val="en-US"/>
        </w:rPr>
        <w:t>=45)</w:t>
      </w:r>
    </w:p>
    <w:p w14:paraId="40BE027A" w14:textId="77777777" w:rsidR="00F456F1" w:rsidRDefault="00F456F1" w:rsidP="00F456F1">
      <w:pPr>
        <w:pStyle w:val="Textodecomentrio"/>
        <w:rPr>
          <w:lang w:val="en-US"/>
        </w:rPr>
      </w:pPr>
    </w:p>
    <w:p w14:paraId="308DA69B" w14:textId="77777777" w:rsidR="00F456F1" w:rsidRDefault="00F456F1" w:rsidP="00F456F1">
      <w:pPr>
        <w:pStyle w:val="Textodecomentrio"/>
      </w:pPr>
      <w:r w:rsidRPr="00F456F1">
        <w:t>onde x seria um vetor com os r</w:t>
      </w:r>
      <w:r>
        <w:t>ótulos corretos:</w:t>
      </w:r>
    </w:p>
    <w:p w14:paraId="78B775DF" w14:textId="77777777" w:rsidR="00F456F1" w:rsidRDefault="00F456F1" w:rsidP="00F456F1">
      <w:pPr>
        <w:pStyle w:val="Textodecomentrio"/>
        <w:rPr>
          <w:color w:val="538135" w:themeColor="accent6" w:themeShade="BF"/>
        </w:rPr>
      </w:pPr>
      <w:proofErr w:type="gramStart"/>
      <w:r w:rsidRPr="00F456F1">
        <w:rPr>
          <w:color w:val="538135" w:themeColor="accent6" w:themeShade="BF"/>
        </w:rPr>
        <w:t>c(</w:t>
      </w:r>
      <w:proofErr w:type="gramEnd"/>
      <w:r w:rsidRPr="00F456F1">
        <w:rPr>
          <w:color w:val="538135" w:themeColor="accent6" w:themeShade="BF"/>
        </w:rPr>
        <w:t>“</w:t>
      </w:r>
      <w:r w:rsidRPr="00F456F1">
        <w:rPr>
          <w:color w:val="538135" w:themeColor="accent6" w:themeShade="BF"/>
        </w:rPr>
        <w:t>ensino</w:t>
      </w:r>
      <w:r w:rsidRPr="00F456F1">
        <w:rPr>
          <w:color w:val="538135" w:themeColor="accent6" w:themeShade="BF"/>
        </w:rPr>
        <w:t>\</w:t>
      </w:r>
      <w:proofErr w:type="spellStart"/>
      <w:r w:rsidRPr="00F456F1">
        <w:rPr>
          <w:color w:val="538135" w:themeColor="accent6" w:themeShade="BF"/>
        </w:rPr>
        <w:t>n</w:t>
      </w:r>
      <w:r w:rsidRPr="00F456F1">
        <w:rPr>
          <w:color w:val="538135" w:themeColor="accent6" w:themeShade="BF"/>
        </w:rPr>
        <w:t>fundamental</w:t>
      </w:r>
      <w:proofErr w:type="spellEnd"/>
      <w:r w:rsidRPr="00F456F1">
        <w:rPr>
          <w:color w:val="538135" w:themeColor="accent6" w:themeShade="BF"/>
        </w:rPr>
        <w:t>”, “</w:t>
      </w:r>
      <w:r w:rsidRPr="00F456F1">
        <w:rPr>
          <w:color w:val="538135" w:themeColor="accent6" w:themeShade="BF"/>
        </w:rPr>
        <w:t>ensino\n</w:t>
      </w:r>
      <w:r w:rsidRPr="00F456F1">
        <w:rPr>
          <w:color w:val="538135" w:themeColor="accent6" w:themeShade="BF"/>
        </w:rPr>
        <w:t xml:space="preserve"> médio”, “graduação”)</w:t>
      </w:r>
    </w:p>
    <w:p w14:paraId="6001112D" w14:textId="77777777" w:rsidR="00F456F1" w:rsidRDefault="00F456F1" w:rsidP="00F456F1">
      <w:pPr>
        <w:pStyle w:val="Textodecomentrio"/>
      </w:pPr>
    </w:p>
    <w:p w14:paraId="4B587D2D" w14:textId="77777777" w:rsidR="00F456F1" w:rsidRDefault="00F456F1" w:rsidP="00F456F1">
      <w:pPr>
        <w:pStyle w:val="Textodecomentrio"/>
      </w:pPr>
      <w:r>
        <w:rPr>
          <w:color w:val="000000" w:themeColor="text1"/>
        </w:rPr>
        <w:t>Note que se inclui aqui “</w:t>
      </w:r>
      <w:r w:rsidRPr="00F456F1">
        <w:t>\</w:t>
      </w:r>
      <w:r>
        <w:t>n</w:t>
      </w:r>
      <w:r>
        <w:t>” entre as palavras, o que significa uma linha separada</w:t>
      </w:r>
    </w:p>
    <w:p w14:paraId="1A73F561" w14:textId="77777777" w:rsidR="00F456F1" w:rsidRDefault="00F456F1" w:rsidP="00F456F1">
      <w:pPr>
        <w:pStyle w:val="Textodecomentrio"/>
        <w:rPr>
          <w:color w:val="000000" w:themeColor="text1"/>
        </w:rPr>
      </w:pPr>
    </w:p>
    <w:p w14:paraId="717B446F" w14:textId="2B72ACAD" w:rsidR="00F456F1" w:rsidRPr="00F456F1" w:rsidRDefault="00F456F1" w:rsidP="00F456F1">
      <w:pPr>
        <w:pStyle w:val="Textodecomentrio"/>
        <w:rPr>
          <w:color w:val="000000" w:themeColor="text1"/>
        </w:rPr>
      </w:pPr>
      <w:r>
        <w:rPr>
          <w:color w:val="000000" w:themeColor="text1"/>
        </w:rPr>
        <w:t xml:space="preserve">Outra sugestão seria usar pontos ao invés de </w:t>
      </w:r>
      <w:proofErr w:type="spellStart"/>
      <w:r>
        <w:rPr>
          <w:color w:val="000000" w:themeColor="text1"/>
        </w:rPr>
        <w:t>boxplot</w:t>
      </w:r>
      <w:proofErr w:type="spellEnd"/>
      <w:r>
        <w:rPr>
          <w:color w:val="000000" w:themeColor="text1"/>
        </w:rPr>
        <w:t xml:space="preserve">, para poder ver as observações separadamente. Caso o </w:t>
      </w:r>
      <w:proofErr w:type="spellStart"/>
      <w:r>
        <w:rPr>
          <w:color w:val="000000" w:themeColor="text1"/>
        </w:rPr>
        <w:t>boxplot</w:t>
      </w:r>
      <w:proofErr w:type="spellEnd"/>
      <w:r>
        <w:rPr>
          <w:color w:val="000000" w:themeColor="text1"/>
        </w:rPr>
        <w:t xml:space="preserve"> seja a solução mais adequada para o seu caso, você ainda poderia incluir legendas de texto mostrando o numero amostral por grupo dentro de cada caixa.</w:t>
      </w:r>
    </w:p>
  </w:comment>
  <w:comment w:id="7" w:author="SamuelCarleial" w:date="2020-02-14T12:04:00Z" w:initials="SC">
    <w:p w14:paraId="7BC31D2E" w14:textId="0A009D65" w:rsidR="000E2F7F" w:rsidRDefault="000E2F7F">
      <w:pPr>
        <w:pStyle w:val="Textodecomentrio"/>
      </w:pPr>
      <w:r>
        <w:rPr>
          <w:rStyle w:val="Refdecomentrio"/>
        </w:rPr>
        <w:annotationRef/>
      </w:r>
      <w:r w:rsidRPr="000E2F7F">
        <w:rPr>
          <w:color w:val="FF0000"/>
        </w:rPr>
        <w:t>Seria bom ter feito uma visualização ou teste da distribuição da variável resposta, para saber qual distribuição ela se adequa, e se alguma transformação seria útil.</w:t>
      </w:r>
    </w:p>
  </w:comment>
  <w:comment w:id="8" w:author="SamuelCarleial" w:date="2020-02-14T11:58:00Z" w:initials="SC">
    <w:p w14:paraId="77F37AF6" w14:textId="3C10207E" w:rsidR="00B340DA" w:rsidRDefault="00B340DA">
      <w:pPr>
        <w:pStyle w:val="Textodecomentrio"/>
      </w:pPr>
      <w:r>
        <w:rPr>
          <w:rStyle w:val="Refdecomentrio"/>
        </w:rPr>
        <w:annotationRef/>
      </w:r>
      <w:r>
        <w:t>Muito interessante essa abordagem previa para seleção de modelos. Isso não foi abordado no curso, mas aqui complementa a analise de maneira bem clara e objetiva.</w:t>
      </w:r>
    </w:p>
  </w:comment>
  <w:comment w:id="9" w:author="SamuelCarleial" w:date="2020-02-14T12:03:00Z" w:initials="SC">
    <w:p w14:paraId="61AAEDF2" w14:textId="77777777" w:rsidR="000E2F7F" w:rsidRDefault="000E2F7F">
      <w:pPr>
        <w:pStyle w:val="Textodecomentrio"/>
      </w:pPr>
      <w:r>
        <w:rPr>
          <w:rStyle w:val="Refdecomentrio"/>
        </w:rPr>
        <w:annotationRef/>
      </w:r>
      <w:r>
        <w:t>Se você olhar o modelo inicial, ele já indica que essas duas variáveis são aquelas que melhor tendem a explicar a variação nos valores da variável resposta DAP.</w:t>
      </w:r>
    </w:p>
    <w:p w14:paraId="7A59B1D3" w14:textId="77777777" w:rsidR="000E2F7F" w:rsidRDefault="000E2F7F">
      <w:pPr>
        <w:pStyle w:val="Textodecomentrio"/>
      </w:pPr>
    </w:p>
    <w:p w14:paraId="3664BA0B" w14:textId="0AA3C7B4" w:rsidR="000E2F7F" w:rsidRDefault="000E2F7F">
      <w:pPr>
        <w:pStyle w:val="Textodecomentrio"/>
      </w:pPr>
      <w:r>
        <w:t>Porém, não seriam produção e renda correlacionados? Ou seja, interdependentes? Caso positivo, ambos não podem ser incluídos no mesmo modelo linear, já que isso rompe com o pressuposto dos modelos lineares de independência de preditores.</w:t>
      </w:r>
    </w:p>
  </w:comment>
  <w:comment w:id="10" w:author="SamuelCarleial" w:date="2020-02-14T12:06:00Z" w:initials="SC">
    <w:p w14:paraId="768A0A9C" w14:textId="2DDCACA9" w:rsidR="000E2F7F" w:rsidRDefault="000E2F7F">
      <w:pPr>
        <w:pStyle w:val="Textodecomentrio"/>
      </w:pPr>
      <w:r>
        <w:rPr>
          <w:rStyle w:val="Refdecomentrio"/>
        </w:rPr>
        <w:annotationRef/>
      </w:r>
      <w:r>
        <w:t>Note que os dois blocos de gráficos acima são praticamente idênticos.</w:t>
      </w:r>
    </w:p>
  </w:comment>
  <w:comment w:id="11" w:author="SamuelCarleial" w:date="2020-02-14T12:10:00Z" w:initials="SC">
    <w:p w14:paraId="3DCA00A4" w14:textId="073C3DCE" w:rsidR="003578F6" w:rsidRDefault="003578F6">
      <w:pPr>
        <w:pStyle w:val="Textodecomentrio"/>
      </w:pPr>
      <w:r>
        <w:rPr>
          <w:rStyle w:val="Refdecomentrio"/>
        </w:rPr>
        <w:annotationRef/>
      </w:r>
      <w:r>
        <w:t>Relação positiva, quando um é maior o outro também aumenta.</w:t>
      </w:r>
    </w:p>
  </w:comment>
  <w:comment w:id="12" w:author="SamuelCarleial" w:date="2020-02-14T12:10:00Z" w:initials="SC">
    <w:p w14:paraId="2D1BCD5F" w14:textId="2683467B" w:rsidR="003578F6" w:rsidRDefault="003578F6">
      <w:pPr>
        <w:pStyle w:val="Textodecomentrio"/>
      </w:pPr>
      <w:r>
        <w:rPr>
          <w:rStyle w:val="Refdecomentrio"/>
        </w:rPr>
        <w:annotationRef/>
      </w:r>
      <w:r>
        <w:t>O que você quer dizer com isso? Seria melhor reformular essa explicação, pois isso sugere que os preditores não explicam DAP, pois os dados não são adequados. Na realidade, o que encontramos é que, com os dados presentes, não é possível fazer a afirmação de que todos os preditores explicam DAP, muito embora produção e renda sim e com uma significância relativamente “elevada”. Note que eu inverti a ordem de importância na argumentação.  É obvio que aumentando o numero amostral, talvez a adequação dos dados mude e algum fator se torne significativo, mas o principio estatístico de se usar um modelo é em testar a importância de preditores na variação dos valores de 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941E5D" w15:done="0"/>
  <w15:commentEx w15:paraId="717B446F" w15:done="0"/>
  <w15:commentEx w15:paraId="7BC31D2E" w15:done="0"/>
  <w15:commentEx w15:paraId="77F37AF6" w15:done="0"/>
  <w15:commentEx w15:paraId="3664BA0B" w15:done="0"/>
  <w15:commentEx w15:paraId="768A0A9C" w15:done="0"/>
  <w15:commentEx w15:paraId="3DCA00A4" w15:done="0"/>
  <w15:commentEx w15:paraId="2D1BCD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941E5D" w16cid:durableId="21F0E498"/>
  <w16cid:commentId w16cid:paraId="717B446F" w16cid:durableId="21F105AE"/>
  <w16cid:commentId w16cid:paraId="7BC31D2E" w16cid:durableId="21F10B3D"/>
  <w16cid:commentId w16cid:paraId="77F37AF6" w16cid:durableId="21F109F5"/>
  <w16cid:commentId w16cid:paraId="3664BA0B" w16cid:durableId="21F10B04"/>
  <w16cid:commentId w16cid:paraId="768A0A9C" w16cid:durableId="21F10BBF"/>
  <w16cid:commentId w16cid:paraId="3DCA00A4" w16cid:durableId="21F10C9C"/>
  <w16cid:commentId w16cid:paraId="2D1BCD5F" w16cid:durableId="21F10CB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muelCarleial">
    <w15:presenceInfo w15:providerId="None" w15:userId="SamuelCarlei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AC"/>
    <w:rsid w:val="000E2F7F"/>
    <w:rsid w:val="00111153"/>
    <w:rsid w:val="002762E1"/>
    <w:rsid w:val="0030047C"/>
    <w:rsid w:val="003578F6"/>
    <w:rsid w:val="003E3810"/>
    <w:rsid w:val="00446C51"/>
    <w:rsid w:val="004B0D86"/>
    <w:rsid w:val="005218FD"/>
    <w:rsid w:val="00571ED6"/>
    <w:rsid w:val="00574792"/>
    <w:rsid w:val="00575CC3"/>
    <w:rsid w:val="006E3758"/>
    <w:rsid w:val="00743968"/>
    <w:rsid w:val="008A324C"/>
    <w:rsid w:val="00B340DA"/>
    <w:rsid w:val="00B96DAC"/>
    <w:rsid w:val="00C41648"/>
    <w:rsid w:val="00C83F4A"/>
    <w:rsid w:val="00F4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3EDC"/>
  <w15:chartTrackingRefBased/>
  <w15:docId w15:val="{AB39C61F-8543-46B5-A6E7-86FE97F6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E3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E3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E381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d15mcfceub">
    <w:name w:val="gd15mcfceub"/>
    <w:basedOn w:val="Fontepargpadro"/>
    <w:rsid w:val="003E3810"/>
  </w:style>
  <w:style w:type="character" w:styleId="TextodoEspaoReservado">
    <w:name w:val="Placeholder Text"/>
    <w:basedOn w:val="Fontepargpadro"/>
    <w:uiPriority w:val="99"/>
    <w:semiHidden/>
    <w:rsid w:val="00571ED6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2762E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762E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762E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762E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762E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62E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62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AA1F8E-FEED-C041-BDF5-1067E0FEE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1050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Jhones lima</dc:creator>
  <cp:keywords/>
  <dc:description/>
  <cp:lastModifiedBy>SamuelCarleial</cp:lastModifiedBy>
  <cp:revision>7</cp:revision>
  <dcterms:created xsi:type="dcterms:W3CDTF">2020-01-30T19:10:00Z</dcterms:created>
  <dcterms:modified xsi:type="dcterms:W3CDTF">2020-02-14T11:18:00Z</dcterms:modified>
</cp:coreProperties>
</file>